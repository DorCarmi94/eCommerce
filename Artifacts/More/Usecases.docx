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5A40" w14:textId="11F42481" w:rsidR="004A07FF" w:rsidRPr="00A60D87" w:rsidRDefault="004A07FF" w:rsidP="004A07FF">
      <w:pPr>
        <w:pStyle w:val="af1"/>
        <w:bidi w:val="0"/>
        <w:rPr>
          <w:rFonts w:ascii="Adobe Fan Heiti Std B" w:eastAsia="Adobe Fan Heiti Std B" w:hAnsi="Adobe Fan Heiti Std B"/>
          <w:b/>
          <w:bCs/>
          <w:sz w:val="44"/>
          <w:szCs w:val="44"/>
          <w:u w:val="double"/>
          <w:cs w:val="0"/>
        </w:rPr>
      </w:pPr>
      <w:r w:rsidRPr="00A60D87">
        <w:rPr>
          <w:rFonts w:ascii="Adobe Fan Heiti Std B" w:eastAsia="Adobe Fan Heiti Std B" w:hAnsi="Adobe Fan Heiti Std B"/>
          <w:b/>
          <w:bCs/>
          <w:sz w:val="44"/>
          <w:szCs w:val="44"/>
          <w:u w:val="double"/>
          <w:rtl w:val="0"/>
          <w:cs w:val="0"/>
        </w:rPr>
        <w:t>E-commerce: Use Cases</w:t>
      </w:r>
    </w:p>
    <w:sdt>
      <w:sdtPr>
        <w:rPr>
          <w:rFonts w:asciiTheme="minorHAnsi" w:eastAsiaTheme="minorHAnsi" w:hAnsiTheme="minorHAnsi" w:cstheme="minorBidi"/>
          <w:color w:val="auto"/>
          <w:sz w:val="22"/>
          <w:szCs w:val="22"/>
          <w:rtl w:val="0"/>
          <w:cs w:val="0"/>
          <w:lang w:val="he-IL"/>
        </w:rPr>
        <w:id w:val="-495419845"/>
        <w:docPartObj>
          <w:docPartGallery w:val="Table of Contents"/>
          <w:docPartUnique/>
        </w:docPartObj>
      </w:sdtPr>
      <w:sdtEndPr>
        <w:rPr>
          <w:b/>
          <w:bCs/>
        </w:rPr>
      </w:sdtEndPr>
      <w:sdtContent>
        <w:p w14:paraId="5F51D4A0" w14:textId="7F79CDE8" w:rsidR="002A36A6" w:rsidRPr="002A36A6" w:rsidRDefault="002A36A6" w:rsidP="00B365F0">
          <w:pPr>
            <w:pStyle w:val="af1"/>
            <w:bidi w:val="0"/>
            <w:rPr>
              <w:rtl w:val="0"/>
              <w:cs w:val="0"/>
            </w:rPr>
          </w:pPr>
        </w:p>
        <w:p w14:paraId="61755C43" w14:textId="095ACBDD" w:rsidR="00B365F0" w:rsidRDefault="002A36A6" w:rsidP="00B365F0">
          <w:pPr>
            <w:pStyle w:val="TOC1"/>
            <w:tabs>
              <w:tab w:val="left" w:pos="8853"/>
            </w:tabs>
            <w:rPr>
              <w:rFonts w:eastAsiaTheme="minorEastAsia"/>
              <w:noProof/>
              <w:rtl/>
              <w:lang w:val="en-GB" w:eastAsia="en-GB"/>
            </w:rPr>
          </w:pPr>
          <w:r>
            <w:fldChar w:fldCharType="begin"/>
          </w:r>
          <w:r>
            <w:instrText xml:space="preserve"> TOC \o "1-3" \h \z \u </w:instrText>
          </w:r>
          <w:r>
            <w:fldChar w:fldCharType="separate"/>
          </w:r>
          <w:hyperlink w:anchor="_Toc74592903" w:history="1">
            <w:r w:rsidR="00B365F0" w:rsidRPr="00EC7F62">
              <w:rPr>
                <w:rStyle w:val="Hyperlink"/>
                <w:noProof/>
              </w:rPr>
              <w:t>1.</w:t>
            </w:r>
            <w:r w:rsidR="00B365F0">
              <w:rPr>
                <w:rFonts w:eastAsiaTheme="minorEastAsia"/>
                <w:noProof/>
                <w:rtl/>
                <w:lang w:val="en-GB" w:eastAsia="en-GB"/>
              </w:rPr>
              <w:tab/>
            </w:r>
            <w:r w:rsidR="00B365F0" w:rsidRPr="00EC7F62">
              <w:rPr>
                <w:rStyle w:val="Hyperlink"/>
                <w:noProof/>
              </w:rPr>
              <w:t>User Manage:</w:t>
            </w:r>
            <w:r w:rsidR="00B365F0">
              <w:rPr>
                <w:noProof/>
                <w:webHidden/>
                <w:rtl/>
              </w:rPr>
              <w:tab/>
            </w:r>
            <w:r w:rsidR="00B365F0">
              <w:rPr>
                <w:noProof/>
                <w:webHidden/>
                <w:rtl/>
              </w:rPr>
              <w:fldChar w:fldCharType="begin"/>
            </w:r>
            <w:r w:rsidR="00B365F0">
              <w:rPr>
                <w:noProof/>
                <w:webHidden/>
                <w:rtl/>
              </w:rPr>
              <w:instrText xml:space="preserve"> </w:instrText>
            </w:r>
            <w:r w:rsidR="00B365F0">
              <w:rPr>
                <w:noProof/>
                <w:webHidden/>
              </w:rPr>
              <w:instrText>PAGEREF</w:instrText>
            </w:r>
            <w:r w:rsidR="00B365F0">
              <w:rPr>
                <w:noProof/>
                <w:webHidden/>
                <w:rtl/>
              </w:rPr>
              <w:instrText xml:space="preserve"> _</w:instrText>
            </w:r>
            <w:r w:rsidR="00B365F0">
              <w:rPr>
                <w:noProof/>
                <w:webHidden/>
              </w:rPr>
              <w:instrText>Toc74592903 \h</w:instrText>
            </w:r>
            <w:r w:rsidR="00B365F0">
              <w:rPr>
                <w:noProof/>
                <w:webHidden/>
                <w:rtl/>
              </w:rPr>
              <w:instrText xml:space="preserve"> </w:instrText>
            </w:r>
            <w:r w:rsidR="00B365F0">
              <w:rPr>
                <w:noProof/>
                <w:webHidden/>
                <w:rtl/>
              </w:rPr>
            </w:r>
            <w:r w:rsidR="00B365F0">
              <w:rPr>
                <w:noProof/>
                <w:webHidden/>
                <w:rtl/>
              </w:rPr>
              <w:fldChar w:fldCharType="separate"/>
            </w:r>
            <w:r w:rsidR="002770FF">
              <w:rPr>
                <w:noProof/>
                <w:webHidden/>
              </w:rPr>
              <w:t>3</w:t>
            </w:r>
            <w:r w:rsidR="00B365F0">
              <w:rPr>
                <w:noProof/>
                <w:webHidden/>
                <w:rtl/>
              </w:rPr>
              <w:fldChar w:fldCharType="end"/>
            </w:r>
          </w:hyperlink>
        </w:p>
        <w:p w14:paraId="6E6170EC" w14:textId="496951EC" w:rsidR="00B365F0" w:rsidRDefault="0030596B" w:rsidP="00B365F0">
          <w:pPr>
            <w:pStyle w:val="TOC2"/>
            <w:tabs>
              <w:tab w:val="left" w:pos="2631"/>
            </w:tabs>
            <w:rPr>
              <w:rFonts w:eastAsiaTheme="minorEastAsia"/>
              <w:noProof/>
              <w:lang w:val="en-GB" w:eastAsia="en-GB"/>
            </w:rPr>
          </w:pPr>
          <w:hyperlink w:anchor="_Toc74592904"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[1.1] Use case: Connect to system</w:t>
            </w:r>
            <w:r w:rsidR="00B365F0">
              <w:rPr>
                <w:noProof/>
                <w:webHidden/>
              </w:rPr>
              <w:tab/>
            </w:r>
            <w:r w:rsidR="00B365F0">
              <w:rPr>
                <w:noProof/>
                <w:webHidden/>
              </w:rPr>
              <w:fldChar w:fldCharType="begin"/>
            </w:r>
            <w:r w:rsidR="00B365F0">
              <w:rPr>
                <w:noProof/>
                <w:webHidden/>
              </w:rPr>
              <w:instrText xml:space="preserve"> PAGEREF _Toc74592904 \h </w:instrText>
            </w:r>
            <w:r w:rsidR="00B365F0">
              <w:rPr>
                <w:noProof/>
                <w:webHidden/>
              </w:rPr>
            </w:r>
            <w:r w:rsidR="00B365F0">
              <w:rPr>
                <w:noProof/>
                <w:webHidden/>
              </w:rPr>
              <w:fldChar w:fldCharType="separate"/>
            </w:r>
            <w:r w:rsidR="002770FF">
              <w:rPr>
                <w:noProof/>
                <w:webHidden/>
              </w:rPr>
              <w:t>3</w:t>
            </w:r>
            <w:r w:rsidR="00B365F0">
              <w:rPr>
                <w:noProof/>
                <w:webHidden/>
              </w:rPr>
              <w:fldChar w:fldCharType="end"/>
            </w:r>
          </w:hyperlink>
        </w:p>
        <w:p w14:paraId="2B35EDDE" w14:textId="76CD12E4" w:rsidR="00B365F0" w:rsidRDefault="0030596B" w:rsidP="00B365F0">
          <w:pPr>
            <w:pStyle w:val="TOC2"/>
            <w:tabs>
              <w:tab w:val="left" w:pos="2879"/>
            </w:tabs>
            <w:rPr>
              <w:rFonts w:eastAsiaTheme="minorEastAsia"/>
              <w:noProof/>
              <w:lang w:val="en-GB" w:eastAsia="en-GB"/>
            </w:rPr>
          </w:pPr>
          <w:hyperlink w:anchor="_Toc74592905"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[1.2] Use case: Disconnect to system</w:t>
            </w:r>
            <w:r w:rsidR="00B365F0">
              <w:rPr>
                <w:noProof/>
                <w:webHidden/>
              </w:rPr>
              <w:tab/>
            </w:r>
            <w:r w:rsidR="00B365F0">
              <w:rPr>
                <w:noProof/>
                <w:webHidden/>
              </w:rPr>
              <w:fldChar w:fldCharType="begin"/>
            </w:r>
            <w:r w:rsidR="00B365F0">
              <w:rPr>
                <w:noProof/>
                <w:webHidden/>
              </w:rPr>
              <w:instrText xml:space="preserve"> PAGEREF _Toc74592905 \h </w:instrText>
            </w:r>
            <w:r w:rsidR="00B365F0">
              <w:rPr>
                <w:noProof/>
                <w:webHidden/>
              </w:rPr>
            </w:r>
            <w:r w:rsidR="00B365F0">
              <w:rPr>
                <w:noProof/>
                <w:webHidden/>
              </w:rPr>
              <w:fldChar w:fldCharType="separate"/>
            </w:r>
            <w:r w:rsidR="002770FF">
              <w:rPr>
                <w:noProof/>
                <w:webHidden/>
              </w:rPr>
              <w:t>3</w:t>
            </w:r>
            <w:r w:rsidR="00B365F0">
              <w:rPr>
                <w:noProof/>
                <w:webHidden/>
              </w:rPr>
              <w:fldChar w:fldCharType="end"/>
            </w:r>
          </w:hyperlink>
        </w:p>
        <w:p w14:paraId="4EF33949" w14:textId="15DA315A" w:rsidR="00B365F0" w:rsidRDefault="0030596B" w:rsidP="00B365F0">
          <w:pPr>
            <w:pStyle w:val="TOC2"/>
            <w:tabs>
              <w:tab w:val="left" w:pos="2620"/>
            </w:tabs>
            <w:rPr>
              <w:rFonts w:eastAsiaTheme="minorEastAsia"/>
              <w:noProof/>
              <w:lang w:val="en-GB" w:eastAsia="en-GB"/>
            </w:rPr>
          </w:pPr>
          <w:hyperlink w:anchor="_Toc74592906"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[1.3] Use case: Register to system</w:t>
            </w:r>
            <w:r w:rsidR="00B365F0">
              <w:rPr>
                <w:noProof/>
                <w:webHidden/>
              </w:rPr>
              <w:tab/>
            </w:r>
            <w:r w:rsidR="00B365F0">
              <w:rPr>
                <w:noProof/>
                <w:webHidden/>
              </w:rPr>
              <w:fldChar w:fldCharType="begin"/>
            </w:r>
            <w:r w:rsidR="00B365F0">
              <w:rPr>
                <w:noProof/>
                <w:webHidden/>
              </w:rPr>
              <w:instrText xml:space="preserve"> PAGEREF _Toc74592906 \h </w:instrText>
            </w:r>
            <w:r w:rsidR="00B365F0">
              <w:rPr>
                <w:noProof/>
                <w:webHidden/>
              </w:rPr>
            </w:r>
            <w:r w:rsidR="00B365F0">
              <w:rPr>
                <w:noProof/>
                <w:webHidden/>
              </w:rPr>
              <w:fldChar w:fldCharType="separate"/>
            </w:r>
            <w:r w:rsidR="002770FF">
              <w:rPr>
                <w:noProof/>
                <w:webHidden/>
              </w:rPr>
              <w:t>3</w:t>
            </w:r>
            <w:r w:rsidR="00B365F0">
              <w:rPr>
                <w:noProof/>
                <w:webHidden/>
              </w:rPr>
              <w:fldChar w:fldCharType="end"/>
            </w:r>
          </w:hyperlink>
        </w:p>
        <w:p w14:paraId="63E984FA" w14:textId="22D8824F" w:rsidR="00B365F0" w:rsidRDefault="0030596B" w:rsidP="00B365F0">
          <w:pPr>
            <w:pStyle w:val="TOC2"/>
            <w:tabs>
              <w:tab w:val="left" w:pos="1540"/>
            </w:tabs>
            <w:rPr>
              <w:rFonts w:eastAsiaTheme="minorEastAsia"/>
              <w:noProof/>
              <w:lang w:val="en-GB" w:eastAsia="en-GB"/>
            </w:rPr>
          </w:pPr>
          <w:hyperlink w:anchor="_Toc74592907"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[1.4] Use case: Login</w:t>
            </w:r>
            <w:r w:rsidR="00B365F0">
              <w:rPr>
                <w:noProof/>
                <w:webHidden/>
              </w:rPr>
              <w:tab/>
            </w:r>
            <w:r w:rsidR="00B365F0">
              <w:rPr>
                <w:noProof/>
                <w:webHidden/>
              </w:rPr>
              <w:fldChar w:fldCharType="begin"/>
            </w:r>
            <w:r w:rsidR="00B365F0">
              <w:rPr>
                <w:noProof/>
                <w:webHidden/>
              </w:rPr>
              <w:instrText xml:space="preserve"> PAGEREF _Toc74592907 \h </w:instrText>
            </w:r>
            <w:r w:rsidR="00B365F0">
              <w:rPr>
                <w:noProof/>
                <w:webHidden/>
              </w:rPr>
            </w:r>
            <w:r w:rsidR="00B365F0">
              <w:rPr>
                <w:noProof/>
                <w:webHidden/>
              </w:rPr>
              <w:fldChar w:fldCharType="separate"/>
            </w:r>
            <w:r w:rsidR="002770FF">
              <w:rPr>
                <w:noProof/>
                <w:webHidden/>
              </w:rPr>
              <w:t>4</w:t>
            </w:r>
            <w:r w:rsidR="00B365F0">
              <w:rPr>
                <w:noProof/>
                <w:webHidden/>
              </w:rPr>
              <w:fldChar w:fldCharType="end"/>
            </w:r>
          </w:hyperlink>
        </w:p>
        <w:p w14:paraId="109F5466" w14:textId="496084CC" w:rsidR="00B365F0" w:rsidRDefault="0030596B" w:rsidP="00B365F0">
          <w:pPr>
            <w:pStyle w:val="TOC2"/>
            <w:tabs>
              <w:tab w:val="left" w:pos="1760"/>
            </w:tabs>
            <w:rPr>
              <w:rFonts w:eastAsiaTheme="minorEastAsia"/>
              <w:noProof/>
              <w:lang w:val="en-GB" w:eastAsia="en-GB"/>
            </w:rPr>
          </w:pPr>
          <w:hyperlink w:anchor="_Toc74592908"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[1.5] Use case: Logout</w:t>
            </w:r>
            <w:r w:rsidR="00B365F0">
              <w:rPr>
                <w:noProof/>
                <w:webHidden/>
              </w:rPr>
              <w:tab/>
            </w:r>
            <w:r w:rsidR="00B365F0">
              <w:rPr>
                <w:noProof/>
                <w:webHidden/>
              </w:rPr>
              <w:fldChar w:fldCharType="begin"/>
            </w:r>
            <w:r w:rsidR="00B365F0">
              <w:rPr>
                <w:noProof/>
                <w:webHidden/>
              </w:rPr>
              <w:instrText xml:space="preserve"> PAGEREF _Toc74592908 \h </w:instrText>
            </w:r>
            <w:r w:rsidR="00B365F0">
              <w:rPr>
                <w:noProof/>
                <w:webHidden/>
              </w:rPr>
            </w:r>
            <w:r w:rsidR="00B365F0">
              <w:rPr>
                <w:noProof/>
                <w:webHidden/>
              </w:rPr>
              <w:fldChar w:fldCharType="separate"/>
            </w:r>
            <w:r w:rsidR="002770FF">
              <w:rPr>
                <w:noProof/>
                <w:webHidden/>
              </w:rPr>
              <w:t>4</w:t>
            </w:r>
            <w:r w:rsidR="00B365F0">
              <w:rPr>
                <w:noProof/>
                <w:webHidden/>
              </w:rPr>
              <w:fldChar w:fldCharType="end"/>
            </w:r>
          </w:hyperlink>
        </w:p>
        <w:p w14:paraId="4B757DE8" w14:textId="43F85743" w:rsidR="00B365F0" w:rsidRDefault="0030596B" w:rsidP="00B365F0">
          <w:pPr>
            <w:pStyle w:val="TOC2"/>
            <w:tabs>
              <w:tab w:val="left" w:pos="3151"/>
            </w:tabs>
            <w:rPr>
              <w:rFonts w:eastAsiaTheme="minorEastAsia"/>
              <w:noProof/>
              <w:lang w:val="en-GB" w:eastAsia="en-GB"/>
            </w:rPr>
          </w:pPr>
          <w:hyperlink w:anchor="_Toc74592909"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[1.6] Use case: Review purchase history</w:t>
            </w:r>
            <w:r w:rsidR="00B365F0">
              <w:rPr>
                <w:noProof/>
                <w:webHidden/>
              </w:rPr>
              <w:tab/>
            </w:r>
            <w:r w:rsidR="00B365F0">
              <w:rPr>
                <w:noProof/>
                <w:webHidden/>
              </w:rPr>
              <w:fldChar w:fldCharType="begin"/>
            </w:r>
            <w:r w:rsidR="00B365F0">
              <w:rPr>
                <w:noProof/>
                <w:webHidden/>
              </w:rPr>
              <w:instrText xml:space="preserve"> PAGEREF _Toc74592909 \h </w:instrText>
            </w:r>
            <w:r w:rsidR="00B365F0">
              <w:rPr>
                <w:noProof/>
                <w:webHidden/>
              </w:rPr>
            </w:r>
            <w:r w:rsidR="00B365F0">
              <w:rPr>
                <w:noProof/>
                <w:webHidden/>
              </w:rPr>
              <w:fldChar w:fldCharType="separate"/>
            </w:r>
            <w:r w:rsidR="002770FF">
              <w:rPr>
                <w:noProof/>
                <w:webHidden/>
              </w:rPr>
              <w:t>5</w:t>
            </w:r>
            <w:r w:rsidR="00B365F0">
              <w:rPr>
                <w:noProof/>
                <w:webHidden/>
              </w:rPr>
              <w:fldChar w:fldCharType="end"/>
            </w:r>
          </w:hyperlink>
        </w:p>
        <w:p w14:paraId="756C179A" w14:textId="78820D39" w:rsidR="00B365F0" w:rsidRDefault="0030596B" w:rsidP="00B365F0">
          <w:pPr>
            <w:pStyle w:val="TOC2"/>
            <w:tabs>
              <w:tab w:val="left" w:pos="4050"/>
            </w:tabs>
            <w:rPr>
              <w:rFonts w:eastAsiaTheme="minorEastAsia"/>
              <w:noProof/>
              <w:lang w:val="en-GB" w:eastAsia="en-GB"/>
            </w:rPr>
          </w:pPr>
          <w:hyperlink w:anchor="_Toc74592910"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[1.7] Use case: Appoint user to be store co-owner</w:t>
            </w:r>
            <w:r w:rsidR="00B365F0">
              <w:rPr>
                <w:noProof/>
                <w:webHidden/>
              </w:rPr>
              <w:tab/>
            </w:r>
            <w:r w:rsidR="00B365F0">
              <w:rPr>
                <w:noProof/>
                <w:webHidden/>
              </w:rPr>
              <w:fldChar w:fldCharType="begin"/>
            </w:r>
            <w:r w:rsidR="00B365F0">
              <w:rPr>
                <w:noProof/>
                <w:webHidden/>
              </w:rPr>
              <w:instrText xml:space="preserve"> PAGEREF _Toc74592910 \h </w:instrText>
            </w:r>
            <w:r w:rsidR="00B365F0">
              <w:rPr>
                <w:noProof/>
                <w:webHidden/>
              </w:rPr>
            </w:r>
            <w:r w:rsidR="00B365F0">
              <w:rPr>
                <w:noProof/>
                <w:webHidden/>
              </w:rPr>
              <w:fldChar w:fldCharType="separate"/>
            </w:r>
            <w:r w:rsidR="002770FF">
              <w:rPr>
                <w:noProof/>
                <w:webHidden/>
              </w:rPr>
              <w:t>5</w:t>
            </w:r>
            <w:r w:rsidR="00B365F0">
              <w:rPr>
                <w:noProof/>
                <w:webHidden/>
              </w:rPr>
              <w:fldChar w:fldCharType="end"/>
            </w:r>
          </w:hyperlink>
        </w:p>
        <w:p w14:paraId="4ED2657B" w14:textId="78931AA1" w:rsidR="00B365F0" w:rsidRDefault="0030596B" w:rsidP="00B365F0">
          <w:pPr>
            <w:pStyle w:val="TOC2"/>
            <w:tabs>
              <w:tab w:val="left" w:pos="2539"/>
            </w:tabs>
            <w:rPr>
              <w:rFonts w:eastAsiaTheme="minorEastAsia"/>
              <w:noProof/>
              <w:lang w:val="en-GB" w:eastAsia="en-GB"/>
            </w:rPr>
          </w:pPr>
          <w:hyperlink w:anchor="_Toc74592911"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[1.8] Use case: Appoint Manager</w:t>
            </w:r>
            <w:r w:rsidR="00B365F0">
              <w:rPr>
                <w:noProof/>
                <w:webHidden/>
              </w:rPr>
              <w:tab/>
            </w:r>
            <w:r w:rsidR="00B365F0">
              <w:rPr>
                <w:noProof/>
                <w:webHidden/>
              </w:rPr>
              <w:fldChar w:fldCharType="begin"/>
            </w:r>
            <w:r w:rsidR="00B365F0">
              <w:rPr>
                <w:noProof/>
                <w:webHidden/>
              </w:rPr>
              <w:instrText xml:space="preserve"> PAGEREF _Toc74592911 \h </w:instrText>
            </w:r>
            <w:r w:rsidR="00B365F0">
              <w:rPr>
                <w:noProof/>
                <w:webHidden/>
              </w:rPr>
            </w:r>
            <w:r w:rsidR="00B365F0">
              <w:rPr>
                <w:noProof/>
                <w:webHidden/>
              </w:rPr>
              <w:fldChar w:fldCharType="separate"/>
            </w:r>
            <w:r w:rsidR="002770FF">
              <w:rPr>
                <w:noProof/>
                <w:webHidden/>
              </w:rPr>
              <w:t>6</w:t>
            </w:r>
            <w:r w:rsidR="00B365F0">
              <w:rPr>
                <w:noProof/>
                <w:webHidden/>
              </w:rPr>
              <w:fldChar w:fldCharType="end"/>
            </w:r>
          </w:hyperlink>
        </w:p>
        <w:p w14:paraId="788C074E" w14:textId="272675D7" w:rsidR="00B365F0" w:rsidRDefault="0030596B" w:rsidP="00B365F0">
          <w:pPr>
            <w:pStyle w:val="TOC2"/>
            <w:tabs>
              <w:tab w:val="left" w:pos="5333"/>
            </w:tabs>
            <w:rPr>
              <w:rFonts w:eastAsiaTheme="minorEastAsia"/>
              <w:noProof/>
              <w:lang w:val="en-GB" w:eastAsia="en-GB"/>
            </w:rPr>
          </w:pPr>
          <w:hyperlink w:anchor="_Toc74592912"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[1.9] Use case: Update management permission for sub-manger</w:t>
            </w:r>
            <w:r w:rsidR="00B365F0">
              <w:rPr>
                <w:noProof/>
                <w:webHidden/>
              </w:rPr>
              <w:tab/>
            </w:r>
            <w:r w:rsidR="00B365F0">
              <w:rPr>
                <w:noProof/>
                <w:webHidden/>
              </w:rPr>
              <w:fldChar w:fldCharType="begin"/>
            </w:r>
            <w:r w:rsidR="00B365F0">
              <w:rPr>
                <w:noProof/>
                <w:webHidden/>
              </w:rPr>
              <w:instrText xml:space="preserve"> PAGEREF _Toc74592912 \h </w:instrText>
            </w:r>
            <w:r w:rsidR="00B365F0">
              <w:rPr>
                <w:noProof/>
                <w:webHidden/>
              </w:rPr>
            </w:r>
            <w:r w:rsidR="00B365F0">
              <w:rPr>
                <w:noProof/>
                <w:webHidden/>
              </w:rPr>
              <w:fldChar w:fldCharType="separate"/>
            </w:r>
            <w:r w:rsidR="002770FF">
              <w:rPr>
                <w:noProof/>
                <w:webHidden/>
              </w:rPr>
              <w:t>7</w:t>
            </w:r>
            <w:r w:rsidR="00B365F0">
              <w:rPr>
                <w:noProof/>
                <w:webHidden/>
              </w:rPr>
              <w:fldChar w:fldCharType="end"/>
            </w:r>
          </w:hyperlink>
        </w:p>
        <w:p w14:paraId="2F01438F" w14:textId="12C0F81B" w:rsidR="00B365F0" w:rsidRDefault="0030596B" w:rsidP="00B365F0">
          <w:pPr>
            <w:pStyle w:val="TOC2"/>
            <w:tabs>
              <w:tab w:val="left" w:pos="5514"/>
            </w:tabs>
            <w:rPr>
              <w:rFonts w:eastAsiaTheme="minorEastAsia"/>
              <w:noProof/>
              <w:lang w:val="en-GB" w:eastAsia="en-GB"/>
            </w:rPr>
          </w:pPr>
          <w:hyperlink w:anchor="_Toc74592913"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[1.10] Use case: Remove management permission for sub-manger</w:t>
            </w:r>
            <w:r w:rsidR="00B365F0">
              <w:rPr>
                <w:noProof/>
                <w:webHidden/>
              </w:rPr>
              <w:tab/>
            </w:r>
            <w:r w:rsidR="00B365F0">
              <w:rPr>
                <w:noProof/>
                <w:webHidden/>
              </w:rPr>
              <w:fldChar w:fldCharType="begin"/>
            </w:r>
            <w:r w:rsidR="00B365F0">
              <w:rPr>
                <w:noProof/>
                <w:webHidden/>
              </w:rPr>
              <w:instrText xml:space="preserve"> PAGEREF _Toc74592913 \h </w:instrText>
            </w:r>
            <w:r w:rsidR="00B365F0">
              <w:rPr>
                <w:noProof/>
                <w:webHidden/>
              </w:rPr>
            </w:r>
            <w:r w:rsidR="00B365F0">
              <w:rPr>
                <w:noProof/>
                <w:webHidden/>
              </w:rPr>
              <w:fldChar w:fldCharType="separate"/>
            </w:r>
            <w:r w:rsidR="002770FF">
              <w:rPr>
                <w:noProof/>
                <w:webHidden/>
              </w:rPr>
              <w:t>8</w:t>
            </w:r>
            <w:r w:rsidR="00B365F0">
              <w:rPr>
                <w:noProof/>
                <w:webHidden/>
              </w:rPr>
              <w:fldChar w:fldCharType="end"/>
            </w:r>
          </w:hyperlink>
        </w:p>
        <w:p w14:paraId="5E89811D" w14:textId="24BD41B8" w:rsidR="00B365F0" w:rsidRDefault="0030596B" w:rsidP="00B365F0">
          <w:pPr>
            <w:pStyle w:val="TOC2"/>
            <w:tabs>
              <w:tab w:val="left" w:pos="3568"/>
            </w:tabs>
            <w:rPr>
              <w:rFonts w:eastAsiaTheme="minorEastAsia"/>
              <w:noProof/>
              <w:lang w:val="en-GB" w:eastAsia="en-GB"/>
            </w:rPr>
          </w:pPr>
          <w:hyperlink w:anchor="_Toc74592914"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[1.11] Use case: Review store's stakeholders</w:t>
            </w:r>
            <w:r w:rsidR="00B365F0">
              <w:rPr>
                <w:noProof/>
                <w:webHidden/>
              </w:rPr>
              <w:tab/>
            </w:r>
            <w:r w:rsidR="00B365F0">
              <w:rPr>
                <w:noProof/>
                <w:webHidden/>
              </w:rPr>
              <w:fldChar w:fldCharType="begin"/>
            </w:r>
            <w:r w:rsidR="00B365F0">
              <w:rPr>
                <w:noProof/>
                <w:webHidden/>
              </w:rPr>
              <w:instrText xml:space="preserve"> PAGEREF _Toc74592914 \h </w:instrText>
            </w:r>
            <w:r w:rsidR="00B365F0">
              <w:rPr>
                <w:noProof/>
                <w:webHidden/>
              </w:rPr>
            </w:r>
            <w:r w:rsidR="00B365F0">
              <w:rPr>
                <w:noProof/>
                <w:webHidden/>
              </w:rPr>
              <w:fldChar w:fldCharType="separate"/>
            </w:r>
            <w:r w:rsidR="002770FF">
              <w:rPr>
                <w:noProof/>
                <w:webHidden/>
              </w:rPr>
              <w:t>9</w:t>
            </w:r>
            <w:r w:rsidR="00B365F0">
              <w:rPr>
                <w:noProof/>
                <w:webHidden/>
              </w:rPr>
              <w:fldChar w:fldCharType="end"/>
            </w:r>
          </w:hyperlink>
        </w:p>
        <w:p w14:paraId="5C2B3044" w14:textId="080080EF" w:rsidR="00B365F0" w:rsidRDefault="0030596B" w:rsidP="00B365F0">
          <w:pPr>
            <w:pStyle w:val="TOC2"/>
            <w:tabs>
              <w:tab w:val="left" w:pos="4247"/>
            </w:tabs>
            <w:rPr>
              <w:rFonts w:eastAsiaTheme="minorEastAsia"/>
              <w:noProof/>
              <w:lang w:val="en-GB" w:eastAsia="en-GB"/>
            </w:rPr>
          </w:pPr>
          <w:hyperlink w:anchor="_Toc74592915"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[1.12] Use case: Admin requests for all users history</w:t>
            </w:r>
            <w:r w:rsidR="00B365F0">
              <w:rPr>
                <w:noProof/>
                <w:webHidden/>
              </w:rPr>
              <w:tab/>
            </w:r>
            <w:r w:rsidR="00B365F0">
              <w:rPr>
                <w:noProof/>
                <w:webHidden/>
              </w:rPr>
              <w:fldChar w:fldCharType="begin"/>
            </w:r>
            <w:r w:rsidR="00B365F0">
              <w:rPr>
                <w:noProof/>
                <w:webHidden/>
              </w:rPr>
              <w:instrText xml:space="preserve"> PAGEREF _Toc74592915 \h </w:instrText>
            </w:r>
            <w:r w:rsidR="00B365F0">
              <w:rPr>
                <w:noProof/>
                <w:webHidden/>
              </w:rPr>
            </w:r>
            <w:r w:rsidR="00B365F0">
              <w:rPr>
                <w:noProof/>
                <w:webHidden/>
              </w:rPr>
              <w:fldChar w:fldCharType="separate"/>
            </w:r>
            <w:r w:rsidR="002770FF">
              <w:rPr>
                <w:noProof/>
                <w:webHidden/>
              </w:rPr>
              <w:t>9</w:t>
            </w:r>
            <w:r w:rsidR="00B365F0">
              <w:rPr>
                <w:noProof/>
                <w:webHidden/>
              </w:rPr>
              <w:fldChar w:fldCharType="end"/>
            </w:r>
          </w:hyperlink>
        </w:p>
        <w:p w14:paraId="7FE78EC5" w14:textId="5551B9DC" w:rsidR="00B365F0" w:rsidRDefault="0030596B" w:rsidP="00B365F0">
          <w:pPr>
            <w:pStyle w:val="TOC2"/>
            <w:tabs>
              <w:tab w:val="left" w:pos="3979"/>
            </w:tabs>
            <w:rPr>
              <w:rFonts w:eastAsiaTheme="minorEastAsia"/>
              <w:noProof/>
              <w:lang w:val="en-GB" w:eastAsia="en-GB"/>
            </w:rPr>
          </w:pPr>
          <w:hyperlink w:anchor="_Toc74592916"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[1.13] Use case: Admin requests for store history</w:t>
            </w:r>
            <w:r w:rsidR="00B365F0">
              <w:rPr>
                <w:noProof/>
                <w:webHidden/>
              </w:rPr>
              <w:tab/>
            </w:r>
            <w:r w:rsidR="00B365F0">
              <w:rPr>
                <w:noProof/>
                <w:webHidden/>
              </w:rPr>
              <w:fldChar w:fldCharType="begin"/>
            </w:r>
            <w:r w:rsidR="00B365F0">
              <w:rPr>
                <w:noProof/>
                <w:webHidden/>
              </w:rPr>
              <w:instrText xml:space="preserve"> PAGEREF _Toc74592916 \h </w:instrText>
            </w:r>
            <w:r w:rsidR="00B365F0">
              <w:rPr>
                <w:noProof/>
                <w:webHidden/>
              </w:rPr>
            </w:r>
            <w:r w:rsidR="00B365F0">
              <w:rPr>
                <w:noProof/>
                <w:webHidden/>
              </w:rPr>
              <w:fldChar w:fldCharType="separate"/>
            </w:r>
            <w:r w:rsidR="002770FF">
              <w:rPr>
                <w:noProof/>
                <w:webHidden/>
              </w:rPr>
              <w:t>10</w:t>
            </w:r>
            <w:r w:rsidR="00B365F0">
              <w:rPr>
                <w:noProof/>
                <w:webHidden/>
              </w:rPr>
              <w:fldChar w:fldCharType="end"/>
            </w:r>
          </w:hyperlink>
        </w:p>
        <w:p w14:paraId="715D153F" w14:textId="244EB916" w:rsidR="00B365F0" w:rsidRDefault="0030596B" w:rsidP="00B365F0">
          <w:pPr>
            <w:pStyle w:val="TOC2"/>
            <w:tabs>
              <w:tab w:val="left" w:pos="3749"/>
            </w:tabs>
            <w:rPr>
              <w:rFonts w:eastAsiaTheme="minorEastAsia"/>
              <w:noProof/>
              <w:lang w:val="en-GB" w:eastAsia="en-GB"/>
            </w:rPr>
          </w:pPr>
          <w:hyperlink w:anchor="_Toc74592917"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[1.14] Use case: Remove Co-owner from Store</w:t>
            </w:r>
            <w:r w:rsidR="00B365F0">
              <w:rPr>
                <w:noProof/>
                <w:webHidden/>
              </w:rPr>
              <w:tab/>
            </w:r>
            <w:r w:rsidR="00B365F0">
              <w:rPr>
                <w:noProof/>
                <w:webHidden/>
              </w:rPr>
              <w:fldChar w:fldCharType="begin"/>
            </w:r>
            <w:r w:rsidR="00B365F0">
              <w:rPr>
                <w:noProof/>
                <w:webHidden/>
              </w:rPr>
              <w:instrText xml:space="preserve"> PAGEREF _Toc74592917 \h </w:instrText>
            </w:r>
            <w:r w:rsidR="00B365F0">
              <w:rPr>
                <w:noProof/>
                <w:webHidden/>
              </w:rPr>
            </w:r>
            <w:r w:rsidR="00B365F0">
              <w:rPr>
                <w:noProof/>
                <w:webHidden/>
              </w:rPr>
              <w:fldChar w:fldCharType="separate"/>
            </w:r>
            <w:r w:rsidR="002770FF">
              <w:rPr>
                <w:noProof/>
                <w:webHidden/>
              </w:rPr>
              <w:t>10</w:t>
            </w:r>
            <w:r w:rsidR="00B365F0">
              <w:rPr>
                <w:noProof/>
                <w:webHidden/>
              </w:rPr>
              <w:fldChar w:fldCharType="end"/>
            </w:r>
          </w:hyperlink>
        </w:p>
        <w:p w14:paraId="1B05117E" w14:textId="7C42D6AD" w:rsidR="00B365F0" w:rsidRDefault="0030596B" w:rsidP="00B365F0">
          <w:pPr>
            <w:pStyle w:val="TOC1"/>
            <w:tabs>
              <w:tab w:val="left" w:pos="9146"/>
            </w:tabs>
            <w:rPr>
              <w:rFonts w:eastAsiaTheme="minorEastAsia"/>
              <w:noProof/>
              <w:rtl/>
              <w:lang w:val="en-GB" w:eastAsia="en-GB"/>
            </w:rPr>
          </w:pPr>
          <w:hyperlink w:anchor="_Toc74592918" w:history="1">
            <w:r w:rsidR="00B365F0" w:rsidRPr="00EC7F62">
              <w:rPr>
                <w:rStyle w:val="Hyperlink"/>
                <w:noProof/>
              </w:rPr>
              <w:t>2.</w:t>
            </w:r>
            <w:r w:rsidR="00B365F0">
              <w:rPr>
                <w:rFonts w:eastAsiaTheme="minorEastAsia"/>
                <w:noProof/>
                <w:rtl/>
                <w:lang w:val="en-GB" w:eastAsia="en-GB"/>
              </w:rPr>
              <w:tab/>
            </w:r>
            <w:r w:rsidR="00B365F0" w:rsidRPr="00EC7F62">
              <w:rPr>
                <w:rStyle w:val="Hyperlink"/>
                <w:noProof/>
              </w:rPr>
              <w:t>Items and stores:</w:t>
            </w:r>
            <w:r w:rsidR="00B365F0">
              <w:rPr>
                <w:noProof/>
                <w:webHidden/>
                <w:rtl/>
              </w:rPr>
              <w:tab/>
            </w:r>
            <w:r w:rsidR="00B365F0">
              <w:rPr>
                <w:noProof/>
                <w:webHidden/>
                <w:rtl/>
              </w:rPr>
              <w:fldChar w:fldCharType="begin"/>
            </w:r>
            <w:r w:rsidR="00B365F0">
              <w:rPr>
                <w:noProof/>
                <w:webHidden/>
                <w:rtl/>
              </w:rPr>
              <w:instrText xml:space="preserve"> </w:instrText>
            </w:r>
            <w:r w:rsidR="00B365F0">
              <w:rPr>
                <w:noProof/>
                <w:webHidden/>
              </w:rPr>
              <w:instrText>PAGEREF</w:instrText>
            </w:r>
            <w:r w:rsidR="00B365F0">
              <w:rPr>
                <w:noProof/>
                <w:webHidden/>
                <w:rtl/>
              </w:rPr>
              <w:instrText xml:space="preserve"> _</w:instrText>
            </w:r>
            <w:r w:rsidR="00B365F0">
              <w:rPr>
                <w:noProof/>
                <w:webHidden/>
              </w:rPr>
              <w:instrText>Toc74592918 \h</w:instrText>
            </w:r>
            <w:r w:rsidR="00B365F0">
              <w:rPr>
                <w:noProof/>
                <w:webHidden/>
                <w:rtl/>
              </w:rPr>
              <w:instrText xml:space="preserve"> </w:instrText>
            </w:r>
            <w:r w:rsidR="00B365F0">
              <w:rPr>
                <w:noProof/>
                <w:webHidden/>
                <w:rtl/>
              </w:rPr>
            </w:r>
            <w:r w:rsidR="00B365F0">
              <w:rPr>
                <w:noProof/>
                <w:webHidden/>
                <w:rtl/>
              </w:rPr>
              <w:fldChar w:fldCharType="separate"/>
            </w:r>
            <w:r w:rsidR="002770FF">
              <w:rPr>
                <w:noProof/>
                <w:webHidden/>
              </w:rPr>
              <w:t>12</w:t>
            </w:r>
            <w:r w:rsidR="00B365F0">
              <w:rPr>
                <w:noProof/>
                <w:webHidden/>
                <w:rtl/>
              </w:rPr>
              <w:fldChar w:fldCharType="end"/>
            </w:r>
          </w:hyperlink>
        </w:p>
        <w:p w14:paraId="2C7CCF23" w14:textId="53BBCDBE" w:rsidR="00B365F0" w:rsidRDefault="0030596B" w:rsidP="00B365F0">
          <w:pPr>
            <w:pStyle w:val="TOC2"/>
            <w:tabs>
              <w:tab w:val="left" w:pos="4582"/>
            </w:tabs>
            <w:rPr>
              <w:rFonts w:eastAsiaTheme="minorEastAsia"/>
              <w:noProof/>
              <w:lang w:val="en-GB" w:eastAsia="en-GB"/>
            </w:rPr>
          </w:pPr>
          <w:hyperlink w:anchor="_Toc74592919"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[2.1] Use case: Gather information about store/product</w:t>
            </w:r>
            <w:r w:rsidR="00B365F0">
              <w:rPr>
                <w:noProof/>
                <w:webHidden/>
              </w:rPr>
              <w:tab/>
            </w:r>
            <w:r w:rsidR="00B365F0">
              <w:rPr>
                <w:noProof/>
                <w:webHidden/>
              </w:rPr>
              <w:fldChar w:fldCharType="begin"/>
            </w:r>
            <w:r w:rsidR="00B365F0">
              <w:rPr>
                <w:noProof/>
                <w:webHidden/>
              </w:rPr>
              <w:instrText xml:space="preserve"> PAGEREF _Toc74592919 \h </w:instrText>
            </w:r>
            <w:r w:rsidR="00B365F0">
              <w:rPr>
                <w:noProof/>
                <w:webHidden/>
              </w:rPr>
            </w:r>
            <w:r w:rsidR="00B365F0">
              <w:rPr>
                <w:noProof/>
                <w:webHidden/>
              </w:rPr>
              <w:fldChar w:fldCharType="separate"/>
            </w:r>
            <w:r w:rsidR="002770FF">
              <w:rPr>
                <w:noProof/>
                <w:webHidden/>
              </w:rPr>
              <w:t>12</w:t>
            </w:r>
            <w:r w:rsidR="00B365F0">
              <w:rPr>
                <w:noProof/>
                <w:webHidden/>
              </w:rPr>
              <w:fldChar w:fldCharType="end"/>
            </w:r>
          </w:hyperlink>
        </w:p>
        <w:p w14:paraId="4B234CAD" w14:textId="73DEC6CE" w:rsidR="00B365F0" w:rsidRDefault="0030596B" w:rsidP="00B365F0">
          <w:pPr>
            <w:pStyle w:val="TOC2"/>
            <w:tabs>
              <w:tab w:val="left" w:pos="2724"/>
            </w:tabs>
            <w:rPr>
              <w:rFonts w:eastAsiaTheme="minorEastAsia"/>
              <w:noProof/>
              <w:lang w:val="en-GB" w:eastAsia="en-GB"/>
            </w:rPr>
          </w:pPr>
          <w:hyperlink w:anchor="_Toc74592920"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[2.2] Use case: Search for products</w:t>
            </w:r>
            <w:r w:rsidR="00B365F0">
              <w:rPr>
                <w:noProof/>
                <w:webHidden/>
              </w:rPr>
              <w:tab/>
            </w:r>
            <w:r w:rsidR="00B365F0">
              <w:rPr>
                <w:noProof/>
                <w:webHidden/>
              </w:rPr>
              <w:fldChar w:fldCharType="begin"/>
            </w:r>
            <w:r w:rsidR="00B365F0">
              <w:rPr>
                <w:noProof/>
                <w:webHidden/>
              </w:rPr>
              <w:instrText xml:space="preserve"> PAGEREF _Toc74592920 \h </w:instrText>
            </w:r>
            <w:r w:rsidR="00B365F0">
              <w:rPr>
                <w:noProof/>
                <w:webHidden/>
              </w:rPr>
            </w:r>
            <w:r w:rsidR="00B365F0">
              <w:rPr>
                <w:noProof/>
                <w:webHidden/>
              </w:rPr>
              <w:fldChar w:fldCharType="separate"/>
            </w:r>
            <w:r w:rsidR="002770FF">
              <w:rPr>
                <w:noProof/>
                <w:webHidden/>
              </w:rPr>
              <w:t>12</w:t>
            </w:r>
            <w:r w:rsidR="00B365F0">
              <w:rPr>
                <w:noProof/>
                <w:webHidden/>
              </w:rPr>
              <w:fldChar w:fldCharType="end"/>
            </w:r>
          </w:hyperlink>
        </w:p>
        <w:p w14:paraId="24417652" w14:textId="2A749BB1" w:rsidR="00B365F0" w:rsidRDefault="0030596B" w:rsidP="00B365F0">
          <w:pPr>
            <w:pStyle w:val="TOC1"/>
            <w:tabs>
              <w:tab w:val="left" w:pos="3274"/>
            </w:tabs>
            <w:rPr>
              <w:rFonts w:eastAsiaTheme="minorEastAsia"/>
              <w:noProof/>
              <w:rtl/>
              <w:lang w:val="en-GB" w:eastAsia="en-GB"/>
            </w:rPr>
          </w:pPr>
          <w:hyperlink w:anchor="_Toc74592921" w:history="1">
            <w:r w:rsidR="00B365F0" w:rsidRPr="00EC7F62">
              <w:rPr>
                <w:rStyle w:val="Hyperlink"/>
                <w:noProof/>
              </w:rPr>
              <w:t>3.</w:t>
            </w:r>
            <w:r w:rsidR="00B365F0">
              <w:rPr>
                <w:rFonts w:eastAsiaTheme="minorEastAsia"/>
                <w:noProof/>
                <w:rtl/>
                <w:lang w:val="en-GB" w:eastAsia="en-GB"/>
              </w:rPr>
              <w:tab/>
            </w:r>
            <w:r w:rsidR="00B365F0" w:rsidRPr="00EC7F62">
              <w:rPr>
                <w:rStyle w:val="Hyperlink"/>
                <w:noProof/>
              </w:rPr>
              <w:t>User buying from stores:</w:t>
            </w:r>
            <w:r w:rsidR="00B365F0">
              <w:rPr>
                <w:noProof/>
                <w:webHidden/>
                <w:rtl/>
              </w:rPr>
              <w:tab/>
            </w:r>
            <w:r w:rsidR="00B365F0">
              <w:rPr>
                <w:noProof/>
                <w:webHidden/>
                <w:rtl/>
              </w:rPr>
              <w:fldChar w:fldCharType="begin"/>
            </w:r>
            <w:r w:rsidR="00B365F0">
              <w:rPr>
                <w:noProof/>
                <w:webHidden/>
                <w:rtl/>
              </w:rPr>
              <w:instrText xml:space="preserve"> </w:instrText>
            </w:r>
            <w:r w:rsidR="00B365F0">
              <w:rPr>
                <w:noProof/>
                <w:webHidden/>
              </w:rPr>
              <w:instrText>PAGEREF</w:instrText>
            </w:r>
            <w:r w:rsidR="00B365F0">
              <w:rPr>
                <w:noProof/>
                <w:webHidden/>
                <w:rtl/>
              </w:rPr>
              <w:instrText xml:space="preserve"> _</w:instrText>
            </w:r>
            <w:r w:rsidR="00B365F0">
              <w:rPr>
                <w:noProof/>
                <w:webHidden/>
              </w:rPr>
              <w:instrText>Toc74592921 \h</w:instrText>
            </w:r>
            <w:r w:rsidR="00B365F0">
              <w:rPr>
                <w:noProof/>
                <w:webHidden/>
                <w:rtl/>
              </w:rPr>
              <w:instrText xml:space="preserve"> </w:instrText>
            </w:r>
            <w:r w:rsidR="00B365F0">
              <w:rPr>
                <w:noProof/>
                <w:webHidden/>
                <w:rtl/>
              </w:rPr>
            </w:r>
            <w:r w:rsidR="00B365F0">
              <w:rPr>
                <w:noProof/>
                <w:webHidden/>
                <w:rtl/>
              </w:rPr>
              <w:fldChar w:fldCharType="separate"/>
            </w:r>
            <w:r w:rsidR="002770FF">
              <w:rPr>
                <w:noProof/>
                <w:webHidden/>
              </w:rPr>
              <w:t>13</w:t>
            </w:r>
            <w:r w:rsidR="00B365F0">
              <w:rPr>
                <w:noProof/>
                <w:webHidden/>
                <w:rtl/>
              </w:rPr>
              <w:fldChar w:fldCharType="end"/>
            </w:r>
          </w:hyperlink>
        </w:p>
        <w:p w14:paraId="7E64E9B9" w14:textId="60BF73B5" w:rsidR="00B365F0" w:rsidRDefault="0030596B" w:rsidP="00B365F0">
          <w:pPr>
            <w:pStyle w:val="TOC2"/>
            <w:tabs>
              <w:tab w:val="left" w:pos="3569"/>
            </w:tabs>
            <w:rPr>
              <w:rFonts w:eastAsiaTheme="minorEastAsia"/>
              <w:noProof/>
              <w:lang w:val="en-GB" w:eastAsia="en-GB"/>
            </w:rPr>
          </w:pPr>
          <w:hyperlink w:anchor="_Toc74592922"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[3.1] Use case: Save items in a shopping cart</w:t>
            </w:r>
            <w:r w:rsidR="00B365F0">
              <w:rPr>
                <w:noProof/>
                <w:webHidden/>
              </w:rPr>
              <w:tab/>
            </w:r>
            <w:r w:rsidR="00B365F0">
              <w:rPr>
                <w:noProof/>
                <w:webHidden/>
              </w:rPr>
              <w:fldChar w:fldCharType="begin"/>
            </w:r>
            <w:r w:rsidR="00B365F0">
              <w:rPr>
                <w:noProof/>
                <w:webHidden/>
              </w:rPr>
              <w:instrText xml:space="preserve"> PAGEREF _Toc74592922 \h </w:instrText>
            </w:r>
            <w:r w:rsidR="00B365F0">
              <w:rPr>
                <w:noProof/>
                <w:webHidden/>
              </w:rPr>
            </w:r>
            <w:r w:rsidR="00B365F0">
              <w:rPr>
                <w:noProof/>
                <w:webHidden/>
              </w:rPr>
              <w:fldChar w:fldCharType="separate"/>
            </w:r>
            <w:r w:rsidR="002770FF">
              <w:rPr>
                <w:noProof/>
                <w:webHidden/>
              </w:rPr>
              <w:t>13</w:t>
            </w:r>
            <w:r w:rsidR="00B365F0">
              <w:rPr>
                <w:noProof/>
                <w:webHidden/>
              </w:rPr>
              <w:fldChar w:fldCharType="end"/>
            </w:r>
          </w:hyperlink>
        </w:p>
        <w:p w14:paraId="0067586B" w14:textId="0455A7B2" w:rsidR="00B365F0" w:rsidRDefault="0030596B" w:rsidP="00B365F0">
          <w:pPr>
            <w:pStyle w:val="TOC2"/>
            <w:tabs>
              <w:tab w:val="left" w:pos="2680"/>
            </w:tabs>
            <w:rPr>
              <w:rFonts w:eastAsiaTheme="minorEastAsia"/>
              <w:noProof/>
              <w:lang w:val="en-GB" w:eastAsia="en-GB"/>
            </w:rPr>
          </w:pPr>
          <w:hyperlink w:anchor="_Toc74592923"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[3.2] Use case: View shopping cart</w:t>
            </w:r>
            <w:r w:rsidR="00B365F0">
              <w:rPr>
                <w:noProof/>
                <w:webHidden/>
              </w:rPr>
              <w:tab/>
            </w:r>
            <w:r w:rsidR="00B365F0">
              <w:rPr>
                <w:noProof/>
                <w:webHidden/>
              </w:rPr>
              <w:fldChar w:fldCharType="begin"/>
            </w:r>
            <w:r w:rsidR="00B365F0">
              <w:rPr>
                <w:noProof/>
                <w:webHidden/>
              </w:rPr>
              <w:instrText xml:space="preserve"> PAGEREF _Toc74592923 \h </w:instrText>
            </w:r>
            <w:r w:rsidR="00B365F0">
              <w:rPr>
                <w:noProof/>
                <w:webHidden/>
              </w:rPr>
            </w:r>
            <w:r w:rsidR="00B365F0">
              <w:rPr>
                <w:noProof/>
                <w:webHidden/>
              </w:rPr>
              <w:fldChar w:fldCharType="separate"/>
            </w:r>
            <w:r w:rsidR="002770FF">
              <w:rPr>
                <w:noProof/>
                <w:webHidden/>
              </w:rPr>
              <w:t>13</w:t>
            </w:r>
            <w:r w:rsidR="00B365F0">
              <w:rPr>
                <w:noProof/>
                <w:webHidden/>
              </w:rPr>
              <w:fldChar w:fldCharType="end"/>
            </w:r>
          </w:hyperlink>
        </w:p>
        <w:p w14:paraId="17B7BE3D" w14:textId="0B73698A" w:rsidR="00B365F0" w:rsidRDefault="0030596B" w:rsidP="00B365F0">
          <w:pPr>
            <w:pStyle w:val="TOC2"/>
            <w:tabs>
              <w:tab w:val="left" w:pos="2652"/>
            </w:tabs>
            <w:rPr>
              <w:rFonts w:eastAsiaTheme="minorEastAsia"/>
              <w:noProof/>
              <w:lang w:val="en-GB" w:eastAsia="en-GB"/>
            </w:rPr>
          </w:pPr>
          <w:hyperlink w:anchor="_Toc74592924"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[3.3] Use case: Edit shopping cart-</w:t>
            </w:r>
            <w:r w:rsidR="00B365F0">
              <w:rPr>
                <w:noProof/>
                <w:webHidden/>
              </w:rPr>
              <w:tab/>
            </w:r>
            <w:r w:rsidR="00B365F0">
              <w:rPr>
                <w:noProof/>
                <w:webHidden/>
              </w:rPr>
              <w:fldChar w:fldCharType="begin"/>
            </w:r>
            <w:r w:rsidR="00B365F0">
              <w:rPr>
                <w:noProof/>
                <w:webHidden/>
              </w:rPr>
              <w:instrText xml:space="preserve"> PAGEREF _Toc74592924 \h </w:instrText>
            </w:r>
            <w:r w:rsidR="00B365F0">
              <w:rPr>
                <w:noProof/>
                <w:webHidden/>
              </w:rPr>
            </w:r>
            <w:r w:rsidR="00B365F0">
              <w:rPr>
                <w:noProof/>
                <w:webHidden/>
              </w:rPr>
              <w:fldChar w:fldCharType="separate"/>
            </w:r>
            <w:r w:rsidR="002770FF">
              <w:rPr>
                <w:noProof/>
                <w:webHidden/>
              </w:rPr>
              <w:t>14</w:t>
            </w:r>
            <w:r w:rsidR="00B365F0">
              <w:rPr>
                <w:noProof/>
                <w:webHidden/>
              </w:rPr>
              <w:fldChar w:fldCharType="end"/>
            </w:r>
          </w:hyperlink>
        </w:p>
        <w:p w14:paraId="7F09FAEE" w14:textId="763CA447" w:rsidR="00B365F0" w:rsidRDefault="0030596B" w:rsidP="00B365F0">
          <w:pPr>
            <w:pStyle w:val="TOC2"/>
            <w:tabs>
              <w:tab w:val="left" w:pos="3132"/>
            </w:tabs>
            <w:rPr>
              <w:rFonts w:eastAsiaTheme="minorEastAsia"/>
              <w:noProof/>
              <w:lang w:val="en-GB" w:eastAsia="en-GB"/>
            </w:rPr>
          </w:pPr>
          <w:hyperlink w:anchor="_Toc74592925"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[3.4] Use case: Purchase the whole cart</w:t>
            </w:r>
            <w:r w:rsidR="00B365F0">
              <w:rPr>
                <w:noProof/>
                <w:webHidden/>
              </w:rPr>
              <w:tab/>
            </w:r>
            <w:r w:rsidR="00B365F0">
              <w:rPr>
                <w:noProof/>
                <w:webHidden/>
              </w:rPr>
              <w:fldChar w:fldCharType="begin"/>
            </w:r>
            <w:r w:rsidR="00B365F0">
              <w:rPr>
                <w:noProof/>
                <w:webHidden/>
              </w:rPr>
              <w:instrText xml:space="preserve"> PAGEREF _Toc74592925 \h </w:instrText>
            </w:r>
            <w:r w:rsidR="00B365F0">
              <w:rPr>
                <w:noProof/>
                <w:webHidden/>
              </w:rPr>
            </w:r>
            <w:r w:rsidR="00B365F0">
              <w:rPr>
                <w:noProof/>
                <w:webHidden/>
              </w:rPr>
              <w:fldChar w:fldCharType="separate"/>
            </w:r>
            <w:r w:rsidR="002770FF">
              <w:rPr>
                <w:noProof/>
                <w:webHidden/>
              </w:rPr>
              <w:t>14</w:t>
            </w:r>
            <w:r w:rsidR="00B365F0">
              <w:rPr>
                <w:noProof/>
                <w:webHidden/>
              </w:rPr>
              <w:fldChar w:fldCharType="end"/>
            </w:r>
          </w:hyperlink>
        </w:p>
        <w:p w14:paraId="3CEC83B0" w14:textId="69D1B8CC" w:rsidR="00B365F0" w:rsidRDefault="0030596B" w:rsidP="00B365F0">
          <w:pPr>
            <w:pStyle w:val="TOC2"/>
            <w:tabs>
              <w:tab w:val="left" w:pos="3705"/>
            </w:tabs>
            <w:rPr>
              <w:rFonts w:eastAsiaTheme="minorEastAsia"/>
              <w:noProof/>
              <w:lang w:val="en-GB" w:eastAsia="en-GB"/>
            </w:rPr>
          </w:pPr>
          <w:hyperlink w:anchor="_Toc74592926"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[3.5] Use case: Calculate total price for basket</w:t>
            </w:r>
            <w:r w:rsidR="00B365F0">
              <w:rPr>
                <w:noProof/>
                <w:webHidden/>
              </w:rPr>
              <w:tab/>
            </w:r>
            <w:r w:rsidR="00B365F0">
              <w:rPr>
                <w:noProof/>
                <w:webHidden/>
              </w:rPr>
              <w:fldChar w:fldCharType="begin"/>
            </w:r>
            <w:r w:rsidR="00B365F0">
              <w:rPr>
                <w:noProof/>
                <w:webHidden/>
              </w:rPr>
              <w:instrText xml:space="preserve"> PAGEREF _Toc74592926 \h </w:instrText>
            </w:r>
            <w:r w:rsidR="00B365F0">
              <w:rPr>
                <w:noProof/>
                <w:webHidden/>
              </w:rPr>
            </w:r>
            <w:r w:rsidR="00B365F0">
              <w:rPr>
                <w:noProof/>
                <w:webHidden/>
              </w:rPr>
              <w:fldChar w:fldCharType="separate"/>
            </w:r>
            <w:r w:rsidR="002770FF">
              <w:rPr>
                <w:noProof/>
                <w:webHidden/>
              </w:rPr>
              <w:t>16</w:t>
            </w:r>
            <w:r w:rsidR="00B365F0">
              <w:rPr>
                <w:noProof/>
                <w:webHidden/>
              </w:rPr>
              <w:fldChar w:fldCharType="end"/>
            </w:r>
          </w:hyperlink>
        </w:p>
        <w:p w14:paraId="5884D353" w14:textId="1ECAADE8" w:rsidR="00B365F0" w:rsidRDefault="0030596B" w:rsidP="00B365F0">
          <w:pPr>
            <w:pStyle w:val="TOC2"/>
            <w:tabs>
              <w:tab w:val="left" w:pos="3521"/>
            </w:tabs>
            <w:rPr>
              <w:rFonts w:eastAsiaTheme="minorEastAsia"/>
              <w:noProof/>
              <w:lang w:val="en-GB" w:eastAsia="en-GB"/>
            </w:rPr>
          </w:pPr>
          <w:hyperlink w:anchor="_Toc74592927"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[3.6] Use case: Offer Purchase for a Product</w:t>
            </w:r>
            <w:r w:rsidR="00B365F0">
              <w:rPr>
                <w:noProof/>
                <w:webHidden/>
              </w:rPr>
              <w:tab/>
            </w:r>
            <w:r w:rsidR="00B365F0">
              <w:rPr>
                <w:noProof/>
                <w:webHidden/>
              </w:rPr>
              <w:fldChar w:fldCharType="begin"/>
            </w:r>
            <w:r w:rsidR="00B365F0">
              <w:rPr>
                <w:noProof/>
                <w:webHidden/>
              </w:rPr>
              <w:instrText xml:space="preserve"> PAGEREF _Toc74592927 \h </w:instrText>
            </w:r>
            <w:r w:rsidR="00B365F0">
              <w:rPr>
                <w:noProof/>
                <w:webHidden/>
              </w:rPr>
            </w:r>
            <w:r w:rsidR="00B365F0">
              <w:rPr>
                <w:noProof/>
                <w:webHidden/>
              </w:rPr>
              <w:fldChar w:fldCharType="separate"/>
            </w:r>
            <w:r w:rsidR="002770FF">
              <w:rPr>
                <w:noProof/>
                <w:webHidden/>
              </w:rPr>
              <w:t>17</w:t>
            </w:r>
            <w:r w:rsidR="00B365F0">
              <w:rPr>
                <w:noProof/>
                <w:webHidden/>
              </w:rPr>
              <w:fldChar w:fldCharType="end"/>
            </w:r>
          </w:hyperlink>
        </w:p>
        <w:p w14:paraId="7AABEF91" w14:textId="6D849F40" w:rsidR="00B365F0" w:rsidRDefault="0030596B" w:rsidP="00B365F0">
          <w:pPr>
            <w:pStyle w:val="TOC1"/>
            <w:tabs>
              <w:tab w:val="left" w:pos="8916"/>
            </w:tabs>
            <w:rPr>
              <w:rFonts w:eastAsiaTheme="minorEastAsia"/>
              <w:noProof/>
              <w:rtl/>
              <w:lang w:val="en-GB" w:eastAsia="en-GB"/>
            </w:rPr>
          </w:pPr>
          <w:hyperlink w:anchor="_Toc74592928" w:history="1">
            <w:r w:rsidR="00B365F0" w:rsidRPr="00EC7F62">
              <w:rPr>
                <w:rStyle w:val="Hyperlink"/>
                <w:noProof/>
              </w:rPr>
              <w:t>4.</w:t>
            </w:r>
            <w:r w:rsidR="00B365F0">
              <w:rPr>
                <w:rFonts w:eastAsiaTheme="minorEastAsia"/>
                <w:noProof/>
                <w:rtl/>
                <w:lang w:val="en-GB" w:eastAsia="en-GB"/>
              </w:rPr>
              <w:tab/>
            </w:r>
            <w:r w:rsidR="00B365F0" w:rsidRPr="00EC7F62">
              <w:rPr>
                <w:rStyle w:val="Hyperlink"/>
                <w:noProof/>
              </w:rPr>
              <w:t>Store Manage:</w:t>
            </w:r>
            <w:r w:rsidR="00B365F0">
              <w:rPr>
                <w:noProof/>
                <w:webHidden/>
                <w:rtl/>
              </w:rPr>
              <w:tab/>
            </w:r>
            <w:r w:rsidR="00B365F0">
              <w:rPr>
                <w:noProof/>
                <w:webHidden/>
                <w:rtl/>
              </w:rPr>
              <w:fldChar w:fldCharType="begin"/>
            </w:r>
            <w:r w:rsidR="00B365F0">
              <w:rPr>
                <w:noProof/>
                <w:webHidden/>
                <w:rtl/>
              </w:rPr>
              <w:instrText xml:space="preserve"> </w:instrText>
            </w:r>
            <w:r w:rsidR="00B365F0">
              <w:rPr>
                <w:noProof/>
                <w:webHidden/>
              </w:rPr>
              <w:instrText>PAGEREF</w:instrText>
            </w:r>
            <w:r w:rsidR="00B365F0">
              <w:rPr>
                <w:noProof/>
                <w:webHidden/>
                <w:rtl/>
              </w:rPr>
              <w:instrText xml:space="preserve"> _</w:instrText>
            </w:r>
            <w:r w:rsidR="00B365F0">
              <w:rPr>
                <w:noProof/>
                <w:webHidden/>
              </w:rPr>
              <w:instrText>Toc74592928 \h</w:instrText>
            </w:r>
            <w:r w:rsidR="00B365F0">
              <w:rPr>
                <w:noProof/>
                <w:webHidden/>
                <w:rtl/>
              </w:rPr>
              <w:instrText xml:space="preserve"> </w:instrText>
            </w:r>
            <w:r w:rsidR="00B365F0">
              <w:rPr>
                <w:noProof/>
                <w:webHidden/>
                <w:rtl/>
              </w:rPr>
            </w:r>
            <w:r w:rsidR="00B365F0">
              <w:rPr>
                <w:noProof/>
                <w:webHidden/>
                <w:rtl/>
              </w:rPr>
              <w:fldChar w:fldCharType="separate"/>
            </w:r>
            <w:r w:rsidR="002770FF">
              <w:rPr>
                <w:noProof/>
                <w:webHidden/>
              </w:rPr>
              <w:t>17</w:t>
            </w:r>
            <w:r w:rsidR="00B365F0">
              <w:rPr>
                <w:noProof/>
                <w:webHidden/>
                <w:rtl/>
              </w:rPr>
              <w:fldChar w:fldCharType="end"/>
            </w:r>
          </w:hyperlink>
        </w:p>
        <w:p w14:paraId="31127467" w14:textId="548E8278" w:rsidR="00B365F0" w:rsidRDefault="0030596B" w:rsidP="00B365F0">
          <w:pPr>
            <w:pStyle w:val="TOC2"/>
            <w:tabs>
              <w:tab w:val="left" w:pos="2124"/>
            </w:tabs>
            <w:rPr>
              <w:rFonts w:eastAsiaTheme="minorEastAsia"/>
              <w:noProof/>
              <w:lang w:val="en-GB" w:eastAsia="en-GB"/>
            </w:rPr>
          </w:pPr>
          <w:hyperlink w:anchor="_Toc74592929"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[4.1] Use case: Open a store</w:t>
            </w:r>
            <w:r w:rsidR="00B365F0">
              <w:rPr>
                <w:noProof/>
                <w:webHidden/>
              </w:rPr>
              <w:tab/>
            </w:r>
            <w:r w:rsidR="00B365F0">
              <w:rPr>
                <w:noProof/>
                <w:webHidden/>
              </w:rPr>
              <w:fldChar w:fldCharType="begin"/>
            </w:r>
            <w:r w:rsidR="00B365F0">
              <w:rPr>
                <w:noProof/>
                <w:webHidden/>
              </w:rPr>
              <w:instrText xml:space="preserve"> PAGEREF _Toc74592929 \h </w:instrText>
            </w:r>
            <w:r w:rsidR="00B365F0">
              <w:rPr>
                <w:noProof/>
                <w:webHidden/>
              </w:rPr>
            </w:r>
            <w:r w:rsidR="00B365F0">
              <w:rPr>
                <w:noProof/>
                <w:webHidden/>
              </w:rPr>
              <w:fldChar w:fldCharType="separate"/>
            </w:r>
            <w:r w:rsidR="002770FF">
              <w:rPr>
                <w:noProof/>
                <w:webHidden/>
              </w:rPr>
              <w:t>17</w:t>
            </w:r>
            <w:r w:rsidR="00B365F0">
              <w:rPr>
                <w:noProof/>
                <w:webHidden/>
              </w:rPr>
              <w:fldChar w:fldCharType="end"/>
            </w:r>
          </w:hyperlink>
        </w:p>
        <w:p w14:paraId="2C086E75" w14:textId="2364E920" w:rsidR="00B365F0" w:rsidRDefault="0030596B" w:rsidP="00B365F0">
          <w:pPr>
            <w:pStyle w:val="TOC2"/>
            <w:tabs>
              <w:tab w:val="left" w:pos="3269"/>
            </w:tabs>
            <w:rPr>
              <w:rFonts w:eastAsiaTheme="minorEastAsia"/>
              <w:noProof/>
              <w:lang w:val="en-GB" w:eastAsia="en-GB"/>
            </w:rPr>
          </w:pPr>
          <w:hyperlink w:anchor="_Toc74592930"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[4.2] Use case: Add new product to store</w:t>
            </w:r>
            <w:r w:rsidR="00B365F0">
              <w:rPr>
                <w:noProof/>
                <w:webHidden/>
              </w:rPr>
              <w:tab/>
            </w:r>
            <w:r w:rsidR="00B365F0">
              <w:rPr>
                <w:noProof/>
                <w:webHidden/>
              </w:rPr>
              <w:fldChar w:fldCharType="begin"/>
            </w:r>
            <w:r w:rsidR="00B365F0">
              <w:rPr>
                <w:noProof/>
                <w:webHidden/>
              </w:rPr>
              <w:instrText xml:space="preserve"> PAGEREF _Toc74592930 \h </w:instrText>
            </w:r>
            <w:r w:rsidR="00B365F0">
              <w:rPr>
                <w:noProof/>
                <w:webHidden/>
              </w:rPr>
            </w:r>
            <w:r w:rsidR="00B365F0">
              <w:rPr>
                <w:noProof/>
                <w:webHidden/>
              </w:rPr>
              <w:fldChar w:fldCharType="separate"/>
            </w:r>
            <w:r w:rsidR="002770FF">
              <w:rPr>
                <w:noProof/>
                <w:webHidden/>
              </w:rPr>
              <w:t>18</w:t>
            </w:r>
            <w:r w:rsidR="00B365F0">
              <w:rPr>
                <w:noProof/>
                <w:webHidden/>
              </w:rPr>
              <w:fldChar w:fldCharType="end"/>
            </w:r>
          </w:hyperlink>
        </w:p>
        <w:p w14:paraId="5A824C94" w14:textId="2B887F7B" w:rsidR="00B365F0" w:rsidRDefault="0030596B" w:rsidP="00B365F0">
          <w:pPr>
            <w:pStyle w:val="TOC2"/>
            <w:tabs>
              <w:tab w:val="left" w:pos="3453"/>
            </w:tabs>
            <w:rPr>
              <w:rFonts w:eastAsiaTheme="minorEastAsia"/>
              <w:noProof/>
              <w:lang w:val="en-GB" w:eastAsia="en-GB"/>
            </w:rPr>
          </w:pPr>
          <w:hyperlink w:anchor="_Toc74592931"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[4.3] Use case: Remove product from store</w:t>
            </w:r>
            <w:r w:rsidR="00B365F0">
              <w:rPr>
                <w:noProof/>
                <w:webHidden/>
              </w:rPr>
              <w:tab/>
            </w:r>
            <w:r w:rsidR="00B365F0">
              <w:rPr>
                <w:noProof/>
                <w:webHidden/>
              </w:rPr>
              <w:fldChar w:fldCharType="begin"/>
            </w:r>
            <w:r w:rsidR="00B365F0">
              <w:rPr>
                <w:noProof/>
                <w:webHidden/>
              </w:rPr>
              <w:instrText xml:space="preserve"> PAGEREF _Toc74592931 \h </w:instrText>
            </w:r>
            <w:r w:rsidR="00B365F0">
              <w:rPr>
                <w:noProof/>
                <w:webHidden/>
              </w:rPr>
            </w:r>
            <w:r w:rsidR="00B365F0">
              <w:rPr>
                <w:noProof/>
                <w:webHidden/>
              </w:rPr>
              <w:fldChar w:fldCharType="separate"/>
            </w:r>
            <w:r w:rsidR="002770FF">
              <w:rPr>
                <w:noProof/>
                <w:webHidden/>
              </w:rPr>
              <w:t>19</w:t>
            </w:r>
            <w:r w:rsidR="00B365F0">
              <w:rPr>
                <w:noProof/>
                <w:webHidden/>
              </w:rPr>
              <w:fldChar w:fldCharType="end"/>
            </w:r>
          </w:hyperlink>
        </w:p>
        <w:p w14:paraId="53C0ADF2" w14:textId="4B34725B" w:rsidR="00B365F0" w:rsidRDefault="0030596B" w:rsidP="00B365F0">
          <w:pPr>
            <w:pStyle w:val="TOC2"/>
            <w:tabs>
              <w:tab w:val="left" w:pos="3905"/>
            </w:tabs>
            <w:rPr>
              <w:rFonts w:eastAsiaTheme="minorEastAsia"/>
              <w:noProof/>
              <w:lang w:val="en-GB" w:eastAsia="en-GB"/>
            </w:rPr>
          </w:pPr>
          <w:hyperlink w:anchor="_Toc74592932"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[4.4] Use case: Update product stock- add items</w:t>
            </w:r>
            <w:r w:rsidR="00B365F0">
              <w:rPr>
                <w:noProof/>
                <w:webHidden/>
              </w:rPr>
              <w:tab/>
            </w:r>
            <w:r w:rsidR="00B365F0">
              <w:rPr>
                <w:noProof/>
                <w:webHidden/>
              </w:rPr>
              <w:fldChar w:fldCharType="begin"/>
            </w:r>
            <w:r w:rsidR="00B365F0">
              <w:rPr>
                <w:noProof/>
                <w:webHidden/>
              </w:rPr>
              <w:instrText xml:space="preserve"> PAGEREF _Toc74592932 \h </w:instrText>
            </w:r>
            <w:r w:rsidR="00B365F0">
              <w:rPr>
                <w:noProof/>
                <w:webHidden/>
              </w:rPr>
            </w:r>
            <w:r w:rsidR="00B365F0">
              <w:rPr>
                <w:noProof/>
                <w:webHidden/>
              </w:rPr>
              <w:fldChar w:fldCharType="separate"/>
            </w:r>
            <w:r w:rsidR="002770FF">
              <w:rPr>
                <w:noProof/>
                <w:webHidden/>
              </w:rPr>
              <w:t>20</w:t>
            </w:r>
            <w:r w:rsidR="00B365F0">
              <w:rPr>
                <w:noProof/>
                <w:webHidden/>
              </w:rPr>
              <w:fldChar w:fldCharType="end"/>
            </w:r>
          </w:hyperlink>
        </w:p>
        <w:p w14:paraId="21DDF123" w14:textId="36AFFEA8" w:rsidR="00B365F0" w:rsidRDefault="0030596B" w:rsidP="00B365F0">
          <w:pPr>
            <w:pStyle w:val="TOC2"/>
            <w:tabs>
              <w:tab w:val="left" w:pos="4308"/>
            </w:tabs>
            <w:rPr>
              <w:rFonts w:eastAsiaTheme="minorEastAsia"/>
              <w:noProof/>
              <w:lang w:val="en-GB" w:eastAsia="en-GB"/>
            </w:rPr>
          </w:pPr>
          <w:hyperlink w:anchor="_Toc74592933"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[4.5] Use case: Update product stock- subtract items</w:t>
            </w:r>
            <w:r w:rsidR="00B365F0">
              <w:rPr>
                <w:noProof/>
                <w:webHidden/>
              </w:rPr>
              <w:tab/>
            </w:r>
            <w:r w:rsidR="00B365F0">
              <w:rPr>
                <w:noProof/>
                <w:webHidden/>
              </w:rPr>
              <w:fldChar w:fldCharType="begin"/>
            </w:r>
            <w:r w:rsidR="00B365F0">
              <w:rPr>
                <w:noProof/>
                <w:webHidden/>
              </w:rPr>
              <w:instrText xml:space="preserve"> PAGEREF _Toc74592933 \h </w:instrText>
            </w:r>
            <w:r w:rsidR="00B365F0">
              <w:rPr>
                <w:noProof/>
                <w:webHidden/>
              </w:rPr>
            </w:r>
            <w:r w:rsidR="00B365F0">
              <w:rPr>
                <w:noProof/>
                <w:webHidden/>
              </w:rPr>
              <w:fldChar w:fldCharType="separate"/>
            </w:r>
            <w:r w:rsidR="002770FF">
              <w:rPr>
                <w:noProof/>
                <w:webHidden/>
              </w:rPr>
              <w:t>21</w:t>
            </w:r>
            <w:r w:rsidR="00B365F0">
              <w:rPr>
                <w:noProof/>
                <w:webHidden/>
              </w:rPr>
              <w:fldChar w:fldCharType="end"/>
            </w:r>
          </w:hyperlink>
        </w:p>
        <w:p w14:paraId="5A78857C" w14:textId="7B29F49D" w:rsidR="00B365F0" w:rsidRDefault="0030596B" w:rsidP="00B365F0">
          <w:pPr>
            <w:pStyle w:val="TOC2"/>
            <w:tabs>
              <w:tab w:val="left" w:pos="3898"/>
            </w:tabs>
            <w:rPr>
              <w:rFonts w:eastAsiaTheme="minorEastAsia"/>
              <w:noProof/>
              <w:lang w:val="en-GB" w:eastAsia="en-GB"/>
            </w:rPr>
          </w:pPr>
          <w:hyperlink w:anchor="_Toc74592934"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[4.6] Use case: Update existing product's details</w:t>
            </w:r>
            <w:r w:rsidR="00B365F0">
              <w:rPr>
                <w:noProof/>
                <w:webHidden/>
              </w:rPr>
              <w:tab/>
            </w:r>
            <w:r w:rsidR="00B365F0">
              <w:rPr>
                <w:noProof/>
                <w:webHidden/>
              </w:rPr>
              <w:fldChar w:fldCharType="begin"/>
            </w:r>
            <w:r w:rsidR="00B365F0">
              <w:rPr>
                <w:noProof/>
                <w:webHidden/>
              </w:rPr>
              <w:instrText xml:space="preserve"> PAGEREF _Toc74592934 \h </w:instrText>
            </w:r>
            <w:r w:rsidR="00B365F0">
              <w:rPr>
                <w:noProof/>
                <w:webHidden/>
              </w:rPr>
            </w:r>
            <w:r w:rsidR="00B365F0">
              <w:rPr>
                <w:noProof/>
                <w:webHidden/>
              </w:rPr>
              <w:fldChar w:fldCharType="separate"/>
            </w:r>
            <w:r w:rsidR="002770FF">
              <w:rPr>
                <w:noProof/>
                <w:webHidden/>
              </w:rPr>
              <w:t>22</w:t>
            </w:r>
            <w:r w:rsidR="00B365F0">
              <w:rPr>
                <w:noProof/>
                <w:webHidden/>
              </w:rPr>
              <w:fldChar w:fldCharType="end"/>
            </w:r>
          </w:hyperlink>
        </w:p>
        <w:p w14:paraId="5CA5C19C" w14:textId="1D93483C" w:rsidR="00B365F0" w:rsidRDefault="0030596B" w:rsidP="00B365F0">
          <w:pPr>
            <w:pStyle w:val="TOC2"/>
            <w:tabs>
              <w:tab w:val="left" w:pos="4218"/>
            </w:tabs>
            <w:rPr>
              <w:rFonts w:eastAsiaTheme="minorEastAsia"/>
              <w:noProof/>
              <w:lang w:val="en-GB" w:eastAsia="en-GB"/>
            </w:rPr>
          </w:pPr>
          <w:hyperlink w:anchor="_Toc74592935"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[4.7] Use case: Add buying strategy to store's policy</w:t>
            </w:r>
            <w:r w:rsidR="00B365F0">
              <w:rPr>
                <w:noProof/>
                <w:webHidden/>
              </w:rPr>
              <w:tab/>
            </w:r>
            <w:r w:rsidR="00B365F0">
              <w:rPr>
                <w:noProof/>
                <w:webHidden/>
              </w:rPr>
              <w:fldChar w:fldCharType="begin"/>
            </w:r>
            <w:r w:rsidR="00B365F0">
              <w:rPr>
                <w:noProof/>
                <w:webHidden/>
              </w:rPr>
              <w:instrText xml:space="preserve"> PAGEREF _Toc74592935 \h </w:instrText>
            </w:r>
            <w:r w:rsidR="00B365F0">
              <w:rPr>
                <w:noProof/>
                <w:webHidden/>
              </w:rPr>
            </w:r>
            <w:r w:rsidR="00B365F0">
              <w:rPr>
                <w:noProof/>
                <w:webHidden/>
              </w:rPr>
              <w:fldChar w:fldCharType="separate"/>
            </w:r>
            <w:r w:rsidR="002770FF">
              <w:rPr>
                <w:noProof/>
                <w:webHidden/>
              </w:rPr>
              <w:t>23</w:t>
            </w:r>
            <w:r w:rsidR="00B365F0">
              <w:rPr>
                <w:noProof/>
                <w:webHidden/>
              </w:rPr>
              <w:fldChar w:fldCharType="end"/>
            </w:r>
          </w:hyperlink>
        </w:p>
        <w:p w14:paraId="5E015629" w14:textId="5ABBD98D" w:rsidR="00B365F0" w:rsidRDefault="0030596B" w:rsidP="00B365F0">
          <w:pPr>
            <w:pStyle w:val="TOC2"/>
            <w:tabs>
              <w:tab w:val="left" w:pos="4520"/>
            </w:tabs>
            <w:rPr>
              <w:rFonts w:eastAsiaTheme="minorEastAsia"/>
              <w:noProof/>
              <w:lang w:val="en-GB" w:eastAsia="en-GB"/>
            </w:rPr>
          </w:pPr>
          <w:hyperlink w:anchor="_Toc74592936"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[4.8] Use case: Update buying strategy to store's policy</w:t>
            </w:r>
            <w:r w:rsidR="00B365F0">
              <w:rPr>
                <w:noProof/>
                <w:webHidden/>
              </w:rPr>
              <w:tab/>
            </w:r>
            <w:r w:rsidR="00B365F0">
              <w:rPr>
                <w:noProof/>
                <w:webHidden/>
              </w:rPr>
              <w:fldChar w:fldCharType="begin"/>
            </w:r>
            <w:r w:rsidR="00B365F0">
              <w:rPr>
                <w:noProof/>
                <w:webHidden/>
              </w:rPr>
              <w:instrText xml:space="preserve"> PAGEREF _Toc74592936 \h </w:instrText>
            </w:r>
            <w:r w:rsidR="00B365F0">
              <w:rPr>
                <w:noProof/>
                <w:webHidden/>
              </w:rPr>
            </w:r>
            <w:r w:rsidR="00B365F0">
              <w:rPr>
                <w:noProof/>
                <w:webHidden/>
              </w:rPr>
              <w:fldChar w:fldCharType="separate"/>
            </w:r>
            <w:r w:rsidR="002770FF">
              <w:rPr>
                <w:noProof/>
                <w:webHidden/>
              </w:rPr>
              <w:t>24</w:t>
            </w:r>
            <w:r w:rsidR="00B365F0">
              <w:rPr>
                <w:noProof/>
                <w:webHidden/>
              </w:rPr>
              <w:fldChar w:fldCharType="end"/>
            </w:r>
          </w:hyperlink>
        </w:p>
        <w:p w14:paraId="74535096" w14:textId="59133CAD" w:rsidR="00B365F0" w:rsidRDefault="0030596B" w:rsidP="00B365F0">
          <w:pPr>
            <w:pStyle w:val="TOC2"/>
            <w:tabs>
              <w:tab w:val="left" w:pos="4446"/>
            </w:tabs>
            <w:rPr>
              <w:rFonts w:eastAsiaTheme="minorEastAsia"/>
              <w:noProof/>
              <w:lang w:val="en-GB" w:eastAsia="en-GB"/>
            </w:rPr>
          </w:pPr>
          <w:hyperlink w:anchor="_Toc74592937"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[4.9] Use case: Add allowed discounts to store's policy</w:t>
            </w:r>
            <w:r w:rsidR="00B365F0">
              <w:rPr>
                <w:noProof/>
                <w:webHidden/>
              </w:rPr>
              <w:tab/>
            </w:r>
            <w:r w:rsidR="00B365F0">
              <w:rPr>
                <w:noProof/>
                <w:webHidden/>
              </w:rPr>
              <w:fldChar w:fldCharType="begin"/>
            </w:r>
            <w:r w:rsidR="00B365F0">
              <w:rPr>
                <w:noProof/>
                <w:webHidden/>
              </w:rPr>
              <w:instrText xml:space="preserve"> PAGEREF _Toc74592937 \h </w:instrText>
            </w:r>
            <w:r w:rsidR="00B365F0">
              <w:rPr>
                <w:noProof/>
                <w:webHidden/>
              </w:rPr>
            </w:r>
            <w:r w:rsidR="00B365F0">
              <w:rPr>
                <w:noProof/>
                <w:webHidden/>
              </w:rPr>
              <w:fldChar w:fldCharType="separate"/>
            </w:r>
            <w:r w:rsidR="002770FF">
              <w:rPr>
                <w:noProof/>
                <w:webHidden/>
              </w:rPr>
              <w:t>25</w:t>
            </w:r>
            <w:r w:rsidR="00B365F0">
              <w:rPr>
                <w:noProof/>
                <w:webHidden/>
              </w:rPr>
              <w:fldChar w:fldCharType="end"/>
            </w:r>
          </w:hyperlink>
        </w:p>
        <w:p w14:paraId="3B4787B3" w14:textId="23855EE7" w:rsidR="00B365F0" w:rsidRDefault="0030596B" w:rsidP="00B365F0">
          <w:pPr>
            <w:pStyle w:val="TOC2"/>
            <w:tabs>
              <w:tab w:val="left" w:pos="4837"/>
            </w:tabs>
            <w:rPr>
              <w:rFonts w:eastAsiaTheme="minorEastAsia"/>
              <w:noProof/>
              <w:lang w:val="en-GB" w:eastAsia="en-GB"/>
            </w:rPr>
          </w:pPr>
          <w:hyperlink w:anchor="_Toc74592938"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[4.10] Use case: Update allowed discounts in store's policy</w:t>
            </w:r>
            <w:r w:rsidR="00B365F0">
              <w:rPr>
                <w:noProof/>
                <w:webHidden/>
              </w:rPr>
              <w:tab/>
            </w:r>
            <w:r w:rsidR="00B365F0">
              <w:rPr>
                <w:noProof/>
                <w:webHidden/>
              </w:rPr>
              <w:fldChar w:fldCharType="begin"/>
            </w:r>
            <w:r w:rsidR="00B365F0">
              <w:rPr>
                <w:noProof/>
                <w:webHidden/>
              </w:rPr>
              <w:instrText xml:space="preserve"> PAGEREF _Toc74592938 \h </w:instrText>
            </w:r>
            <w:r w:rsidR="00B365F0">
              <w:rPr>
                <w:noProof/>
                <w:webHidden/>
              </w:rPr>
            </w:r>
            <w:r w:rsidR="00B365F0">
              <w:rPr>
                <w:noProof/>
                <w:webHidden/>
              </w:rPr>
              <w:fldChar w:fldCharType="separate"/>
            </w:r>
            <w:r w:rsidR="002770FF">
              <w:rPr>
                <w:noProof/>
                <w:webHidden/>
              </w:rPr>
              <w:t>26</w:t>
            </w:r>
            <w:r w:rsidR="00B365F0">
              <w:rPr>
                <w:noProof/>
                <w:webHidden/>
              </w:rPr>
              <w:fldChar w:fldCharType="end"/>
            </w:r>
          </w:hyperlink>
        </w:p>
        <w:p w14:paraId="422DA596" w14:textId="7E3E260C" w:rsidR="00B365F0" w:rsidRDefault="0030596B" w:rsidP="00B365F0">
          <w:pPr>
            <w:pStyle w:val="TOC2"/>
            <w:tabs>
              <w:tab w:val="left" w:pos="2746"/>
            </w:tabs>
            <w:rPr>
              <w:rFonts w:eastAsiaTheme="minorEastAsia"/>
              <w:noProof/>
              <w:lang w:val="en-GB" w:eastAsia="en-GB"/>
            </w:rPr>
          </w:pPr>
          <w:hyperlink w:anchor="_Toc74592939"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[4.11] Use case: View store's policy</w:t>
            </w:r>
            <w:r w:rsidR="00B365F0">
              <w:rPr>
                <w:noProof/>
                <w:webHidden/>
              </w:rPr>
              <w:tab/>
            </w:r>
            <w:r w:rsidR="00B365F0">
              <w:rPr>
                <w:noProof/>
                <w:webHidden/>
              </w:rPr>
              <w:fldChar w:fldCharType="begin"/>
            </w:r>
            <w:r w:rsidR="00B365F0">
              <w:rPr>
                <w:noProof/>
                <w:webHidden/>
              </w:rPr>
              <w:instrText xml:space="preserve"> PAGEREF _Toc74592939 \h </w:instrText>
            </w:r>
            <w:r w:rsidR="00B365F0">
              <w:rPr>
                <w:noProof/>
                <w:webHidden/>
              </w:rPr>
            </w:r>
            <w:r w:rsidR="00B365F0">
              <w:rPr>
                <w:noProof/>
                <w:webHidden/>
              </w:rPr>
              <w:fldChar w:fldCharType="separate"/>
            </w:r>
            <w:r w:rsidR="002770FF">
              <w:rPr>
                <w:noProof/>
                <w:webHidden/>
              </w:rPr>
              <w:t>27</w:t>
            </w:r>
            <w:r w:rsidR="00B365F0">
              <w:rPr>
                <w:noProof/>
                <w:webHidden/>
              </w:rPr>
              <w:fldChar w:fldCharType="end"/>
            </w:r>
          </w:hyperlink>
        </w:p>
        <w:p w14:paraId="6C3630E0" w14:textId="7E1A073E" w:rsidR="00B365F0" w:rsidRDefault="0030596B" w:rsidP="00B365F0">
          <w:pPr>
            <w:pStyle w:val="TOC2"/>
            <w:tabs>
              <w:tab w:val="left" w:pos="4511"/>
            </w:tabs>
            <w:rPr>
              <w:rFonts w:eastAsiaTheme="minorEastAsia"/>
              <w:noProof/>
              <w:lang w:val="en-GB" w:eastAsia="en-GB"/>
            </w:rPr>
          </w:pPr>
          <w:hyperlink w:anchor="_Toc74592940"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[4.12] Use case: Add buying strategy to store's product</w:t>
            </w:r>
            <w:r w:rsidR="00B365F0">
              <w:rPr>
                <w:noProof/>
                <w:webHidden/>
              </w:rPr>
              <w:tab/>
            </w:r>
            <w:r w:rsidR="00B365F0">
              <w:rPr>
                <w:noProof/>
                <w:webHidden/>
              </w:rPr>
              <w:fldChar w:fldCharType="begin"/>
            </w:r>
            <w:r w:rsidR="00B365F0">
              <w:rPr>
                <w:noProof/>
                <w:webHidden/>
              </w:rPr>
              <w:instrText xml:space="preserve"> PAGEREF _Toc74592940 \h </w:instrText>
            </w:r>
            <w:r w:rsidR="00B365F0">
              <w:rPr>
                <w:noProof/>
                <w:webHidden/>
              </w:rPr>
            </w:r>
            <w:r w:rsidR="00B365F0">
              <w:rPr>
                <w:noProof/>
                <w:webHidden/>
              </w:rPr>
              <w:fldChar w:fldCharType="separate"/>
            </w:r>
            <w:r w:rsidR="002770FF">
              <w:rPr>
                <w:noProof/>
                <w:webHidden/>
              </w:rPr>
              <w:t>27</w:t>
            </w:r>
            <w:r w:rsidR="00B365F0">
              <w:rPr>
                <w:noProof/>
                <w:webHidden/>
              </w:rPr>
              <w:fldChar w:fldCharType="end"/>
            </w:r>
          </w:hyperlink>
        </w:p>
        <w:p w14:paraId="75FDE2DB" w14:textId="3505E4AA" w:rsidR="00B365F0" w:rsidRDefault="0030596B" w:rsidP="00B365F0">
          <w:pPr>
            <w:pStyle w:val="TOC2"/>
            <w:tabs>
              <w:tab w:val="left" w:pos="4813"/>
            </w:tabs>
            <w:rPr>
              <w:rFonts w:eastAsiaTheme="minorEastAsia"/>
              <w:noProof/>
              <w:lang w:val="en-GB" w:eastAsia="en-GB"/>
            </w:rPr>
          </w:pPr>
          <w:hyperlink w:anchor="_Toc74592941"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[4.13] Use case: Update buying strategy to store's product</w:t>
            </w:r>
            <w:r w:rsidR="00B365F0">
              <w:rPr>
                <w:noProof/>
                <w:webHidden/>
              </w:rPr>
              <w:tab/>
            </w:r>
            <w:r w:rsidR="00B365F0">
              <w:rPr>
                <w:noProof/>
                <w:webHidden/>
              </w:rPr>
              <w:fldChar w:fldCharType="begin"/>
            </w:r>
            <w:r w:rsidR="00B365F0">
              <w:rPr>
                <w:noProof/>
                <w:webHidden/>
              </w:rPr>
              <w:instrText xml:space="preserve"> PAGEREF _Toc74592941 \h </w:instrText>
            </w:r>
            <w:r w:rsidR="00B365F0">
              <w:rPr>
                <w:noProof/>
                <w:webHidden/>
              </w:rPr>
            </w:r>
            <w:r w:rsidR="00B365F0">
              <w:rPr>
                <w:noProof/>
                <w:webHidden/>
              </w:rPr>
              <w:fldChar w:fldCharType="separate"/>
            </w:r>
            <w:r w:rsidR="002770FF">
              <w:rPr>
                <w:noProof/>
                <w:webHidden/>
              </w:rPr>
              <w:t>28</w:t>
            </w:r>
            <w:r w:rsidR="00B365F0">
              <w:rPr>
                <w:noProof/>
                <w:webHidden/>
              </w:rPr>
              <w:fldChar w:fldCharType="end"/>
            </w:r>
          </w:hyperlink>
        </w:p>
        <w:p w14:paraId="27F4D18A" w14:textId="3DA99D86" w:rsidR="00B365F0" w:rsidRDefault="0030596B" w:rsidP="00B365F0">
          <w:pPr>
            <w:pStyle w:val="TOC2"/>
            <w:tabs>
              <w:tab w:val="left" w:pos="3989"/>
            </w:tabs>
            <w:rPr>
              <w:rFonts w:eastAsiaTheme="minorEastAsia"/>
              <w:noProof/>
              <w:lang w:val="en-GB" w:eastAsia="en-GB"/>
            </w:rPr>
          </w:pPr>
          <w:hyperlink w:anchor="_Toc74592942"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[4.14] Use case: View product's buying strategies</w:t>
            </w:r>
            <w:r w:rsidR="00B365F0">
              <w:rPr>
                <w:noProof/>
                <w:webHidden/>
              </w:rPr>
              <w:tab/>
            </w:r>
            <w:r w:rsidR="00B365F0">
              <w:rPr>
                <w:noProof/>
                <w:webHidden/>
              </w:rPr>
              <w:fldChar w:fldCharType="begin"/>
            </w:r>
            <w:r w:rsidR="00B365F0">
              <w:rPr>
                <w:noProof/>
                <w:webHidden/>
              </w:rPr>
              <w:instrText xml:space="preserve"> PAGEREF _Toc74592942 \h </w:instrText>
            </w:r>
            <w:r w:rsidR="00B365F0">
              <w:rPr>
                <w:noProof/>
                <w:webHidden/>
              </w:rPr>
            </w:r>
            <w:r w:rsidR="00B365F0">
              <w:rPr>
                <w:noProof/>
                <w:webHidden/>
              </w:rPr>
              <w:fldChar w:fldCharType="separate"/>
            </w:r>
            <w:r w:rsidR="002770FF">
              <w:rPr>
                <w:noProof/>
                <w:webHidden/>
              </w:rPr>
              <w:t>29</w:t>
            </w:r>
            <w:r w:rsidR="00B365F0">
              <w:rPr>
                <w:noProof/>
                <w:webHidden/>
              </w:rPr>
              <w:fldChar w:fldCharType="end"/>
            </w:r>
          </w:hyperlink>
        </w:p>
        <w:p w14:paraId="761756D9" w14:textId="1F77DB61" w:rsidR="00B365F0" w:rsidRDefault="0030596B" w:rsidP="00B365F0">
          <w:pPr>
            <w:pStyle w:val="TOC2"/>
            <w:tabs>
              <w:tab w:val="left" w:pos="3252"/>
            </w:tabs>
            <w:rPr>
              <w:rFonts w:eastAsiaTheme="minorEastAsia"/>
              <w:noProof/>
              <w:lang w:val="en-GB" w:eastAsia="en-GB"/>
            </w:rPr>
          </w:pPr>
          <w:hyperlink w:anchor="_Toc74592943"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[4.15] Use case: Add discount to product</w:t>
            </w:r>
            <w:r w:rsidR="00B365F0">
              <w:rPr>
                <w:noProof/>
                <w:webHidden/>
              </w:rPr>
              <w:tab/>
            </w:r>
            <w:r w:rsidR="00B365F0">
              <w:rPr>
                <w:noProof/>
                <w:webHidden/>
              </w:rPr>
              <w:fldChar w:fldCharType="begin"/>
            </w:r>
            <w:r w:rsidR="00B365F0">
              <w:rPr>
                <w:noProof/>
                <w:webHidden/>
              </w:rPr>
              <w:instrText xml:space="preserve"> PAGEREF _Toc74592943 \h </w:instrText>
            </w:r>
            <w:r w:rsidR="00B365F0">
              <w:rPr>
                <w:noProof/>
                <w:webHidden/>
              </w:rPr>
            </w:r>
            <w:r w:rsidR="00B365F0">
              <w:rPr>
                <w:noProof/>
                <w:webHidden/>
              </w:rPr>
              <w:fldChar w:fldCharType="separate"/>
            </w:r>
            <w:r w:rsidR="002770FF">
              <w:rPr>
                <w:noProof/>
                <w:webHidden/>
              </w:rPr>
              <w:t>30</w:t>
            </w:r>
            <w:r w:rsidR="00B365F0">
              <w:rPr>
                <w:noProof/>
                <w:webHidden/>
              </w:rPr>
              <w:fldChar w:fldCharType="end"/>
            </w:r>
          </w:hyperlink>
        </w:p>
        <w:p w14:paraId="786BBA1D" w14:textId="17880898" w:rsidR="00B365F0" w:rsidRDefault="0030596B" w:rsidP="00B365F0">
          <w:pPr>
            <w:pStyle w:val="TOC2"/>
            <w:tabs>
              <w:tab w:val="left" w:pos="4985"/>
            </w:tabs>
            <w:rPr>
              <w:rFonts w:eastAsiaTheme="minorEastAsia"/>
              <w:noProof/>
              <w:lang w:val="en-GB" w:eastAsia="en-GB"/>
            </w:rPr>
          </w:pPr>
          <w:hyperlink w:anchor="_Toc74592944"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[4.19] Use case: Store Owner get purchase history of a store</w:t>
            </w:r>
            <w:r w:rsidR="00B365F0">
              <w:rPr>
                <w:noProof/>
                <w:webHidden/>
              </w:rPr>
              <w:tab/>
            </w:r>
            <w:r w:rsidR="00B365F0">
              <w:rPr>
                <w:noProof/>
                <w:webHidden/>
              </w:rPr>
              <w:fldChar w:fldCharType="begin"/>
            </w:r>
            <w:r w:rsidR="00B365F0">
              <w:rPr>
                <w:noProof/>
                <w:webHidden/>
              </w:rPr>
              <w:instrText xml:space="preserve"> PAGEREF _Toc74592944 \h </w:instrText>
            </w:r>
            <w:r w:rsidR="00B365F0">
              <w:rPr>
                <w:noProof/>
                <w:webHidden/>
              </w:rPr>
            </w:r>
            <w:r w:rsidR="00B365F0">
              <w:rPr>
                <w:noProof/>
                <w:webHidden/>
              </w:rPr>
              <w:fldChar w:fldCharType="separate"/>
            </w:r>
            <w:r w:rsidR="002770FF">
              <w:rPr>
                <w:noProof/>
                <w:webHidden/>
              </w:rPr>
              <w:t>31</w:t>
            </w:r>
            <w:r w:rsidR="00B365F0">
              <w:rPr>
                <w:noProof/>
                <w:webHidden/>
              </w:rPr>
              <w:fldChar w:fldCharType="end"/>
            </w:r>
          </w:hyperlink>
        </w:p>
        <w:p w14:paraId="6156EA52" w14:textId="57CFF154" w:rsidR="002A36A6" w:rsidRDefault="002A36A6" w:rsidP="00B365F0">
          <w:pPr>
            <w:bidi w:val="0"/>
          </w:pPr>
          <w:r>
            <w:fldChar w:fldCharType="end"/>
          </w:r>
        </w:p>
      </w:sdtContent>
    </w:sdt>
    <w:p w14:paraId="23CB2959" w14:textId="5E29179E" w:rsidR="004A07FF" w:rsidRDefault="004A07FF">
      <w:pPr>
        <w:bidi w:val="0"/>
      </w:pPr>
      <w:r>
        <w:br w:type="page"/>
      </w:r>
    </w:p>
    <w:p w14:paraId="697BEF6C" w14:textId="77777777" w:rsidR="002A36A6" w:rsidRDefault="002A36A6" w:rsidP="004A07FF">
      <w:pPr>
        <w:bidi w:val="0"/>
      </w:pPr>
    </w:p>
    <w:p w14:paraId="3A47FA9F" w14:textId="0CE665D2" w:rsidR="00A0331A" w:rsidRDefault="002A36A6" w:rsidP="00723B93">
      <w:pPr>
        <w:pStyle w:val="3"/>
      </w:pPr>
      <w:bookmarkStart w:id="0" w:name="_Toc74592903"/>
      <w:r w:rsidRPr="002A36A6">
        <w:t>User</w:t>
      </w:r>
      <w:r w:rsidR="005C7A52">
        <w:t xml:space="preserve"> Manage</w:t>
      </w:r>
      <w:r w:rsidRPr="002A36A6">
        <w:t>:</w:t>
      </w:r>
      <w:bookmarkEnd w:id="0"/>
    </w:p>
    <w:p w14:paraId="7DE147D6" w14:textId="42F0883D" w:rsidR="00A60D87" w:rsidRPr="003D54A8" w:rsidRDefault="00681300" w:rsidP="00A60D87">
      <w:pPr>
        <w:pStyle w:val="2"/>
        <w:bidi w:val="0"/>
      </w:pPr>
      <w:bookmarkStart w:id="1" w:name="_Toc74592904"/>
      <w:r>
        <w:t xml:space="preserve">[1.1] </w:t>
      </w:r>
      <w:r w:rsidR="00A60D87" w:rsidRPr="003D54A8">
        <w:t xml:space="preserve">Use case: Connect to </w:t>
      </w:r>
      <w:proofErr w:type="gramStart"/>
      <w:r w:rsidR="00A60D87" w:rsidRPr="003D54A8">
        <w:t>system</w:t>
      </w:r>
      <w:bookmarkEnd w:id="1"/>
      <w:proofErr w:type="gramEnd"/>
    </w:p>
    <w:p w14:paraId="349C6BDD" w14:textId="4440CE32" w:rsidR="002B0AE6" w:rsidRDefault="002B0AE6" w:rsidP="00A60D87">
      <w:pPr>
        <w:pStyle w:val="a3"/>
        <w:numPr>
          <w:ilvl w:val="1"/>
          <w:numId w:val="32"/>
        </w:numPr>
        <w:bidi w:val="0"/>
        <w:rPr>
          <w:b/>
          <w:bCs/>
        </w:rPr>
      </w:pPr>
      <w:r>
        <w:rPr>
          <w:b/>
          <w:bCs/>
        </w:rPr>
        <w:t>[Req: 2.1, Class: User Manager</w:t>
      </w:r>
      <w:r w:rsidR="00D91CEB">
        <w:rPr>
          <w:b/>
          <w:bCs/>
        </w:rPr>
        <w:t>, CNAME: Connect</w:t>
      </w:r>
      <w:r>
        <w:rPr>
          <w:b/>
          <w:bCs/>
        </w:rPr>
        <w:t>]</w:t>
      </w:r>
    </w:p>
    <w:p w14:paraId="5B9741CA" w14:textId="028B49D7" w:rsidR="00A60D87" w:rsidRPr="001872B8" w:rsidRDefault="00A60D87" w:rsidP="002B0AE6">
      <w:pPr>
        <w:pStyle w:val="a3"/>
        <w:numPr>
          <w:ilvl w:val="1"/>
          <w:numId w:val="32"/>
        </w:numPr>
        <w:bidi w:val="0"/>
        <w:rPr>
          <w:b/>
          <w:bCs/>
        </w:rPr>
      </w:pPr>
      <w:r w:rsidRPr="001872B8">
        <w:rPr>
          <w:b/>
          <w:bCs/>
        </w:rPr>
        <w:t xml:space="preserve">Actor: </w:t>
      </w:r>
      <w:r w:rsidRPr="001872B8">
        <w:rPr>
          <w:b/>
          <w:bCs/>
          <w:color w:val="FF0000"/>
        </w:rPr>
        <w:t>Guest User</w:t>
      </w:r>
    </w:p>
    <w:p w14:paraId="54C3D88B" w14:textId="50E168DB" w:rsidR="00A60D87" w:rsidRPr="001872B8" w:rsidRDefault="00A60D87" w:rsidP="00A60D87">
      <w:pPr>
        <w:pStyle w:val="a3"/>
        <w:numPr>
          <w:ilvl w:val="1"/>
          <w:numId w:val="32"/>
        </w:numPr>
        <w:bidi w:val="0"/>
        <w:rPr>
          <w:b/>
          <w:bCs/>
        </w:rPr>
      </w:pPr>
      <w:r w:rsidRPr="001872B8">
        <w:rPr>
          <w:b/>
          <w:bCs/>
        </w:rPr>
        <w:t xml:space="preserve">Precondition: </w:t>
      </w:r>
      <w:r w:rsidR="003D54A8">
        <w:t>System is disconnected</w:t>
      </w:r>
    </w:p>
    <w:p w14:paraId="7857377E" w14:textId="72807F75" w:rsidR="00A60D87" w:rsidRPr="001872B8" w:rsidRDefault="00A60D87" w:rsidP="00A60D87">
      <w:pPr>
        <w:pStyle w:val="a3"/>
        <w:numPr>
          <w:ilvl w:val="1"/>
          <w:numId w:val="32"/>
        </w:numPr>
        <w:bidi w:val="0"/>
        <w:rPr>
          <w:b/>
          <w:bCs/>
        </w:rPr>
      </w:pPr>
      <w:r w:rsidRPr="001872B8">
        <w:rPr>
          <w:b/>
          <w:bCs/>
        </w:rPr>
        <w:t xml:space="preserve">Parameter: </w:t>
      </w:r>
    </w:p>
    <w:p w14:paraId="44F8C54C" w14:textId="77777777" w:rsidR="00A60D87" w:rsidRPr="001872B8" w:rsidRDefault="00A60D87" w:rsidP="00A60D87">
      <w:pPr>
        <w:pStyle w:val="a3"/>
        <w:numPr>
          <w:ilvl w:val="1"/>
          <w:numId w:val="32"/>
        </w:numPr>
        <w:bidi w:val="0"/>
        <w:rPr>
          <w:b/>
          <w:bCs/>
        </w:rPr>
      </w:pPr>
      <w:r w:rsidRPr="001872B8">
        <w:rPr>
          <w:b/>
          <w:bCs/>
        </w:rPr>
        <w:t>Actions:</w:t>
      </w:r>
    </w:p>
    <w:p w14:paraId="03440E6F" w14:textId="5E60CB82" w:rsidR="003D54A8" w:rsidRPr="003D54A8" w:rsidRDefault="003D54A8" w:rsidP="00A60D87">
      <w:pPr>
        <w:pStyle w:val="a3"/>
        <w:numPr>
          <w:ilvl w:val="2"/>
          <w:numId w:val="32"/>
        </w:numPr>
        <w:bidi w:val="0"/>
        <w:rPr>
          <w:b/>
          <w:bCs/>
        </w:rPr>
      </w:pPr>
      <w:r w:rsidRPr="003D54A8">
        <w:rPr>
          <w:b/>
          <w:bCs/>
          <w:color w:val="FF0000"/>
        </w:rPr>
        <w:t xml:space="preserve">System </w:t>
      </w:r>
      <w:r>
        <w:t xml:space="preserve">presents the option to </w:t>
      </w:r>
      <w:proofErr w:type="gramStart"/>
      <w:r>
        <w:t>connect</w:t>
      </w:r>
      <w:proofErr w:type="gramEnd"/>
    </w:p>
    <w:p w14:paraId="16B5DD70" w14:textId="5B025CE9" w:rsidR="00A60D87" w:rsidRPr="001872B8" w:rsidRDefault="00A60D87" w:rsidP="003D54A8">
      <w:pPr>
        <w:pStyle w:val="a3"/>
        <w:numPr>
          <w:ilvl w:val="2"/>
          <w:numId w:val="32"/>
        </w:numPr>
        <w:bidi w:val="0"/>
        <w:rPr>
          <w:b/>
          <w:bCs/>
        </w:rPr>
      </w:pPr>
      <w:r w:rsidRPr="001872B8">
        <w:rPr>
          <w:b/>
          <w:bCs/>
          <w:color w:val="FF0000"/>
        </w:rPr>
        <w:t>Guest</w:t>
      </w:r>
      <w:r w:rsidRPr="001872B8">
        <w:rPr>
          <w:color w:val="FF0000"/>
        </w:rPr>
        <w:t xml:space="preserve"> </w:t>
      </w:r>
      <w:r w:rsidR="003D54A8">
        <w:t xml:space="preserve">chooses to </w:t>
      </w:r>
      <w:proofErr w:type="gramStart"/>
      <w:r w:rsidR="003D54A8">
        <w:t>connect</w:t>
      </w:r>
      <w:proofErr w:type="gramEnd"/>
    </w:p>
    <w:p w14:paraId="4E5A6162" w14:textId="4DD467CE" w:rsidR="00A60D87" w:rsidRPr="003D54A8" w:rsidRDefault="00A60D87" w:rsidP="003D54A8">
      <w:pPr>
        <w:pStyle w:val="a3"/>
        <w:numPr>
          <w:ilvl w:val="2"/>
          <w:numId w:val="32"/>
        </w:numPr>
        <w:bidi w:val="0"/>
      </w:pPr>
      <w:r w:rsidRPr="001872B8">
        <w:rPr>
          <w:b/>
          <w:bCs/>
          <w:color w:val="FF0000"/>
        </w:rPr>
        <w:t>System</w:t>
      </w:r>
      <w:r w:rsidRPr="001872B8">
        <w:t xml:space="preserve"> </w:t>
      </w:r>
      <w:r w:rsidR="003D54A8">
        <w:t xml:space="preserve">connects the user to use the system's </w:t>
      </w:r>
      <w:proofErr w:type="gramStart"/>
      <w:r w:rsidR="003D54A8">
        <w:t>options</w:t>
      </w:r>
      <w:proofErr w:type="gramEnd"/>
    </w:p>
    <w:tbl>
      <w:tblPr>
        <w:tblStyle w:val="4"/>
        <w:tblW w:w="0" w:type="auto"/>
        <w:tblLook w:val="04A0" w:firstRow="1" w:lastRow="0" w:firstColumn="1" w:lastColumn="0" w:noHBand="0" w:noVBand="1"/>
      </w:tblPr>
      <w:tblGrid>
        <w:gridCol w:w="4148"/>
        <w:gridCol w:w="4148"/>
      </w:tblGrid>
      <w:tr w:rsidR="00A60D87" w:rsidRPr="001872B8" w14:paraId="08951C8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C56CED4" w14:textId="77777777" w:rsidR="00A60D87" w:rsidRPr="001872B8" w:rsidRDefault="00A60D87" w:rsidP="00D91CEB">
            <w:pPr>
              <w:bidi w:val="0"/>
              <w:rPr>
                <w:b w:val="0"/>
                <w:bCs w:val="0"/>
              </w:rPr>
            </w:pPr>
            <w:r w:rsidRPr="001872B8">
              <w:rPr>
                <w:b w:val="0"/>
                <w:bCs w:val="0"/>
              </w:rPr>
              <w:t>Action</w:t>
            </w:r>
          </w:p>
        </w:tc>
        <w:tc>
          <w:tcPr>
            <w:tcW w:w="4148" w:type="dxa"/>
          </w:tcPr>
          <w:p w14:paraId="2949A03D" w14:textId="77777777" w:rsidR="00A60D87" w:rsidRPr="001872B8"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A60D87" w:rsidRPr="001872B8" w14:paraId="0D7380F4"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733A42" w14:textId="0775CE71" w:rsidR="00A60D87" w:rsidRPr="001872B8" w:rsidRDefault="003D54A8" w:rsidP="00D91CEB">
            <w:pPr>
              <w:bidi w:val="0"/>
            </w:pPr>
            <w:r>
              <w:t xml:space="preserve">User chooses to </w:t>
            </w:r>
            <w:proofErr w:type="gramStart"/>
            <w:r>
              <w:t>connect</w:t>
            </w:r>
            <w:proofErr w:type="gramEnd"/>
          </w:p>
          <w:p w14:paraId="6E8ED50F" w14:textId="77777777" w:rsidR="00A60D87" w:rsidRPr="001872B8" w:rsidRDefault="00A60D87" w:rsidP="00D91CEB">
            <w:pPr>
              <w:bidi w:val="0"/>
              <w:rPr>
                <w:b w:val="0"/>
                <w:bCs w:val="0"/>
              </w:rPr>
            </w:pPr>
          </w:p>
        </w:tc>
        <w:tc>
          <w:tcPr>
            <w:tcW w:w="4148" w:type="dxa"/>
          </w:tcPr>
          <w:p w14:paraId="78908D8B" w14:textId="3861565C" w:rsidR="00A60D87" w:rsidRPr="001872B8" w:rsidRDefault="003D54A8" w:rsidP="00D91CEB">
            <w:pPr>
              <w:bidi w:val="0"/>
              <w:cnfStyle w:val="000000100000" w:firstRow="0" w:lastRow="0" w:firstColumn="0" w:lastColumn="0" w:oddVBand="0" w:evenVBand="0" w:oddHBand="1" w:evenHBand="0" w:firstRowFirstColumn="0" w:firstRowLastColumn="0" w:lastRowFirstColumn="0" w:lastRowLastColumn="0"/>
              <w:rPr>
                <w:b/>
                <w:bCs/>
              </w:rPr>
            </w:pPr>
            <w:r>
              <w:t xml:space="preserve">System connects user to the </w:t>
            </w:r>
            <w:proofErr w:type="gramStart"/>
            <w:r>
              <w:t>system</w:t>
            </w:r>
            <w:proofErr w:type="gramEnd"/>
          </w:p>
          <w:p w14:paraId="5C92F951"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bl>
    <w:p w14:paraId="1B4FA5F4" w14:textId="28D7D191" w:rsidR="00A60D87" w:rsidRPr="003D54A8" w:rsidRDefault="00681300" w:rsidP="00A60D87">
      <w:pPr>
        <w:pStyle w:val="2"/>
        <w:bidi w:val="0"/>
      </w:pPr>
      <w:bookmarkStart w:id="2" w:name="_Toc74592905"/>
      <w:r>
        <w:t xml:space="preserve">[1.2] </w:t>
      </w:r>
      <w:r w:rsidR="00A60D87" w:rsidRPr="003D54A8">
        <w:t xml:space="preserve">Use case: Disconnect to </w:t>
      </w:r>
      <w:proofErr w:type="gramStart"/>
      <w:r w:rsidR="00A60D87" w:rsidRPr="003D54A8">
        <w:t>system</w:t>
      </w:r>
      <w:bookmarkEnd w:id="2"/>
      <w:proofErr w:type="gramEnd"/>
    </w:p>
    <w:p w14:paraId="0635A844" w14:textId="5AE9F8BB" w:rsidR="006A2272" w:rsidRDefault="006A2272" w:rsidP="00A60D87">
      <w:pPr>
        <w:pStyle w:val="a3"/>
        <w:numPr>
          <w:ilvl w:val="1"/>
          <w:numId w:val="32"/>
        </w:numPr>
        <w:bidi w:val="0"/>
        <w:rPr>
          <w:b/>
          <w:bCs/>
        </w:rPr>
      </w:pPr>
      <w:r>
        <w:rPr>
          <w:b/>
          <w:bCs/>
        </w:rPr>
        <w:t>[Req: 2.2, Class: User Manager, CNAME: Disconnect]</w:t>
      </w:r>
    </w:p>
    <w:p w14:paraId="68CE4416" w14:textId="79FD51BD" w:rsidR="00A60D87" w:rsidRPr="001872B8" w:rsidRDefault="00A60D87" w:rsidP="006A2272">
      <w:pPr>
        <w:pStyle w:val="a3"/>
        <w:numPr>
          <w:ilvl w:val="1"/>
          <w:numId w:val="32"/>
        </w:numPr>
        <w:bidi w:val="0"/>
        <w:rPr>
          <w:b/>
          <w:bCs/>
        </w:rPr>
      </w:pPr>
      <w:r w:rsidRPr="001872B8">
        <w:rPr>
          <w:b/>
          <w:bCs/>
        </w:rPr>
        <w:t xml:space="preserve">Actor: </w:t>
      </w:r>
      <w:r w:rsidRPr="001872B8">
        <w:rPr>
          <w:b/>
          <w:bCs/>
          <w:color w:val="FF0000"/>
        </w:rPr>
        <w:t>Guest User</w:t>
      </w:r>
    </w:p>
    <w:p w14:paraId="4C16E36C" w14:textId="7FA9E78B" w:rsidR="00A60D87" w:rsidRPr="001872B8" w:rsidRDefault="00A60D87" w:rsidP="00A60D87">
      <w:pPr>
        <w:pStyle w:val="a3"/>
        <w:numPr>
          <w:ilvl w:val="1"/>
          <w:numId w:val="32"/>
        </w:numPr>
        <w:bidi w:val="0"/>
        <w:rPr>
          <w:b/>
          <w:bCs/>
        </w:rPr>
      </w:pPr>
      <w:r w:rsidRPr="001872B8">
        <w:rPr>
          <w:b/>
          <w:bCs/>
        </w:rPr>
        <w:t xml:space="preserve">Precondition: </w:t>
      </w:r>
      <w:r w:rsidRPr="001872B8">
        <w:t xml:space="preserve">Guest is </w:t>
      </w:r>
      <w:r w:rsidR="002B0AE6">
        <w:t>connected to the user</w:t>
      </w:r>
    </w:p>
    <w:p w14:paraId="251F8180" w14:textId="3424AACB" w:rsidR="00A60D87" w:rsidRPr="001872B8" w:rsidRDefault="00A60D87" w:rsidP="00A60D87">
      <w:pPr>
        <w:pStyle w:val="a3"/>
        <w:numPr>
          <w:ilvl w:val="1"/>
          <w:numId w:val="32"/>
        </w:numPr>
        <w:bidi w:val="0"/>
        <w:rPr>
          <w:b/>
          <w:bCs/>
        </w:rPr>
      </w:pPr>
      <w:r w:rsidRPr="001872B8">
        <w:rPr>
          <w:b/>
          <w:bCs/>
        </w:rPr>
        <w:t xml:space="preserve">Parameter: </w:t>
      </w:r>
    </w:p>
    <w:p w14:paraId="44B7C81E" w14:textId="77777777" w:rsidR="00A60D87" w:rsidRPr="001872B8" w:rsidRDefault="00A60D87" w:rsidP="00A60D87">
      <w:pPr>
        <w:pStyle w:val="a3"/>
        <w:numPr>
          <w:ilvl w:val="1"/>
          <w:numId w:val="32"/>
        </w:numPr>
        <w:bidi w:val="0"/>
        <w:rPr>
          <w:b/>
          <w:bCs/>
        </w:rPr>
      </w:pPr>
      <w:r w:rsidRPr="001872B8">
        <w:rPr>
          <w:b/>
          <w:bCs/>
        </w:rPr>
        <w:t>Actions:</w:t>
      </w:r>
    </w:p>
    <w:p w14:paraId="3F05CFEC" w14:textId="63237717" w:rsidR="002B0AE6" w:rsidRPr="002B0AE6" w:rsidRDefault="002B0AE6" w:rsidP="00A60D87">
      <w:pPr>
        <w:pStyle w:val="a3"/>
        <w:numPr>
          <w:ilvl w:val="2"/>
          <w:numId w:val="32"/>
        </w:numPr>
        <w:bidi w:val="0"/>
        <w:rPr>
          <w:b/>
          <w:bCs/>
        </w:rPr>
      </w:pPr>
      <w:r>
        <w:rPr>
          <w:b/>
          <w:bCs/>
        </w:rPr>
        <w:t xml:space="preserve">System </w:t>
      </w:r>
      <w:r>
        <w:t xml:space="preserve">presents the option to </w:t>
      </w:r>
      <w:proofErr w:type="gramStart"/>
      <w:r>
        <w:t>disconnect</w:t>
      </w:r>
      <w:proofErr w:type="gramEnd"/>
    </w:p>
    <w:p w14:paraId="5984FEB7" w14:textId="4693D517" w:rsidR="00A60D87" w:rsidRPr="001872B8" w:rsidRDefault="00A60D87" w:rsidP="002B0AE6">
      <w:pPr>
        <w:pStyle w:val="a3"/>
        <w:numPr>
          <w:ilvl w:val="2"/>
          <w:numId w:val="32"/>
        </w:numPr>
        <w:bidi w:val="0"/>
        <w:rPr>
          <w:b/>
          <w:bCs/>
        </w:rPr>
      </w:pPr>
      <w:r w:rsidRPr="001872B8">
        <w:rPr>
          <w:b/>
          <w:bCs/>
          <w:color w:val="FF0000"/>
        </w:rPr>
        <w:t>Guest</w:t>
      </w:r>
      <w:r w:rsidRPr="001872B8">
        <w:rPr>
          <w:color w:val="FF0000"/>
        </w:rPr>
        <w:t xml:space="preserve"> </w:t>
      </w:r>
      <w:r w:rsidR="002B0AE6">
        <w:t xml:space="preserve">chooses to disconnect from the </w:t>
      </w:r>
      <w:proofErr w:type="gramStart"/>
      <w:r w:rsidR="002B0AE6">
        <w:t>system</w:t>
      </w:r>
      <w:proofErr w:type="gramEnd"/>
    </w:p>
    <w:p w14:paraId="345F3D1D" w14:textId="0534C96C" w:rsidR="00A60D87" w:rsidRPr="00D70801" w:rsidRDefault="00A60D87" w:rsidP="00D70801">
      <w:pPr>
        <w:pStyle w:val="a3"/>
        <w:numPr>
          <w:ilvl w:val="2"/>
          <w:numId w:val="32"/>
        </w:numPr>
        <w:bidi w:val="0"/>
      </w:pPr>
      <w:r w:rsidRPr="001872B8">
        <w:rPr>
          <w:b/>
          <w:bCs/>
          <w:color w:val="FF0000"/>
        </w:rPr>
        <w:t>System</w:t>
      </w:r>
      <w:r w:rsidRPr="001872B8">
        <w:t xml:space="preserve"> </w:t>
      </w:r>
      <w:r w:rsidR="002B0AE6">
        <w:t>disconnects user from the system, and the user can perform actions in the system.</w:t>
      </w:r>
    </w:p>
    <w:tbl>
      <w:tblPr>
        <w:tblStyle w:val="4"/>
        <w:tblW w:w="0" w:type="auto"/>
        <w:tblLook w:val="04A0" w:firstRow="1" w:lastRow="0" w:firstColumn="1" w:lastColumn="0" w:noHBand="0" w:noVBand="1"/>
      </w:tblPr>
      <w:tblGrid>
        <w:gridCol w:w="4148"/>
        <w:gridCol w:w="4148"/>
      </w:tblGrid>
      <w:tr w:rsidR="00A60D87" w:rsidRPr="001872B8" w14:paraId="7938A33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4B84160" w14:textId="77777777" w:rsidR="00A60D87" w:rsidRPr="001872B8" w:rsidRDefault="00A60D87" w:rsidP="00D91CEB">
            <w:pPr>
              <w:bidi w:val="0"/>
              <w:rPr>
                <w:b w:val="0"/>
                <w:bCs w:val="0"/>
              </w:rPr>
            </w:pPr>
            <w:r w:rsidRPr="001872B8">
              <w:rPr>
                <w:b w:val="0"/>
                <w:bCs w:val="0"/>
              </w:rPr>
              <w:t>Action</w:t>
            </w:r>
          </w:p>
        </w:tc>
        <w:tc>
          <w:tcPr>
            <w:tcW w:w="4148" w:type="dxa"/>
          </w:tcPr>
          <w:p w14:paraId="6BB0D06C" w14:textId="77777777" w:rsidR="00A60D87" w:rsidRPr="001872B8"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A60D87" w:rsidRPr="001872B8" w14:paraId="4390E6E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CD94E45" w14:textId="38C514F5" w:rsidR="00A60D87" w:rsidRPr="001872B8" w:rsidRDefault="00D70801" w:rsidP="00D91CEB">
            <w:pPr>
              <w:bidi w:val="0"/>
            </w:pPr>
            <w:r>
              <w:t xml:space="preserve">User chooses to </w:t>
            </w:r>
            <w:proofErr w:type="gramStart"/>
            <w:r>
              <w:t>disconnect</w:t>
            </w:r>
            <w:proofErr w:type="gramEnd"/>
          </w:p>
          <w:p w14:paraId="079C5ADA" w14:textId="77777777" w:rsidR="00A60D87" w:rsidRPr="001872B8" w:rsidRDefault="00A60D87" w:rsidP="00D91CEB">
            <w:pPr>
              <w:bidi w:val="0"/>
              <w:rPr>
                <w:b w:val="0"/>
                <w:bCs w:val="0"/>
              </w:rPr>
            </w:pPr>
          </w:p>
        </w:tc>
        <w:tc>
          <w:tcPr>
            <w:tcW w:w="4148" w:type="dxa"/>
          </w:tcPr>
          <w:p w14:paraId="14561000" w14:textId="66830922" w:rsidR="00A60D87" w:rsidRPr="001872B8" w:rsidRDefault="00D70801" w:rsidP="00D91CEB">
            <w:pPr>
              <w:bidi w:val="0"/>
              <w:cnfStyle w:val="000000100000" w:firstRow="0" w:lastRow="0" w:firstColumn="0" w:lastColumn="0" w:oddVBand="0" w:evenVBand="0" w:oddHBand="1" w:evenHBand="0" w:firstRowFirstColumn="0" w:firstRowLastColumn="0" w:lastRowFirstColumn="0" w:lastRowLastColumn="0"/>
              <w:rPr>
                <w:b/>
                <w:bCs/>
              </w:rPr>
            </w:pPr>
            <w:r>
              <w:t xml:space="preserve">System disconnects the </w:t>
            </w:r>
            <w:proofErr w:type="gramStart"/>
            <w:r>
              <w:t>user</w:t>
            </w:r>
            <w:proofErr w:type="gramEnd"/>
          </w:p>
          <w:p w14:paraId="44B08952"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1872B8" w14:paraId="7B67A7A6" w14:textId="77777777" w:rsidTr="00D91CEB">
        <w:tc>
          <w:tcPr>
            <w:cnfStyle w:val="001000000000" w:firstRow="0" w:lastRow="0" w:firstColumn="1" w:lastColumn="0" w:oddVBand="0" w:evenVBand="0" w:oddHBand="0" w:evenHBand="0" w:firstRowFirstColumn="0" w:firstRowLastColumn="0" w:lastRowFirstColumn="0" w:lastRowLastColumn="0"/>
            <w:tcW w:w="4148" w:type="dxa"/>
          </w:tcPr>
          <w:p w14:paraId="28F71D23" w14:textId="13311C32" w:rsidR="00A60D87" w:rsidRPr="001872B8" w:rsidRDefault="00D70801" w:rsidP="00D91CEB">
            <w:pPr>
              <w:bidi w:val="0"/>
              <w:rPr>
                <w:b w:val="0"/>
                <w:bCs w:val="0"/>
              </w:rPr>
            </w:pPr>
            <w:r>
              <w:t xml:space="preserve">User is in the middle of a process- buying the cart, and asks to </w:t>
            </w:r>
            <w:proofErr w:type="gramStart"/>
            <w:r>
              <w:t>disconnect</w:t>
            </w:r>
            <w:proofErr w:type="gramEnd"/>
          </w:p>
          <w:p w14:paraId="2B258CCD" w14:textId="77777777" w:rsidR="00A60D87" w:rsidRPr="001872B8" w:rsidRDefault="00A60D87" w:rsidP="00D91CEB">
            <w:pPr>
              <w:bidi w:val="0"/>
              <w:rPr>
                <w:b w:val="0"/>
                <w:bCs w:val="0"/>
              </w:rPr>
            </w:pPr>
          </w:p>
        </w:tc>
        <w:tc>
          <w:tcPr>
            <w:tcW w:w="4148" w:type="dxa"/>
          </w:tcPr>
          <w:p w14:paraId="5A975A14" w14:textId="252816FD" w:rsidR="00A60D87" w:rsidRPr="001872B8" w:rsidRDefault="00D70801" w:rsidP="00D91CEB">
            <w:pPr>
              <w:bidi w:val="0"/>
              <w:cnfStyle w:val="000000000000" w:firstRow="0" w:lastRow="0" w:firstColumn="0" w:lastColumn="0" w:oddVBand="0" w:evenVBand="0" w:oddHBand="0" w:evenHBand="0" w:firstRowFirstColumn="0" w:firstRowLastColumn="0" w:lastRowFirstColumn="0" w:lastRowLastColumn="0"/>
              <w:rPr>
                <w:b/>
                <w:bCs/>
              </w:rPr>
            </w:pPr>
            <w:r>
              <w:t>System disconnects the user and keeps performs the action in the background</w:t>
            </w:r>
          </w:p>
        </w:tc>
      </w:tr>
    </w:tbl>
    <w:p w14:paraId="7DDCCEF9" w14:textId="77777777" w:rsidR="00A60D87" w:rsidRPr="002A36A6" w:rsidRDefault="00A60D87" w:rsidP="00A60D87">
      <w:pPr>
        <w:rPr>
          <w:rtl/>
        </w:rPr>
      </w:pPr>
    </w:p>
    <w:p w14:paraId="4BE9B4C0" w14:textId="618C33BE" w:rsidR="00A0331A" w:rsidRPr="002A36A6" w:rsidRDefault="00681300" w:rsidP="002A36A6">
      <w:pPr>
        <w:pStyle w:val="2"/>
        <w:bidi w:val="0"/>
      </w:pPr>
      <w:bookmarkStart w:id="3" w:name="_Toc74592906"/>
      <w:r>
        <w:t xml:space="preserve">[1.3] </w:t>
      </w:r>
      <w:r w:rsidR="00A0331A" w:rsidRPr="002A36A6">
        <w:t xml:space="preserve">Use case: Register to </w:t>
      </w:r>
      <w:proofErr w:type="gramStart"/>
      <w:r w:rsidR="00A0331A" w:rsidRPr="002A36A6">
        <w:t>system</w:t>
      </w:r>
      <w:bookmarkEnd w:id="3"/>
      <w:proofErr w:type="gramEnd"/>
    </w:p>
    <w:p w14:paraId="224C2D99" w14:textId="4D921D7C" w:rsidR="008348B8" w:rsidRDefault="008348B8" w:rsidP="00C163BE">
      <w:pPr>
        <w:pStyle w:val="a3"/>
        <w:numPr>
          <w:ilvl w:val="1"/>
          <w:numId w:val="1"/>
        </w:numPr>
        <w:bidi w:val="0"/>
        <w:rPr>
          <w:b/>
          <w:bCs/>
        </w:rPr>
      </w:pPr>
      <w:r>
        <w:rPr>
          <w:b/>
          <w:bCs/>
        </w:rPr>
        <w:t>[Req: 2.3, Class: User Manager, CNAME: Registe</w:t>
      </w:r>
      <w:r w:rsidR="00BF0ED1">
        <w:rPr>
          <w:b/>
          <w:bCs/>
        </w:rPr>
        <w:t>r</w:t>
      </w:r>
      <w:r w:rsidR="000663FA">
        <w:rPr>
          <w:b/>
          <w:bCs/>
        </w:rPr>
        <w:t xml:space="preserve">, </w:t>
      </w:r>
      <w:proofErr w:type="spellStart"/>
      <w:proofErr w:type="gramStart"/>
      <w:r w:rsidR="000663FA">
        <w:rPr>
          <w:b/>
          <w:bCs/>
        </w:rPr>
        <w:t>Test:TestRegister</w:t>
      </w:r>
      <w:proofErr w:type="spellEnd"/>
      <w:proofErr w:type="gramEnd"/>
      <w:r>
        <w:rPr>
          <w:b/>
          <w:bCs/>
        </w:rPr>
        <w:t>]</w:t>
      </w:r>
    </w:p>
    <w:p w14:paraId="5FC80D67" w14:textId="0C869699" w:rsidR="00A0331A" w:rsidRPr="001872B8" w:rsidRDefault="00A0331A" w:rsidP="008348B8">
      <w:pPr>
        <w:pStyle w:val="a3"/>
        <w:numPr>
          <w:ilvl w:val="1"/>
          <w:numId w:val="1"/>
        </w:numPr>
        <w:bidi w:val="0"/>
        <w:rPr>
          <w:b/>
          <w:bCs/>
        </w:rPr>
      </w:pPr>
      <w:r w:rsidRPr="001872B8">
        <w:rPr>
          <w:b/>
          <w:bCs/>
        </w:rPr>
        <w:t xml:space="preserve">Actor: </w:t>
      </w:r>
      <w:r w:rsidRPr="001872B8">
        <w:rPr>
          <w:b/>
          <w:bCs/>
          <w:color w:val="FF0000"/>
        </w:rPr>
        <w:t>Guest</w:t>
      </w:r>
      <w:r w:rsidR="00C163BE" w:rsidRPr="001872B8">
        <w:rPr>
          <w:b/>
          <w:bCs/>
          <w:color w:val="FF0000"/>
        </w:rPr>
        <w:t xml:space="preserve"> User</w:t>
      </w:r>
    </w:p>
    <w:p w14:paraId="18B71897" w14:textId="545762F4" w:rsidR="00A0331A" w:rsidRPr="001872B8" w:rsidRDefault="00A0331A" w:rsidP="00F05747">
      <w:pPr>
        <w:pStyle w:val="a3"/>
        <w:numPr>
          <w:ilvl w:val="1"/>
          <w:numId w:val="1"/>
        </w:numPr>
        <w:bidi w:val="0"/>
        <w:rPr>
          <w:b/>
          <w:bCs/>
        </w:rPr>
      </w:pPr>
      <w:r w:rsidRPr="001872B8">
        <w:rPr>
          <w:b/>
          <w:bCs/>
        </w:rPr>
        <w:t xml:space="preserve">Precondition: </w:t>
      </w:r>
      <w:r w:rsidRPr="001872B8">
        <w:t>Guest is not already registered to the system</w:t>
      </w:r>
    </w:p>
    <w:p w14:paraId="4337091C" w14:textId="37C838DF" w:rsidR="00A0331A" w:rsidRPr="001872B8" w:rsidRDefault="00A0331A" w:rsidP="00A0331A">
      <w:pPr>
        <w:pStyle w:val="a3"/>
        <w:numPr>
          <w:ilvl w:val="1"/>
          <w:numId w:val="1"/>
        </w:numPr>
        <w:bidi w:val="0"/>
        <w:rPr>
          <w:b/>
          <w:bCs/>
        </w:rPr>
      </w:pPr>
      <w:r w:rsidRPr="001872B8">
        <w:rPr>
          <w:b/>
          <w:bCs/>
        </w:rPr>
        <w:t xml:space="preserve">Parameter: </w:t>
      </w:r>
      <w:r w:rsidR="00FA4035" w:rsidRPr="001872B8">
        <w:t>Member</w:t>
      </w:r>
      <w:r w:rsidRPr="001872B8">
        <w:t xml:space="preserve"> information</w:t>
      </w:r>
    </w:p>
    <w:p w14:paraId="3165501D" w14:textId="00F551BD" w:rsidR="00A0331A" w:rsidRPr="001872B8" w:rsidRDefault="00A0331A" w:rsidP="00A0331A">
      <w:pPr>
        <w:pStyle w:val="a3"/>
        <w:numPr>
          <w:ilvl w:val="1"/>
          <w:numId w:val="1"/>
        </w:numPr>
        <w:bidi w:val="0"/>
        <w:rPr>
          <w:b/>
          <w:bCs/>
        </w:rPr>
      </w:pPr>
      <w:r w:rsidRPr="001872B8">
        <w:rPr>
          <w:b/>
          <w:bCs/>
        </w:rPr>
        <w:t>Actions:</w:t>
      </w:r>
    </w:p>
    <w:p w14:paraId="16BF3351" w14:textId="346AA088" w:rsidR="00A0331A" w:rsidRPr="001872B8" w:rsidRDefault="00A0331A" w:rsidP="00A0331A">
      <w:pPr>
        <w:pStyle w:val="a3"/>
        <w:numPr>
          <w:ilvl w:val="2"/>
          <w:numId w:val="1"/>
        </w:numPr>
        <w:bidi w:val="0"/>
      </w:pPr>
      <w:r w:rsidRPr="001872B8">
        <w:rPr>
          <w:b/>
          <w:bCs/>
          <w:color w:val="FF0000"/>
        </w:rPr>
        <w:t>System</w:t>
      </w:r>
      <w:r w:rsidRPr="001872B8">
        <w:t xml:space="preserve"> presents the option to </w:t>
      </w:r>
      <w:proofErr w:type="gramStart"/>
      <w:r w:rsidRPr="001872B8">
        <w:t>signup</w:t>
      </w:r>
      <w:proofErr w:type="gramEnd"/>
    </w:p>
    <w:p w14:paraId="4020688B" w14:textId="319D7F66" w:rsidR="00A0331A" w:rsidRPr="001872B8" w:rsidRDefault="00A0331A" w:rsidP="00A0331A">
      <w:pPr>
        <w:pStyle w:val="a3"/>
        <w:numPr>
          <w:ilvl w:val="2"/>
          <w:numId w:val="1"/>
        </w:numPr>
        <w:bidi w:val="0"/>
        <w:rPr>
          <w:b/>
          <w:bCs/>
        </w:rPr>
      </w:pPr>
      <w:r w:rsidRPr="001872B8">
        <w:t xml:space="preserve">The </w:t>
      </w:r>
      <w:del w:id="4" w:author="גיל גרובר" w:date="2021-03-18T14:27:00Z">
        <w:r w:rsidR="00114A44" w:rsidRPr="001872B8" w:rsidDel="00114A44">
          <w:rPr>
            <w:b/>
            <w:bCs/>
            <w:color w:val="FF0000"/>
          </w:rPr>
          <w:delText>U</w:delText>
        </w:r>
        <w:r w:rsidRPr="001872B8" w:rsidDel="00114A44">
          <w:rPr>
            <w:b/>
            <w:bCs/>
            <w:color w:val="FF0000"/>
          </w:rPr>
          <w:delText>ser</w:delText>
        </w:r>
        <w:r w:rsidRPr="001872B8" w:rsidDel="00114A44">
          <w:rPr>
            <w:color w:val="FF0000"/>
          </w:rPr>
          <w:delText xml:space="preserve"> </w:delText>
        </w:r>
      </w:del>
      <w:ins w:id="5" w:author="גיל גרובר" w:date="2021-03-18T14:27:00Z">
        <w:r w:rsidR="00114A44" w:rsidRPr="001872B8">
          <w:rPr>
            <w:b/>
            <w:bCs/>
            <w:color w:val="FF0000"/>
          </w:rPr>
          <w:t>Guest</w:t>
        </w:r>
        <w:r w:rsidR="00114A44" w:rsidRPr="001872B8">
          <w:rPr>
            <w:color w:val="FF0000"/>
          </w:rPr>
          <w:t xml:space="preserve"> </w:t>
        </w:r>
      </w:ins>
      <w:r w:rsidRPr="001872B8">
        <w:t>provide</w:t>
      </w:r>
      <w:r w:rsidR="00750AF4" w:rsidRPr="001872B8">
        <w:t>s</w:t>
      </w:r>
      <w:r w:rsidRPr="001872B8">
        <w:t xml:space="preserve"> the </w:t>
      </w:r>
      <w:r w:rsidR="00FA4035" w:rsidRPr="001872B8">
        <w:rPr>
          <w:b/>
          <w:bCs/>
          <w:color w:val="FF0000"/>
        </w:rPr>
        <w:t>Member</w:t>
      </w:r>
      <w:r w:rsidRPr="001872B8">
        <w:rPr>
          <w:color w:val="FF0000"/>
        </w:rPr>
        <w:t xml:space="preserve"> </w:t>
      </w:r>
      <w:proofErr w:type="gramStart"/>
      <w:r w:rsidRPr="001872B8">
        <w:rPr>
          <w:b/>
          <w:bCs/>
          <w:color w:val="FF0000"/>
        </w:rPr>
        <w:t>information</w:t>
      </w:r>
      <w:proofErr w:type="gramEnd"/>
    </w:p>
    <w:p w14:paraId="3657663A" w14:textId="30E08A8E" w:rsidR="00A0331A" w:rsidRPr="001872B8" w:rsidDel="00114A44" w:rsidRDefault="00750AF4" w:rsidP="00A0331A">
      <w:pPr>
        <w:pStyle w:val="a3"/>
        <w:numPr>
          <w:ilvl w:val="2"/>
          <w:numId w:val="1"/>
        </w:numPr>
        <w:bidi w:val="0"/>
        <w:rPr>
          <w:del w:id="6" w:author="גיל גרובר" w:date="2021-03-18T14:26:00Z"/>
          <w:b/>
          <w:bCs/>
        </w:rPr>
      </w:pPr>
      <w:del w:id="7" w:author="גיל גרובר" w:date="2021-03-18T14:26:00Z">
        <w:r w:rsidRPr="001872B8" w:rsidDel="00114A44">
          <w:rPr>
            <w:b/>
            <w:bCs/>
            <w:color w:val="FF0000"/>
          </w:rPr>
          <w:delText xml:space="preserve">User </w:delText>
        </w:r>
        <w:r w:rsidRPr="001872B8" w:rsidDel="00114A44">
          <w:delText>enters his chosen password</w:delText>
        </w:r>
      </w:del>
    </w:p>
    <w:p w14:paraId="26096927" w14:textId="1C8BE413" w:rsidR="009057C8" w:rsidRPr="001872B8" w:rsidRDefault="00750AF4" w:rsidP="009057C8">
      <w:pPr>
        <w:pStyle w:val="a3"/>
        <w:numPr>
          <w:ilvl w:val="2"/>
          <w:numId w:val="1"/>
        </w:numPr>
        <w:bidi w:val="0"/>
        <w:rPr>
          <w:b/>
          <w:bCs/>
          <w:rPrChange w:id="8" w:author="גיל גרובר" w:date="2021-03-18T14:37:00Z">
            <w:rPr/>
          </w:rPrChange>
        </w:rPr>
      </w:pPr>
      <w:r w:rsidRPr="001872B8">
        <w:rPr>
          <w:b/>
          <w:bCs/>
          <w:color w:val="FF0000"/>
        </w:rPr>
        <w:t xml:space="preserve">System </w:t>
      </w:r>
      <w:r w:rsidRPr="001872B8">
        <w:t xml:space="preserve">returns indication that the user is now a </w:t>
      </w:r>
      <w:proofErr w:type="gramStart"/>
      <w:r w:rsidRPr="001872B8">
        <w:rPr>
          <w:b/>
          <w:bCs/>
          <w:color w:val="FF0000"/>
        </w:rPr>
        <w:t>member</w:t>
      </w:r>
      <w:proofErr w:type="gramEnd"/>
    </w:p>
    <w:tbl>
      <w:tblPr>
        <w:tblStyle w:val="4"/>
        <w:tblW w:w="0" w:type="auto"/>
        <w:tblLook w:val="04A0" w:firstRow="1" w:lastRow="0" w:firstColumn="1" w:lastColumn="0" w:noHBand="0" w:noVBand="1"/>
      </w:tblPr>
      <w:tblGrid>
        <w:gridCol w:w="4148"/>
        <w:gridCol w:w="4148"/>
      </w:tblGrid>
      <w:tr w:rsidR="003035D0" w:rsidRPr="001872B8" w14:paraId="44915C91" w14:textId="77777777" w:rsidTr="00303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681985" w14:textId="753FD92E" w:rsidR="003035D0" w:rsidRPr="001872B8" w:rsidRDefault="003035D0" w:rsidP="004F4EE4">
            <w:pPr>
              <w:bidi w:val="0"/>
              <w:rPr>
                <w:b w:val="0"/>
                <w:bCs w:val="0"/>
              </w:rPr>
            </w:pPr>
            <w:r w:rsidRPr="001872B8">
              <w:rPr>
                <w:b w:val="0"/>
                <w:bCs w:val="0"/>
              </w:rPr>
              <w:t>Action</w:t>
            </w:r>
          </w:p>
        </w:tc>
        <w:tc>
          <w:tcPr>
            <w:tcW w:w="4148" w:type="dxa"/>
          </w:tcPr>
          <w:p w14:paraId="6AA7DB34" w14:textId="2B832AB2" w:rsidR="003035D0" w:rsidRPr="001872B8" w:rsidRDefault="003035D0" w:rsidP="004F4EE4">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3035D0" w:rsidRPr="001872B8" w14:paraId="0A0514C4"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1999E1" w14:textId="664A7417" w:rsidR="003035D0" w:rsidRPr="001872B8" w:rsidRDefault="003035D0" w:rsidP="003035D0">
            <w:pPr>
              <w:bidi w:val="0"/>
            </w:pPr>
            <w:r w:rsidRPr="001872B8">
              <w:t>Provide</w:t>
            </w:r>
            <w:r w:rsidR="00FA4035" w:rsidRPr="001872B8">
              <w:t xml:space="preserve"> valid</w:t>
            </w:r>
            <w:r w:rsidRPr="001872B8">
              <w:t xml:space="preserve"> </w:t>
            </w:r>
            <w:r w:rsidR="00FA4035" w:rsidRPr="001872B8">
              <w:t>member</w:t>
            </w:r>
            <w:r w:rsidRPr="001872B8">
              <w:t xml:space="preserve"> information that </w:t>
            </w:r>
            <w:proofErr w:type="gramStart"/>
            <w:r w:rsidRPr="001872B8">
              <w:t>isn't</w:t>
            </w:r>
            <w:proofErr w:type="gramEnd"/>
            <w:r w:rsidRPr="001872B8">
              <w:t xml:space="preserve"> currently in the system.</w:t>
            </w:r>
          </w:p>
          <w:p w14:paraId="1798F820" w14:textId="77777777" w:rsidR="003035D0" w:rsidRPr="001872B8" w:rsidRDefault="003035D0" w:rsidP="004F4EE4">
            <w:pPr>
              <w:bidi w:val="0"/>
              <w:rPr>
                <w:b w:val="0"/>
                <w:bCs w:val="0"/>
              </w:rPr>
            </w:pPr>
          </w:p>
        </w:tc>
        <w:tc>
          <w:tcPr>
            <w:tcW w:w="4148" w:type="dxa"/>
          </w:tcPr>
          <w:p w14:paraId="0F3B110D" w14:textId="5D4292D8" w:rsidR="003035D0" w:rsidRPr="001872B8" w:rsidRDefault="003035D0" w:rsidP="003035D0">
            <w:pPr>
              <w:bidi w:val="0"/>
              <w:cnfStyle w:val="000000100000" w:firstRow="0" w:lastRow="0" w:firstColumn="0" w:lastColumn="0" w:oddVBand="0" w:evenVBand="0" w:oddHBand="1" w:evenHBand="0" w:firstRowFirstColumn="0" w:firstRowLastColumn="0" w:lastRowFirstColumn="0" w:lastRowLastColumn="0"/>
              <w:rPr>
                <w:b/>
                <w:bCs/>
              </w:rPr>
            </w:pPr>
            <w:r w:rsidRPr="001872B8">
              <w:t>A new member has been added to the system with</w:t>
            </w:r>
            <w:r w:rsidRPr="001872B8">
              <w:rPr>
                <w:b/>
                <w:bCs/>
              </w:rPr>
              <w:t xml:space="preserve"> </w:t>
            </w:r>
            <w:r w:rsidRPr="001872B8">
              <w:t xml:space="preserve">the provided </w:t>
            </w:r>
            <w:r w:rsidR="00FA4035" w:rsidRPr="001872B8">
              <w:t>member</w:t>
            </w:r>
            <w:r w:rsidRPr="001872B8">
              <w:t xml:space="preserve"> information.</w:t>
            </w:r>
          </w:p>
          <w:p w14:paraId="6273A81C" w14:textId="77777777"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p>
        </w:tc>
      </w:tr>
      <w:tr w:rsidR="003035D0" w:rsidRPr="001872B8" w14:paraId="435D19C3" w14:textId="77777777" w:rsidTr="003035D0">
        <w:tc>
          <w:tcPr>
            <w:cnfStyle w:val="001000000000" w:firstRow="0" w:lastRow="0" w:firstColumn="1" w:lastColumn="0" w:oddVBand="0" w:evenVBand="0" w:oddHBand="0" w:evenHBand="0" w:firstRowFirstColumn="0" w:firstRowLastColumn="0" w:lastRowFirstColumn="0" w:lastRowLastColumn="0"/>
            <w:tcW w:w="4148" w:type="dxa"/>
          </w:tcPr>
          <w:p w14:paraId="78BB29BE" w14:textId="339B3A7A" w:rsidR="003035D0" w:rsidRPr="001872B8" w:rsidRDefault="003035D0" w:rsidP="003035D0">
            <w:pPr>
              <w:bidi w:val="0"/>
              <w:rPr>
                <w:b w:val="0"/>
                <w:bCs w:val="0"/>
              </w:rPr>
            </w:pPr>
            <w:r w:rsidRPr="001872B8">
              <w:lastRenderedPageBreak/>
              <w:t xml:space="preserve">Provide </w:t>
            </w:r>
            <w:r w:rsidR="00FA4035" w:rsidRPr="001872B8">
              <w:t>member</w:t>
            </w:r>
            <w:r w:rsidRPr="001872B8">
              <w:t xml:space="preserve"> information that is currently in the system.</w:t>
            </w:r>
          </w:p>
          <w:p w14:paraId="7FFA4777" w14:textId="77777777" w:rsidR="003035D0" w:rsidRPr="001872B8" w:rsidRDefault="003035D0" w:rsidP="004F4EE4">
            <w:pPr>
              <w:bidi w:val="0"/>
              <w:rPr>
                <w:b w:val="0"/>
                <w:bCs w:val="0"/>
              </w:rPr>
            </w:pPr>
          </w:p>
        </w:tc>
        <w:tc>
          <w:tcPr>
            <w:tcW w:w="4148" w:type="dxa"/>
          </w:tcPr>
          <w:p w14:paraId="3F949D23" w14:textId="5290D483" w:rsidR="003035D0" w:rsidRPr="001872B8" w:rsidRDefault="00FA4035" w:rsidP="004F4EE4">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3035D0" w:rsidRPr="001872B8">
              <w:t>rror message</w:t>
            </w:r>
          </w:p>
        </w:tc>
      </w:tr>
      <w:tr w:rsidR="003035D0" w:rsidRPr="001872B8" w14:paraId="623F3E49"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E41BCC6" w14:textId="450CEFA9" w:rsidR="003035D0" w:rsidRPr="001872B8" w:rsidRDefault="003035D0" w:rsidP="003035D0">
            <w:pPr>
              <w:bidi w:val="0"/>
              <w:rPr>
                <w:b w:val="0"/>
                <w:bCs w:val="0"/>
              </w:rPr>
            </w:pPr>
            <w:r w:rsidRPr="001872B8">
              <w:t xml:space="preserve">Provide </w:t>
            </w:r>
            <w:r w:rsidR="00FA4035" w:rsidRPr="001872B8">
              <w:t>invalid</w:t>
            </w:r>
            <w:r w:rsidRPr="001872B8">
              <w:t xml:space="preserve"> </w:t>
            </w:r>
            <w:r w:rsidR="00FA4035" w:rsidRPr="001872B8">
              <w:t>member</w:t>
            </w:r>
            <w:r w:rsidRPr="001872B8">
              <w:t xml:space="preserve"> information.</w:t>
            </w:r>
          </w:p>
          <w:p w14:paraId="65B223B5" w14:textId="77777777" w:rsidR="003035D0" w:rsidRPr="001872B8" w:rsidRDefault="003035D0" w:rsidP="004F4EE4">
            <w:pPr>
              <w:bidi w:val="0"/>
              <w:rPr>
                <w:b w:val="0"/>
                <w:bCs w:val="0"/>
              </w:rPr>
            </w:pPr>
          </w:p>
        </w:tc>
        <w:tc>
          <w:tcPr>
            <w:tcW w:w="4148" w:type="dxa"/>
          </w:tcPr>
          <w:p w14:paraId="7E10B6BC" w14:textId="5B566979"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bl>
    <w:p w14:paraId="12EA6244" w14:textId="77777777" w:rsidR="00750AF4" w:rsidRPr="001872B8" w:rsidRDefault="00750AF4" w:rsidP="00750AF4">
      <w:pPr>
        <w:bidi w:val="0"/>
        <w:rPr>
          <w:b/>
          <w:bCs/>
        </w:rPr>
      </w:pPr>
    </w:p>
    <w:p w14:paraId="700AFAAE" w14:textId="1A21CC6A" w:rsidR="00750AF4" w:rsidRPr="001872B8" w:rsidRDefault="00681300" w:rsidP="004A07FF">
      <w:pPr>
        <w:pStyle w:val="2"/>
        <w:bidi w:val="0"/>
      </w:pPr>
      <w:bookmarkStart w:id="9" w:name="_Toc74592907"/>
      <w:r>
        <w:t xml:space="preserve">[1.4] </w:t>
      </w:r>
      <w:r w:rsidR="00750AF4" w:rsidRPr="001872B8">
        <w:t>Use case: Login</w:t>
      </w:r>
      <w:bookmarkEnd w:id="9"/>
    </w:p>
    <w:p w14:paraId="6BAE1782" w14:textId="14644FA2" w:rsidR="00BF0ED1" w:rsidRDefault="00BF0ED1" w:rsidP="00750AF4">
      <w:pPr>
        <w:pStyle w:val="a3"/>
        <w:numPr>
          <w:ilvl w:val="1"/>
          <w:numId w:val="1"/>
        </w:numPr>
        <w:bidi w:val="0"/>
        <w:rPr>
          <w:b/>
          <w:bCs/>
        </w:rPr>
      </w:pPr>
      <w:r>
        <w:rPr>
          <w:b/>
          <w:bCs/>
        </w:rPr>
        <w:t>[Req: 2.4, Class: User manager, CNAME: Login</w:t>
      </w:r>
      <w:r w:rsidR="000663FA">
        <w:rPr>
          <w:b/>
          <w:bCs/>
        </w:rPr>
        <w:t xml:space="preserve">, </w:t>
      </w:r>
      <w:proofErr w:type="spellStart"/>
      <w:proofErr w:type="gramStart"/>
      <w:r w:rsidR="000663FA">
        <w:rPr>
          <w:b/>
          <w:bCs/>
        </w:rPr>
        <w:t>Test:TestLogin</w:t>
      </w:r>
      <w:proofErr w:type="spellEnd"/>
      <w:proofErr w:type="gramEnd"/>
      <w:r>
        <w:rPr>
          <w:b/>
          <w:bCs/>
        </w:rPr>
        <w:t>]</w:t>
      </w:r>
    </w:p>
    <w:p w14:paraId="703FE39D" w14:textId="428E6464" w:rsidR="00750AF4" w:rsidRPr="001872B8" w:rsidRDefault="00750AF4" w:rsidP="00BF0ED1">
      <w:pPr>
        <w:pStyle w:val="a3"/>
        <w:numPr>
          <w:ilvl w:val="1"/>
          <w:numId w:val="1"/>
        </w:numPr>
        <w:bidi w:val="0"/>
        <w:rPr>
          <w:b/>
          <w:bCs/>
        </w:rPr>
      </w:pPr>
      <w:r w:rsidRPr="001872B8">
        <w:rPr>
          <w:b/>
          <w:bCs/>
        </w:rPr>
        <w:t xml:space="preserve">Actor: </w:t>
      </w:r>
      <w:r w:rsidR="00C163BE" w:rsidRPr="001872B8">
        <w:rPr>
          <w:b/>
          <w:bCs/>
          <w:color w:val="FF0000"/>
        </w:rPr>
        <w:t>Guest User</w:t>
      </w:r>
    </w:p>
    <w:p w14:paraId="5E0BE85B" w14:textId="399C32F5" w:rsidR="00750AF4" w:rsidRPr="001872B8" w:rsidRDefault="00750AF4" w:rsidP="00750AF4">
      <w:pPr>
        <w:pStyle w:val="a3"/>
        <w:numPr>
          <w:ilvl w:val="1"/>
          <w:numId w:val="1"/>
        </w:numPr>
        <w:bidi w:val="0"/>
        <w:rPr>
          <w:b/>
          <w:bCs/>
        </w:rPr>
      </w:pPr>
      <w:r w:rsidRPr="001872B8">
        <w:rPr>
          <w:b/>
          <w:bCs/>
        </w:rPr>
        <w:t xml:space="preserve">Precondition: </w:t>
      </w:r>
      <w:r w:rsidRPr="001872B8">
        <w:t>User is a member of the system</w:t>
      </w:r>
      <w:r w:rsidR="00C163BE" w:rsidRPr="001872B8">
        <w:t>.</w:t>
      </w:r>
    </w:p>
    <w:p w14:paraId="09DDE1AC" w14:textId="2070B24B" w:rsidR="00750AF4" w:rsidRPr="001872B8" w:rsidRDefault="00750AF4" w:rsidP="00750AF4">
      <w:pPr>
        <w:pStyle w:val="a3"/>
        <w:numPr>
          <w:ilvl w:val="1"/>
          <w:numId w:val="1"/>
        </w:numPr>
        <w:bidi w:val="0"/>
        <w:rPr>
          <w:b/>
          <w:bCs/>
        </w:rPr>
      </w:pPr>
      <w:r w:rsidRPr="001872B8">
        <w:rPr>
          <w:b/>
          <w:bCs/>
        </w:rPr>
        <w:t xml:space="preserve">Parameter: </w:t>
      </w:r>
      <w:r w:rsidR="004948CF">
        <w:t>Username</w:t>
      </w:r>
      <w:r w:rsidRPr="001872B8">
        <w:t xml:space="preserve"> and password</w:t>
      </w:r>
    </w:p>
    <w:p w14:paraId="20274B91" w14:textId="33C52F00" w:rsidR="00750AF4" w:rsidRPr="001872B8" w:rsidRDefault="00750AF4" w:rsidP="00750AF4">
      <w:pPr>
        <w:pStyle w:val="a3"/>
        <w:numPr>
          <w:ilvl w:val="1"/>
          <w:numId w:val="1"/>
        </w:numPr>
        <w:bidi w:val="0"/>
        <w:rPr>
          <w:b/>
          <w:bCs/>
        </w:rPr>
      </w:pPr>
      <w:r w:rsidRPr="001872B8">
        <w:rPr>
          <w:b/>
          <w:bCs/>
        </w:rPr>
        <w:t>Actions:</w:t>
      </w:r>
    </w:p>
    <w:p w14:paraId="26330682" w14:textId="77777777" w:rsidR="002E782D" w:rsidRPr="001872B8" w:rsidRDefault="002E782D" w:rsidP="002E782D">
      <w:pPr>
        <w:pStyle w:val="a3"/>
        <w:numPr>
          <w:ilvl w:val="2"/>
          <w:numId w:val="1"/>
        </w:numPr>
        <w:bidi w:val="0"/>
        <w:rPr>
          <w:b/>
          <w:bCs/>
        </w:rPr>
      </w:pPr>
      <w:r w:rsidRPr="001872B8">
        <w:rPr>
          <w:b/>
          <w:bCs/>
          <w:color w:val="FF0000"/>
        </w:rPr>
        <w:t>Guest</w:t>
      </w:r>
      <w:r w:rsidRPr="001872B8">
        <w:rPr>
          <w:color w:val="FF0000"/>
        </w:rPr>
        <w:t xml:space="preserve"> </w:t>
      </w:r>
      <w:r w:rsidRPr="001872B8">
        <w:t xml:space="preserve">enters the </w:t>
      </w:r>
      <w:proofErr w:type="gramStart"/>
      <w:r w:rsidRPr="001872B8">
        <w:t>system</w:t>
      </w:r>
      <w:proofErr w:type="gramEnd"/>
    </w:p>
    <w:p w14:paraId="1E8AC97A" w14:textId="1889D7DE" w:rsidR="00750AF4" w:rsidRPr="001872B8" w:rsidRDefault="00750AF4" w:rsidP="00750AF4">
      <w:pPr>
        <w:pStyle w:val="a3"/>
        <w:numPr>
          <w:ilvl w:val="2"/>
          <w:numId w:val="1"/>
        </w:numPr>
        <w:bidi w:val="0"/>
        <w:rPr>
          <w:b/>
          <w:bCs/>
        </w:rPr>
      </w:pPr>
      <w:r w:rsidRPr="001872B8">
        <w:rPr>
          <w:b/>
          <w:bCs/>
          <w:color w:val="FF0000"/>
        </w:rPr>
        <w:t>System</w:t>
      </w:r>
      <w:r w:rsidRPr="001872B8">
        <w:rPr>
          <w:color w:val="FF0000"/>
        </w:rPr>
        <w:t xml:space="preserve"> </w:t>
      </w:r>
      <w:r w:rsidRPr="001872B8">
        <w:t xml:space="preserve">presents the option to enter </w:t>
      </w:r>
      <w:r w:rsidR="004948CF">
        <w:t>username</w:t>
      </w:r>
      <w:r w:rsidRPr="001872B8">
        <w:t xml:space="preserve"> and password to </w:t>
      </w:r>
      <w:proofErr w:type="gramStart"/>
      <w:r w:rsidRPr="001872B8">
        <w:t>login</w:t>
      </w:r>
      <w:proofErr w:type="gramEnd"/>
    </w:p>
    <w:p w14:paraId="4D6011F4" w14:textId="642FA33B" w:rsidR="00750AF4" w:rsidRPr="001872B8" w:rsidRDefault="002E782D" w:rsidP="00750AF4">
      <w:pPr>
        <w:pStyle w:val="a3"/>
        <w:numPr>
          <w:ilvl w:val="2"/>
          <w:numId w:val="1"/>
        </w:numPr>
        <w:bidi w:val="0"/>
      </w:pPr>
      <w:r w:rsidRPr="001872B8">
        <w:rPr>
          <w:b/>
          <w:bCs/>
          <w:color w:val="FF0000"/>
        </w:rPr>
        <w:t>Guest User</w:t>
      </w:r>
      <w:r w:rsidR="00750AF4" w:rsidRPr="001872B8">
        <w:rPr>
          <w:color w:val="FF0000"/>
        </w:rPr>
        <w:t xml:space="preserve"> </w:t>
      </w:r>
      <w:r w:rsidR="00750AF4" w:rsidRPr="001872B8">
        <w:t xml:space="preserve">enters his </w:t>
      </w:r>
      <w:r w:rsidR="004948CF">
        <w:t>username</w:t>
      </w:r>
      <w:r w:rsidR="00750AF4" w:rsidRPr="001872B8">
        <w:t xml:space="preserve"> and </w:t>
      </w:r>
      <w:proofErr w:type="gramStart"/>
      <w:r w:rsidR="00750AF4" w:rsidRPr="001872B8">
        <w:t>password</w:t>
      </w:r>
      <w:proofErr w:type="gramEnd"/>
    </w:p>
    <w:p w14:paraId="799DA62A" w14:textId="723DA82B" w:rsidR="00750AF4" w:rsidRPr="001872B8" w:rsidRDefault="00750AF4" w:rsidP="00750AF4">
      <w:pPr>
        <w:pStyle w:val="a3"/>
        <w:numPr>
          <w:ilvl w:val="2"/>
          <w:numId w:val="1"/>
        </w:numPr>
        <w:bidi w:val="0"/>
      </w:pPr>
      <w:r w:rsidRPr="001872B8">
        <w:t xml:space="preserve">If </w:t>
      </w:r>
      <w:proofErr w:type="gramStart"/>
      <w:r w:rsidR="002E782D" w:rsidRPr="001872B8">
        <w:t xml:space="preserve">provided  </w:t>
      </w:r>
      <w:r w:rsidR="002E782D" w:rsidRPr="001872B8">
        <w:rPr>
          <w:b/>
          <w:bCs/>
          <w:color w:val="FF0000"/>
        </w:rPr>
        <w:t>Guest</w:t>
      </w:r>
      <w:proofErr w:type="gramEnd"/>
      <w:r w:rsidR="002E782D" w:rsidRPr="001872B8">
        <w:rPr>
          <w:b/>
          <w:bCs/>
          <w:color w:val="FF0000"/>
        </w:rPr>
        <w:t xml:space="preserve"> User</w:t>
      </w:r>
      <w:r w:rsidR="002E782D" w:rsidRPr="001872B8">
        <w:t xml:space="preserve">'s </w:t>
      </w:r>
      <w:r w:rsidRPr="001872B8">
        <w:t>information is</w:t>
      </w:r>
      <w:r w:rsidR="002E782D" w:rsidRPr="001872B8">
        <w:t xml:space="preserve"> in the system</w:t>
      </w:r>
      <w:r w:rsidR="003C3A85" w:rsidRPr="001872B8">
        <w:t xml:space="preserve"> </w:t>
      </w:r>
      <w:r w:rsidRPr="001872B8">
        <w:t>and his password is valid</w:t>
      </w:r>
    </w:p>
    <w:p w14:paraId="20FC87D6" w14:textId="1A6D8518" w:rsidR="00750AF4" w:rsidRPr="001872B8"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 xml:space="preserve">identifies the </w:t>
      </w:r>
      <w:r w:rsidR="002E782D" w:rsidRPr="001872B8">
        <w:rPr>
          <w:b/>
          <w:bCs/>
          <w:color w:val="FF0000"/>
        </w:rPr>
        <w:t>Guest User</w:t>
      </w:r>
      <w:r w:rsidRPr="001872B8">
        <w:t xml:space="preserve"> as member</w:t>
      </w:r>
    </w:p>
    <w:p w14:paraId="2B903C37" w14:textId="1295FBC2" w:rsidR="00750AF4"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 xml:space="preserve">informs that the member successfully logged </w:t>
      </w:r>
      <w:proofErr w:type="gramStart"/>
      <w:r w:rsidRPr="001872B8">
        <w:t>in</w:t>
      </w:r>
      <w:proofErr w:type="gramEnd"/>
    </w:p>
    <w:p w14:paraId="1EE7F57B" w14:textId="3EA0BF3E" w:rsidR="004948CF" w:rsidRDefault="004948CF" w:rsidP="004948CF">
      <w:pPr>
        <w:pStyle w:val="a3"/>
        <w:numPr>
          <w:ilvl w:val="2"/>
          <w:numId w:val="1"/>
        </w:numPr>
        <w:bidi w:val="0"/>
      </w:pPr>
      <w:r>
        <w:t>Else</w:t>
      </w:r>
    </w:p>
    <w:p w14:paraId="37D57528" w14:textId="3C1C2F0E" w:rsidR="004948CF" w:rsidRPr="001872B8" w:rsidRDefault="004948CF" w:rsidP="004948CF">
      <w:pPr>
        <w:pStyle w:val="a3"/>
        <w:numPr>
          <w:ilvl w:val="3"/>
          <w:numId w:val="1"/>
        </w:numPr>
        <w:bidi w:val="0"/>
      </w:pPr>
      <w:r>
        <w:t xml:space="preserve">System informs the user that the provided information is </w:t>
      </w:r>
      <w:proofErr w:type="gramStart"/>
      <w:r>
        <w:t>incorrect</w:t>
      </w:r>
      <w:proofErr w:type="gramEnd"/>
    </w:p>
    <w:tbl>
      <w:tblPr>
        <w:tblStyle w:val="4"/>
        <w:tblW w:w="0" w:type="auto"/>
        <w:tblLook w:val="04A0" w:firstRow="1" w:lastRow="0" w:firstColumn="1" w:lastColumn="0" w:noHBand="0" w:noVBand="1"/>
      </w:tblPr>
      <w:tblGrid>
        <w:gridCol w:w="4148"/>
        <w:gridCol w:w="4148"/>
      </w:tblGrid>
      <w:tr w:rsidR="009057C8" w:rsidRPr="001872B8" w14:paraId="57E89EA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695A7C" w14:textId="77777777" w:rsidR="009057C8" w:rsidRPr="001872B8" w:rsidRDefault="009057C8" w:rsidP="0058278E">
            <w:pPr>
              <w:bidi w:val="0"/>
              <w:rPr>
                <w:b w:val="0"/>
                <w:bCs w:val="0"/>
              </w:rPr>
            </w:pPr>
            <w:r w:rsidRPr="001872B8">
              <w:rPr>
                <w:b w:val="0"/>
                <w:bCs w:val="0"/>
              </w:rPr>
              <w:t>Action</w:t>
            </w:r>
          </w:p>
        </w:tc>
        <w:tc>
          <w:tcPr>
            <w:tcW w:w="4148" w:type="dxa"/>
          </w:tcPr>
          <w:p w14:paraId="73C14107"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6BD880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0A27EE4" w14:textId="3828762D" w:rsidR="009057C8" w:rsidRPr="001872B8" w:rsidRDefault="009057C8" w:rsidP="0058278E">
            <w:pPr>
              <w:bidi w:val="0"/>
              <w:rPr>
                <w:b w:val="0"/>
                <w:bCs w:val="0"/>
              </w:rPr>
            </w:pPr>
            <w:r w:rsidRPr="001872B8">
              <w:t xml:space="preserve">Provide </w:t>
            </w:r>
            <w:r w:rsidR="00FA4035" w:rsidRPr="001872B8">
              <w:t>valid login</w:t>
            </w:r>
            <w:r w:rsidRPr="001872B8">
              <w:t xml:space="preserve"> information that is currently in the system.</w:t>
            </w:r>
          </w:p>
        </w:tc>
        <w:tc>
          <w:tcPr>
            <w:tcW w:w="4148" w:type="dxa"/>
          </w:tcPr>
          <w:p w14:paraId="4D79DE3B"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user is being logged in the system.</w:t>
            </w:r>
          </w:p>
          <w:p w14:paraId="2F428A3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3E424E60"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17F6BF93" w14:textId="3FA61CD0" w:rsidR="009057C8" w:rsidRPr="001872B8" w:rsidRDefault="009057C8" w:rsidP="009057C8">
            <w:pPr>
              <w:bidi w:val="0"/>
              <w:rPr>
                <w:b w:val="0"/>
                <w:bCs w:val="0"/>
              </w:rPr>
            </w:pPr>
            <w:r w:rsidRPr="001872B8">
              <w:t xml:space="preserve">Provide </w:t>
            </w:r>
            <w:r w:rsidR="00FA4035" w:rsidRPr="001872B8">
              <w:t>login</w:t>
            </w:r>
            <w:r w:rsidRPr="001872B8">
              <w:t xml:space="preserve"> information that </w:t>
            </w:r>
            <w:proofErr w:type="gramStart"/>
            <w:r w:rsidRPr="001872B8">
              <w:t>isn't</w:t>
            </w:r>
            <w:proofErr w:type="gramEnd"/>
            <w:r w:rsidRPr="001872B8">
              <w:t xml:space="preserve"> currently in the system.</w:t>
            </w:r>
          </w:p>
          <w:p w14:paraId="68ECD29B" w14:textId="77777777" w:rsidR="009057C8" w:rsidRPr="001872B8" w:rsidRDefault="009057C8" w:rsidP="0058278E">
            <w:pPr>
              <w:bidi w:val="0"/>
              <w:rPr>
                <w:b w:val="0"/>
                <w:bCs w:val="0"/>
              </w:rPr>
            </w:pPr>
          </w:p>
        </w:tc>
        <w:tc>
          <w:tcPr>
            <w:tcW w:w="4148" w:type="dxa"/>
          </w:tcPr>
          <w:p w14:paraId="60588063" w14:textId="30F4C7D0" w:rsidR="009057C8" w:rsidRPr="001872B8" w:rsidRDefault="00FA4035"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9057C8" w:rsidRPr="001872B8">
              <w:t>rror message</w:t>
            </w:r>
          </w:p>
        </w:tc>
      </w:tr>
      <w:tr w:rsidR="009057C8" w:rsidRPr="001872B8" w14:paraId="56B0766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0C58EBF" w14:textId="19F449B9" w:rsidR="009057C8" w:rsidRPr="001872B8" w:rsidRDefault="009057C8" w:rsidP="0058278E">
            <w:pPr>
              <w:bidi w:val="0"/>
              <w:rPr>
                <w:b w:val="0"/>
                <w:bCs w:val="0"/>
              </w:rPr>
            </w:pPr>
            <w:r w:rsidRPr="001872B8">
              <w:t xml:space="preserve">Provide </w:t>
            </w:r>
            <w:r w:rsidR="00812810" w:rsidRPr="001872B8">
              <w:t>invalid</w:t>
            </w:r>
            <w:r w:rsidRPr="001872B8">
              <w:t xml:space="preserve"> </w:t>
            </w:r>
            <w:r w:rsidR="00FA4035" w:rsidRPr="001872B8">
              <w:t>login</w:t>
            </w:r>
            <w:r w:rsidRPr="001872B8">
              <w:t xml:space="preserve"> information.</w:t>
            </w:r>
          </w:p>
          <w:p w14:paraId="0601EF03" w14:textId="77777777" w:rsidR="009057C8" w:rsidRPr="001872B8" w:rsidRDefault="009057C8" w:rsidP="0058278E">
            <w:pPr>
              <w:bidi w:val="0"/>
              <w:rPr>
                <w:b w:val="0"/>
                <w:bCs w:val="0"/>
              </w:rPr>
            </w:pPr>
          </w:p>
        </w:tc>
        <w:tc>
          <w:tcPr>
            <w:tcW w:w="4148" w:type="dxa"/>
          </w:tcPr>
          <w:p w14:paraId="133AED5B"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bl>
    <w:p w14:paraId="162EBE5E" w14:textId="30A90688" w:rsidR="009057C8" w:rsidRDefault="009057C8" w:rsidP="009057C8">
      <w:pPr>
        <w:bidi w:val="0"/>
        <w:rPr>
          <w:b/>
          <w:bCs/>
          <w:sz w:val="24"/>
          <w:szCs w:val="24"/>
          <w:u w:val="single"/>
        </w:rPr>
      </w:pPr>
    </w:p>
    <w:p w14:paraId="4A95841A" w14:textId="4747F107" w:rsidR="00723B93" w:rsidRPr="001872B8" w:rsidRDefault="00681300" w:rsidP="00723B93">
      <w:pPr>
        <w:pStyle w:val="2"/>
        <w:bidi w:val="0"/>
      </w:pPr>
      <w:bookmarkStart w:id="10" w:name="_Toc74592908"/>
      <w:r>
        <w:t xml:space="preserve">[1.5] </w:t>
      </w:r>
      <w:r w:rsidR="00723B93" w:rsidRPr="001872B8">
        <w:t>Use case: Logout</w:t>
      </w:r>
      <w:bookmarkEnd w:id="10"/>
    </w:p>
    <w:p w14:paraId="19021BC5" w14:textId="01F88519" w:rsidR="00E43FCC" w:rsidRDefault="00E43FCC" w:rsidP="00723B93">
      <w:pPr>
        <w:pStyle w:val="a3"/>
        <w:numPr>
          <w:ilvl w:val="1"/>
          <w:numId w:val="1"/>
        </w:numPr>
        <w:bidi w:val="0"/>
        <w:rPr>
          <w:b/>
          <w:bCs/>
        </w:rPr>
      </w:pPr>
      <w:r>
        <w:rPr>
          <w:b/>
          <w:bCs/>
        </w:rPr>
        <w:t>[Req: 3.1, Class: User Manager, CNAME: Logout</w:t>
      </w:r>
      <w:r w:rsidR="000663FA">
        <w:rPr>
          <w:b/>
          <w:bCs/>
        </w:rPr>
        <w:t xml:space="preserve">, </w:t>
      </w:r>
      <w:proofErr w:type="spellStart"/>
      <w:proofErr w:type="gramStart"/>
      <w:r w:rsidR="000663FA">
        <w:rPr>
          <w:b/>
          <w:bCs/>
        </w:rPr>
        <w:t>Test:TestLogout</w:t>
      </w:r>
      <w:proofErr w:type="spellEnd"/>
      <w:proofErr w:type="gramEnd"/>
      <w:r>
        <w:rPr>
          <w:b/>
          <w:bCs/>
        </w:rPr>
        <w:t>]</w:t>
      </w:r>
    </w:p>
    <w:p w14:paraId="64F9B169" w14:textId="3655EA16" w:rsidR="00723B93" w:rsidRPr="001872B8" w:rsidRDefault="00723B93" w:rsidP="00E43FCC">
      <w:pPr>
        <w:pStyle w:val="a3"/>
        <w:numPr>
          <w:ilvl w:val="1"/>
          <w:numId w:val="1"/>
        </w:numPr>
        <w:bidi w:val="0"/>
        <w:rPr>
          <w:b/>
          <w:bCs/>
        </w:rPr>
      </w:pPr>
      <w:r w:rsidRPr="001872B8">
        <w:rPr>
          <w:b/>
          <w:bCs/>
        </w:rPr>
        <w:t xml:space="preserve">Actor: </w:t>
      </w:r>
      <w:r w:rsidRPr="001872B8">
        <w:rPr>
          <w:b/>
          <w:bCs/>
          <w:color w:val="FF0000"/>
        </w:rPr>
        <w:t>Member</w:t>
      </w:r>
    </w:p>
    <w:p w14:paraId="5A17EC6C" w14:textId="77777777" w:rsidR="00723B93" w:rsidRPr="001872B8" w:rsidRDefault="00723B93" w:rsidP="00723B93">
      <w:pPr>
        <w:pStyle w:val="a3"/>
        <w:numPr>
          <w:ilvl w:val="1"/>
          <w:numId w:val="1"/>
        </w:numPr>
        <w:bidi w:val="0"/>
        <w:rPr>
          <w:b/>
          <w:bCs/>
        </w:rPr>
      </w:pPr>
      <w:r w:rsidRPr="001872B8">
        <w:rPr>
          <w:b/>
          <w:bCs/>
        </w:rPr>
        <w:t xml:space="preserve">Precondition: </w:t>
      </w:r>
      <w:r w:rsidRPr="001872B8">
        <w:rPr>
          <w:b/>
          <w:bCs/>
          <w:color w:val="FF0000"/>
        </w:rPr>
        <w:t>Member</w:t>
      </w:r>
      <w:r w:rsidRPr="001872B8">
        <w:rPr>
          <w:color w:val="FF0000"/>
        </w:rPr>
        <w:t xml:space="preserve"> </w:t>
      </w:r>
      <w:r w:rsidRPr="001872B8">
        <w:t xml:space="preserve">is logged in to the </w:t>
      </w:r>
      <w:r w:rsidRPr="001872B8">
        <w:rPr>
          <w:b/>
          <w:bCs/>
          <w:color w:val="FF0000"/>
        </w:rPr>
        <w:t>system</w:t>
      </w:r>
    </w:p>
    <w:p w14:paraId="62D5DEEC" w14:textId="77777777" w:rsidR="00723B93" w:rsidRPr="001872B8" w:rsidRDefault="00723B93" w:rsidP="00723B93">
      <w:pPr>
        <w:pStyle w:val="a3"/>
        <w:numPr>
          <w:ilvl w:val="1"/>
          <w:numId w:val="1"/>
        </w:numPr>
        <w:bidi w:val="0"/>
        <w:rPr>
          <w:b/>
          <w:bCs/>
        </w:rPr>
      </w:pPr>
      <w:r w:rsidRPr="001872B8">
        <w:rPr>
          <w:b/>
          <w:bCs/>
        </w:rPr>
        <w:t xml:space="preserve">Parameter: </w:t>
      </w:r>
    </w:p>
    <w:p w14:paraId="41D5EEF5" w14:textId="77777777" w:rsidR="00723B93" w:rsidRPr="001872B8" w:rsidRDefault="00723B93" w:rsidP="00723B93">
      <w:pPr>
        <w:pStyle w:val="a3"/>
        <w:numPr>
          <w:ilvl w:val="1"/>
          <w:numId w:val="1"/>
        </w:numPr>
        <w:bidi w:val="0"/>
        <w:rPr>
          <w:b/>
          <w:bCs/>
        </w:rPr>
      </w:pPr>
      <w:r w:rsidRPr="001872B8">
        <w:rPr>
          <w:b/>
          <w:bCs/>
        </w:rPr>
        <w:t>Actions:</w:t>
      </w:r>
    </w:p>
    <w:p w14:paraId="473D0412" w14:textId="77777777" w:rsidR="00723B93" w:rsidRPr="001872B8" w:rsidRDefault="00723B93" w:rsidP="00723B93">
      <w:pPr>
        <w:pStyle w:val="a3"/>
        <w:numPr>
          <w:ilvl w:val="2"/>
          <w:numId w:val="1"/>
        </w:numPr>
        <w:bidi w:val="0"/>
      </w:pPr>
      <w:r w:rsidRPr="001872B8">
        <w:rPr>
          <w:b/>
          <w:bCs/>
          <w:color w:val="FF0000"/>
        </w:rPr>
        <w:t>Member</w:t>
      </w:r>
      <w:r w:rsidRPr="001872B8">
        <w:t xml:space="preserve"> asks to logout from the </w:t>
      </w:r>
      <w:proofErr w:type="gramStart"/>
      <w:r w:rsidRPr="001872B8">
        <w:rPr>
          <w:b/>
          <w:bCs/>
          <w:color w:val="FF0000"/>
        </w:rPr>
        <w:t>system</w:t>
      </w:r>
      <w:proofErr w:type="gramEnd"/>
    </w:p>
    <w:p w14:paraId="0AD202EE" w14:textId="4F93EC13"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changes </w:t>
      </w:r>
      <w:r w:rsidRPr="001872B8">
        <w:rPr>
          <w:b/>
          <w:bCs/>
          <w:color w:val="FF0000"/>
        </w:rPr>
        <w:t>user</w:t>
      </w:r>
      <w:r w:rsidRPr="001872B8">
        <w:rPr>
          <w:color w:val="FF0000"/>
        </w:rPr>
        <w:t xml:space="preserve"> </w:t>
      </w:r>
      <w:r w:rsidRPr="001872B8">
        <w:t xml:space="preserve">status from logged in to </w:t>
      </w:r>
      <w:proofErr w:type="gramStart"/>
      <w:r w:rsidRPr="001872B8">
        <w:rPr>
          <w:b/>
          <w:bCs/>
          <w:color w:val="FF0000"/>
        </w:rPr>
        <w:t>guest</w:t>
      </w:r>
      <w:proofErr w:type="gramEnd"/>
    </w:p>
    <w:p w14:paraId="35C71684" w14:textId="77777777" w:rsidR="00723B93" w:rsidRDefault="00723B93" w:rsidP="00723B93">
      <w:pPr>
        <w:pStyle w:val="a3"/>
        <w:numPr>
          <w:ilvl w:val="2"/>
          <w:numId w:val="1"/>
        </w:numPr>
        <w:bidi w:val="0"/>
      </w:pPr>
      <w:r w:rsidRPr="001872B8">
        <w:rPr>
          <w:b/>
          <w:bCs/>
          <w:color w:val="FF0000"/>
        </w:rPr>
        <w:t>Member</w:t>
      </w:r>
      <w:r w:rsidRPr="001872B8">
        <w:t xml:space="preserve"> can keep use the </w:t>
      </w:r>
      <w:r w:rsidRPr="001872B8">
        <w:rPr>
          <w:b/>
          <w:bCs/>
          <w:color w:val="FF0000"/>
        </w:rPr>
        <w:t>system</w:t>
      </w:r>
      <w:r w:rsidRPr="001872B8">
        <w:rPr>
          <w:color w:val="FF0000"/>
        </w:rPr>
        <w:t xml:space="preserve"> </w:t>
      </w:r>
      <w:r w:rsidRPr="001872B8">
        <w:t xml:space="preserve">as a </w:t>
      </w:r>
      <w:proofErr w:type="gramStart"/>
      <w:r w:rsidRPr="001872B8">
        <w:t>guest(</w:t>
      </w:r>
      <w:proofErr w:type="gramEnd"/>
      <w:r w:rsidRPr="001872B8">
        <w:t>not logged in member)</w:t>
      </w:r>
    </w:p>
    <w:tbl>
      <w:tblPr>
        <w:tblStyle w:val="4"/>
        <w:tblW w:w="8409" w:type="dxa"/>
        <w:tblLook w:val="04A0" w:firstRow="1" w:lastRow="0" w:firstColumn="1" w:lastColumn="0" w:noHBand="0" w:noVBand="1"/>
      </w:tblPr>
      <w:tblGrid>
        <w:gridCol w:w="3964"/>
        <w:gridCol w:w="4445"/>
      </w:tblGrid>
      <w:tr w:rsidR="00723B93" w:rsidRPr="001872B8" w14:paraId="29EA3F7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1B78651" w14:textId="77777777" w:rsidR="00723B93" w:rsidRPr="001872B8" w:rsidRDefault="00723B93" w:rsidP="00D91CEB">
            <w:pPr>
              <w:bidi w:val="0"/>
              <w:rPr>
                <w:b w:val="0"/>
                <w:bCs w:val="0"/>
              </w:rPr>
            </w:pPr>
            <w:r w:rsidRPr="001872B8">
              <w:rPr>
                <w:b w:val="0"/>
                <w:bCs w:val="0"/>
              </w:rPr>
              <w:t>Action</w:t>
            </w:r>
          </w:p>
        </w:tc>
        <w:tc>
          <w:tcPr>
            <w:tcW w:w="4445" w:type="dxa"/>
          </w:tcPr>
          <w:p w14:paraId="68A8AC63" w14:textId="77777777" w:rsidR="00723B93" w:rsidRPr="001872B8"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723B93" w:rsidRPr="001872B8" w14:paraId="097E5E8F"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A906DA1" w14:textId="77777777" w:rsidR="00723B93" w:rsidRPr="001872B8" w:rsidRDefault="00723B93" w:rsidP="00D91CEB">
            <w:pPr>
              <w:bidi w:val="0"/>
              <w:rPr>
                <w:b w:val="0"/>
                <w:bCs w:val="0"/>
              </w:rPr>
            </w:pPr>
            <w:r w:rsidRPr="001872B8">
              <w:t>The user logging out from the system</w:t>
            </w:r>
          </w:p>
        </w:tc>
        <w:tc>
          <w:tcPr>
            <w:tcW w:w="4445" w:type="dxa"/>
          </w:tcPr>
          <w:p w14:paraId="31CA66F9"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The user status changed to guest status, and he can use the system as a </w:t>
            </w:r>
            <w:proofErr w:type="gramStart"/>
            <w:r w:rsidRPr="001872B8">
              <w:t>guest</w:t>
            </w:r>
            <w:proofErr w:type="gramEnd"/>
          </w:p>
          <w:p w14:paraId="3CDD1BC0"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bl>
    <w:p w14:paraId="6FFBC152" w14:textId="27E45EE1" w:rsidR="00A60D87" w:rsidRPr="001872B8" w:rsidRDefault="00681300" w:rsidP="00A60D87">
      <w:pPr>
        <w:pStyle w:val="2"/>
        <w:bidi w:val="0"/>
      </w:pPr>
      <w:bookmarkStart w:id="11" w:name="_Toc74592909"/>
      <w:r>
        <w:lastRenderedPageBreak/>
        <w:t xml:space="preserve">[1.6] </w:t>
      </w:r>
      <w:commentRangeStart w:id="12"/>
      <w:r w:rsidR="00A60D87" w:rsidRPr="001872B8">
        <w:t>Use</w:t>
      </w:r>
      <w:commentRangeEnd w:id="12"/>
      <w:r w:rsidR="00A60D87" w:rsidRPr="001872B8">
        <w:rPr>
          <w:rStyle w:val="a7"/>
        </w:rPr>
        <w:commentReference w:id="12"/>
      </w:r>
      <w:r w:rsidR="00A60D87" w:rsidRPr="001872B8">
        <w:t xml:space="preserve"> case: Review purchase history</w:t>
      </w:r>
      <w:bookmarkEnd w:id="11"/>
    </w:p>
    <w:p w14:paraId="2DD30FE5" w14:textId="6CED5E10" w:rsidR="00A34883" w:rsidRDefault="00A34883" w:rsidP="00A60D87">
      <w:pPr>
        <w:pStyle w:val="a3"/>
        <w:numPr>
          <w:ilvl w:val="1"/>
          <w:numId w:val="1"/>
        </w:numPr>
        <w:bidi w:val="0"/>
        <w:rPr>
          <w:b/>
          <w:bCs/>
        </w:rPr>
      </w:pPr>
      <w:r>
        <w:rPr>
          <w:b/>
          <w:bCs/>
        </w:rPr>
        <w:t xml:space="preserve">[Req: 3.7, Class: User, CNAME: </w:t>
      </w:r>
      <w:proofErr w:type="spellStart"/>
      <w:r>
        <w:rPr>
          <w:b/>
          <w:bCs/>
        </w:rPr>
        <w:t>PersonalPurchaseHisotry</w:t>
      </w:r>
      <w:proofErr w:type="spellEnd"/>
      <w:r w:rsidR="000663FA">
        <w:rPr>
          <w:b/>
          <w:bCs/>
        </w:rPr>
        <w:t xml:space="preserve">, </w:t>
      </w:r>
      <w:proofErr w:type="spellStart"/>
      <w:proofErr w:type="gramStart"/>
      <w:r w:rsidR="000663FA">
        <w:rPr>
          <w:b/>
          <w:bCs/>
        </w:rPr>
        <w:t>Test:TestViewPurchaseHistory</w:t>
      </w:r>
      <w:proofErr w:type="spellEnd"/>
      <w:proofErr w:type="gramEnd"/>
      <w:r>
        <w:rPr>
          <w:b/>
          <w:bCs/>
        </w:rPr>
        <w:t>]</w:t>
      </w:r>
    </w:p>
    <w:p w14:paraId="28346A37" w14:textId="386FA328" w:rsidR="00A60D87" w:rsidRPr="001872B8" w:rsidRDefault="00A60D87" w:rsidP="00A34883">
      <w:pPr>
        <w:pStyle w:val="a3"/>
        <w:numPr>
          <w:ilvl w:val="1"/>
          <w:numId w:val="1"/>
        </w:numPr>
        <w:bidi w:val="0"/>
        <w:rPr>
          <w:b/>
          <w:bCs/>
        </w:rPr>
      </w:pPr>
      <w:r w:rsidRPr="001872B8">
        <w:rPr>
          <w:b/>
          <w:bCs/>
        </w:rPr>
        <w:t xml:space="preserve">Actor: </w:t>
      </w:r>
      <w:r w:rsidRPr="001872B8">
        <w:rPr>
          <w:b/>
          <w:bCs/>
          <w:color w:val="FF0000"/>
        </w:rPr>
        <w:t>Member</w:t>
      </w:r>
    </w:p>
    <w:p w14:paraId="7DDB8A88" w14:textId="77777777" w:rsidR="00A60D87" w:rsidRPr="001872B8" w:rsidRDefault="00A60D87" w:rsidP="00A60D87">
      <w:pPr>
        <w:pStyle w:val="a3"/>
        <w:numPr>
          <w:ilvl w:val="1"/>
          <w:numId w:val="1"/>
        </w:numPr>
        <w:bidi w:val="0"/>
        <w:rPr>
          <w:b/>
          <w:bCs/>
        </w:rPr>
      </w:pPr>
      <w:r w:rsidRPr="001872B8">
        <w:rPr>
          <w:b/>
          <w:bCs/>
        </w:rPr>
        <w:t xml:space="preserve">Precondition: </w:t>
      </w:r>
      <w:r w:rsidRPr="001872B8">
        <w:rPr>
          <w:b/>
          <w:bCs/>
          <w:color w:val="FF0000"/>
        </w:rPr>
        <w:t>Member</w:t>
      </w:r>
      <w:r w:rsidRPr="001872B8">
        <w:rPr>
          <w:b/>
          <w:bCs/>
          <w:strike/>
          <w:color w:val="FF0000"/>
        </w:rPr>
        <w:t xml:space="preserve"> </w:t>
      </w:r>
      <w:r w:rsidRPr="001872B8">
        <w:t xml:space="preserve">is logged in to the </w:t>
      </w:r>
      <w:r w:rsidRPr="001872B8">
        <w:rPr>
          <w:b/>
          <w:bCs/>
          <w:color w:val="FF0000"/>
        </w:rPr>
        <w:t>system</w:t>
      </w:r>
    </w:p>
    <w:p w14:paraId="6A5E7957" w14:textId="77777777" w:rsidR="00A60D87" w:rsidRPr="001872B8" w:rsidRDefault="00A60D87" w:rsidP="00A60D87">
      <w:pPr>
        <w:pStyle w:val="a3"/>
        <w:numPr>
          <w:ilvl w:val="1"/>
          <w:numId w:val="1"/>
        </w:numPr>
        <w:bidi w:val="0"/>
        <w:rPr>
          <w:b/>
          <w:bCs/>
        </w:rPr>
      </w:pPr>
      <w:r w:rsidRPr="001872B8">
        <w:rPr>
          <w:b/>
          <w:bCs/>
        </w:rPr>
        <w:t xml:space="preserve">Parameter: </w:t>
      </w:r>
    </w:p>
    <w:p w14:paraId="4561FB36" w14:textId="77777777" w:rsidR="00A60D87" w:rsidRPr="001872B8" w:rsidRDefault="00A60D87" w:rsidP="00A60D87">
      <w:pPr>
        <w:pStyle w:val="a3"/>
        <w:numPr>
          <w:ilvl w:val="1"/>
          <w:numId w:val="1"/>
        </w:numPr>
        <w:bidi w:val="0"/>
        <w:rPr>
          <w:b/>
          <w:bCs/>
        </w:rPr>
      </w:pPr>
      <w:r w:rsidRPr="001872B8">
        <w:rPr>
          <w:b/>
          <w:bCs/>
        </w:rPr>
        <w:t>Actions:</w:t>
      </w:r>
    </w:p>
    <w:p w14:paraId="5AEF2314" w14:textId="77777777" w:rsidR="00A60D87" w:rsidRPr="001872B8" w:rsidRDefault="00A60D87" w:rsidP="00A60D87">
      <w:pPr>
        <w:pStyle w:val="a3"/>
        <w:numPr>
          <w:ilvl w:val="2"/>
          <w:numId w:val="1"/>
        </w:numPr>
        <w:bidi w:val="0"/>
      </w:pPr>
      <w:r w:rsidRPr="001872B8">
        <w:rPr>
          <w:b/>
          <w:bCs/>
          <w:color w:val="FF0000"/>
        </w:rPr>
        <w:t>System</w:t>
      </w:r>
      <w:r w:rsidRPr="001872B8">
        <w:rPr>
          <w:color w:val="FF0000"/>
        </w:rPr>
        <w:t xml:space="preserve"> </w:t>
      </w:r>
      <w:r w:rsidRPr="001872B8">
        <w:t xml:space="preserve">presents the option to view personal purchase </w:t>
      </w:r>
      <w:proofErr w:type="gramStart"/>
      <w:r w:rsidRPr="001872B8">
        <w:t>history</w:t>
      </w:r>
      <w:proofErr w:type="gramEnd"/>
    </w:p>
    <w:p w14:paraId="232195A7" w14:textId="77777777" w:rsidR="00A60D87" w:rsidRPr="001872B8" w:rsidRDefault="00A60D87" w:rsidP="00A60D87">
      <w:pPr>
        <w:pStyle w:val="a3"/>
        <w:numPr>
          <w:ilvl w:val="2"/>
          <w:numId w:val="1"/>
        </w:numPr>
        <w:bidi w:val="0"/>
      </w:pPr>
      <w:r w:rsidRPr="001872B8">
        <w:rPr>
          <w:b/>
          <w:bCs/>
          <w:color w:val="FF0000"/>
        </w:rPr>
        <w:t>Member</w:t>
      </w:r>
      <w:r w:rsidRPr="001872B8">
        <w:rPr>
          <w:color w:val="FF0000"/>
        </w:rPr>
        <w:t xml:space="preserve"> </w:t>
      </w:r>
      <w:r w:rsidRPr="001872B8">
        <w:t xml:space="preserve">asks to view the </w:t>
      </w:r>
      <w:proofErr w:type="gramStart"/>
      <w:r w:rsidRPr="001872B8">
        <w:t>history</w:t>
      </w:r>
      <w:proofErr w:type="gramEnd"/>
    </w:p>
    <w:p w14:paraId="1E123CFC" w14:textId="0987C3CF" w:rsidR="00A60D87" w:rsidRDefault="00A60D87" w:rsidP="00A764C0">
      <w:pPr>
        <w:pStyle w:val="a3"/>
        <w:numPr>
          <w:ilvl w:val="2"/>
          <w:numId w:val="1"/>
        </w:numPr>
        <w:bidi w:val="0"/>
      </w:pPr>
      <w:r w:rsidRPr="00533096">
        <w:rPr>
          <w:b/>
          <w:bCs/>
          <w:color w:val="FF0000"/>
        </w:rPr>
        <w:t>System</w:t>
      </w:r>
      <w:r w:rsidRPr="001872B8">
        <w:t xml:space="preserve"> presents </w:t>
      </w:r>
      <w:r w:rsidR="00A764C0">
        <w:t>pur</w:t>
      </w:r>
      <w:r w:rsidR="00A34883">
        <w:t>chase history information</w:t>
      </w:r>
      <w:r w:rsidRPr="001872B8">
        <w:t xml:space="preserve"> about every previous</w:t>
      </w:r>
      <w:r w:rsidR="00533096">
        <w:t xml:space="preserve"> purchase</w:t>
      </w:r>
      <w:r w:rsidRPr="001872B8">
        <w:t xml:space="preserve"> the user performed in the </w:t>
      </w:r>
      <w:proofErr w:type="gramStart"/>
      <w:r w:rsidRPr="001872B8">
        <w:t>past</w:t>
      </w:r>
      <w:proofErr w:type="gramEnd"/>
    </w:p>
    <w:tbl>
      <w:tblPr>
        <w:tblStyle w:val="4"/>
        <w:tblW w:w="8409" w:type="dxa"/>
        <w:tblLook w:val="04A0" w:firstRow="1" w:lastRow="0" w:firstColumn="1" w:lastColumn="0" w:noHBand="0" w:noVBand="1"/>
      </w:tblPr>
      <w:tblGrid>
        <w:gridCol w:w="4390"/>
        <w:gridCol w:w="4019"/>
      </w:tblGrid>
      <w:tr w:rsidR="00A60D87" w:rsidRPr="00E148DE" w14:paraId="442B8914"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CBA5322" w14:textId="77777777" w:rsidR="00A60D87" w:rsidRPr="00E148DE" w:rsidRDefault="00A60D87" w:rsidP="00D91CEB">
            <w:pPr>
              <w:bidi w:val="0"/>
              <w:rPr>
                <w:b w:val="0"/>
                <w:bCs w:val="0"/>
              </w:rPr>
            </w:pPr>
            <w:bookmarkStart w:id="13" w:name="_Hlk67238390"/>
            <w:r w:rsidRPr="00E148DE">
              <w:rPr>
                <w:b w:val="0"/>
                <w:bCs w:val="0"/>
              </w:rPr>
              <w:t>Action</w:t>
            </w:r>
          </w:p>
        </w:tc>
        <w:tc>
          <w:tcPr>
            <w:tcW w:w="4019" w:type="dxa"/>
          </w:tcPr>
          <w:p w14:paraId="5314130C"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6903D50A"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5369650" w14:textId="77777777" w:rsidR="00A60D87" w:rsidRPr="00DE6FAE" w:rsidRDefault="00A60D87" w:rsidP="00D91CEB">
            <w:pPr>
              <w:bidi w:val="0"/>
            </w:pPr>
            <w:r w:rsidRPr="00DE6FAE">
              <w:t xml:space="preserve">The user is logged to the system and asks to watch his personal purchase </w:t>
            </w:r>
            <w:proofErr w:type="gramStart"/>
            <w:r w:rsidRPr="00DE6FAE">
              <w:t>history</w:t>
            </w:r>
            <w:proofErr w:type="gramEnd"/>
          </w:p>
          <w:p w14:paraId="2A3150EF" w14:textId="77777777" w:rsidR="00A60D87" w:rsidRPr="00E148DE" w:rsidRDefault="00A60D87" w:rsidP="00D91CEB">
            <w:pPr>
              <w:bidi w:val="0"/>
              <w:rPr>
                <w:b w:val="0"/>
                <w:bCs w:val="0"/>
              </w:rPr>
            </w:pPr>
          </w:p>
        </w:tc>
        <w:tc>
          <w:tcPr>
            <w:tcW w:w="4019" w:type="dxa"/>
          </w:tcPr>
          <w:p w14:paraId="40FA9A72"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A list of all the user's previous purchases.</w:t>
            </w:r>
          </w:p>
        </w:tc>
      </w:tr>
      <w:bookmarkEnd w:id="13"/>
    </w:tbl>
    <w:p w14:paraId="5310C15D" w14:textId="25C9CE02" w:rsidR="00A60D87" w:rsidRDefault="00A60D87" w:rsidP="00A60D87">
      <w:pPr>
        <w:bidi w:val="0"/>
        <w:ind w:left="2520"/>
      </w:pPr>
    </w:p>
    <w:p w14:paraId="3A8995B5" w14:textId="4B902828" w:rsidR="00AE47D4" w:rsidRPr="00EF5888" w:rsidRDefault="00681300" w:rsidP="00AE47D4">
      <w:pPr>
        <w:pStyle w:val="2"/>
        <w:bidi w:val="0"/>
      </w:pPr>
      <w:bookmarkStart w:id="14" w:name="_Toc74592910"/>
      <w:r>
        <w:t xml:space="preserve">[1.7] </w:t>
      </w:r>
      <w:r w:rsidR="00AE47D4" w:rsidRPr="00EF5888">
        <w:t xml:space="preserve">Use case: </w:t>
      </w:r>
      <w:r w:rsidR="00A34883" w:rsidRPr="00EF5888">
        <w:t>Appoint</w:t>
      </w:r>
      <w:r w:rsidR="00AE47D4" w:rsidRPr="00EF5888">
        <w:t xml:space="preserve"> user to be store </w:t>
      </w:r>
      <w:r w:rsidR="00A34883" w:rsidRPr="00EF5888">
        <w:t>co-</w:t>
      </w:r>
      <w:proofErr w:type="gramStart"/>
      <w:r w:rsidR="00AE47D4" w:rsidRPr="00EF5888">
        <w:t>owner</w:t>
      </w:r>
      <w:bookmarkEnd w:id="14"/>
      <w:proofErr w:type="gramEnd"/>
    </w:p>
    <w:p w14:paraId="5C57F3CA" w14:textId="785A5C29" w:rsidR="0055672F" w:rsidRPr="004E71E6" w:rsidRDefault="0055672F" w:rsidP="0055672F">
      <w:pPr>
        <w:pStyle w:val="a3"/>
        <w:numPr>
          <w:ilvl w:val="0"/>
          <w:numId w:val="34"/>
        </w:numPr>
        <w:bidi w:val="0"/>
        <w:rPr>
          <w:b/>
          <w:bCs/>
          <w:rtl/>
        </w:rPr>
      </w:pPr>
      <w:r w:rsidRPr="004E71E6">
        <w:rPr>
          <w:b/>
          <w:bCs/>
        </w:rPr>
        <w:t xml:space="preserve">[Req: 4.3, Class: </w:t>
      </w:r>
      <w:r w:rsidR="00A34883" w:rsidRPr="004E71E6">
        <w:rPr>
          <w:b/>
          <w:bCs/>
        </w:rPr>
        <w:t xml:space="preserve">User, </w:t>
      </w:r>
      <w:proofErr w:type="spellStart"/>
      <w:proofErr w:type="gramStart"/>
      <w:r w:rsidR="00A34883" w:rsidRPr="004E71E6">
        <w:rPr>
          <w:b/>
          <w:bCs/>
        </w:rPr>
        <w:t>CNAME:AppointCoOwner</w:t>
      </w:r>
      <w:proofErr w:type="spellEnd"/>
      <w:proofErr w:type="gramEnd"/>
      <w:r w:rsidR="00E37AF2">
        <w:rPr>
          <w:b/>
          <w:bCs/>
        </w:rPr>
        <w:t>,</w:t>
      </w:r>
      <w:r w:rsidR="00DA17A3">
        <w:rPr>
          <w:b/>
          <w:bCs/>
        </w:rPr>
        <w:t xml:space="preserve"> </w:t>
      </w:r>
      <w:proofErr w:type="spellStart"/>
      <w:r w:rsidR="00E37AF2">
        <w:rPr>
          <w:b/>
          <w:bCs/>
        </w:rPr>
        <w:t>Test:TestAppointCoOwner</w:t>
      </w:r>
      <w:proofErr w:type="spellEnd"/>
      <w:r w:rsidRPr="004E71E6">
        <w:rPr>
          <w:b/>
          <w:bCs/>
        </w:rPr>
        <w:t>]</w:t>
      </w:r>
    </w:p>
    <w:p w14:paraId="4B41028A" w14:textId="67AE208E" w:rsidR="00AE47D4" w:rsidRPr="001872B8" w:rsidRDefault="00AE47D4" w:rsidP="00AE47D4">
      <w:pPr>
        <w:pStyle w:val="a3"/>
        <w:numPr>
          <w:ilvl w:val="1"/>
          <w:numId w:val="1"/>
        </w:numPr>
        <w:bidi w:val="0"/>
        <w:rPr>
          <w:b/>
          <w:bCs/>
        </w:rPr>
      </w:pPr>
      <w:r w:rsidRPr="001872B8">
        <w:rPr>
          <w:b/>
          <w:bCs/>
        </w:rPr>
        <w:t>Actor: Store owner</w:t>
      </w:r>
    </w:p>
    <w:p w14:paraId="180B5468" w14:textId="77777777" w:rsidR="00AE47D4" w:rsidRPr="001872B8" w:rsidRDefault="00AE47D4" w:rsidP="00AE47D4">
      <w:pPr>
        <w:pStyle w:val="a3"/>
        <w:numPr>
          <w:ilvl w:val="1"/>
          <w:numId w:val="1"/>
        </w:numPr>
        <w:bidi w:val="0"/>
        <w:rPr>
          <w:b/>
          <w:bCs/>
        </w:rPr>
      </w:pPr>
      <w:r w:rsidRPr="001872B8">
        <w:rPr>
          <w:b/>
          <w:bCs/>
        </w:rPr>
        <w:t xml:space="preserve">Precondition: </w:t>
      </w:r>
    </w:p>
    <w:p w14:paraId="05B1DF52" w14:textId="1E23C5A0" w:rsidR="00AE47D4" w:rsidRPr="001872B8" w:rsidRDefault="00AE47D4" w:rsidP="00AE47D4">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13D0EF7C" w14:textId="5D613D07" w:rsidR="00AE47D4" w:rsidRPr="001872B8" w:rsidRDefault="00AE47D4" w:rsidP="00AE47D4">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51801F58" w14:textId="0A79B74B" w:rsidR="00AE47D4" w:rsidRPr="001872B8" w:rsidRDefault="00AE47D4" w:rsidP="00AE47D4">
      <w:pPr>
        <w:pStyle w:val="a3"/>
        <w:numPr>
          <w:ilvl w:val="1"/>
          <w:numId w:val="1"/>
        </w:numPr>
        <w:bidi w:val="0"/>
        <w:rPr>
          <w:b/>
          <w:bCs/>
        </w:rPr>
      </w:pPr>
      <w:r w:rsidRPr="001872B8">
        <w:rPr>
          <w:b/>
          <w:bCs/>
        </w:rPr>
        <w:t xml:space="preserve">Parameter: </w:t>
      </w:r>
      <w:r w:rsidRPr="001872B8">
        <w:t xml:space="preserve">store id, </w:t>
      </w:r>
      <w:r w:rsidR="0030596B">
        <w:t xml:space="preserve">appointee </w:t>
      </w:r>
      <w:r w:rsidRPr="001872B8">
        <w:t>user id</w:t>
      </w:r>
    </w:p>
    <w:p w14:paraId="3B3F4EC2" w14:textId="77777777" w:rsidR="00AE47D4" w:rsidRPr="001872B8" w:rsidRDefault="00AE47D4" w:rsidP="00AE47D4">
      <w:pPr>
        <w:pStyle w:val="a3"/>
        <w:numPr>
          <w:ilvl w:val="1"/>
          <w:numId w:val="1"/>
        </w:numPr>
        <w:bidi w:val="0"/>
        <w:rPr>
          <w:b/>
          <w:bCs/>
        </w:rPr>
      </w:pPr>
      <w:r w:rsidRPr="001872B8">
        <w:rPr>
          <w:b/>
          <w:bCs/>
        </w:rPr>
        <w:t>Actions:</w:t>
      </w:r>
    </w:p>
    <w:p w14:paraId="06BD2F83" w14:textId="226591C4" w:rsidR="00AE47D4" w:rsidRPr="0026131A" w:rsidRDefault="00AE47D4" w:rsidP="00AE47D4">
      <w:pPr>
        <w:pStyle w:val="a3"/>
        <w:numPr>
          <w:ilvl w:val="2"/>
          <w:numId w:val="1"/>
        </w:numPr>
        <w:bidi w:val="0"/>
      </w:pPr>
      <w:r w:rsidRPr="0026131A">
        <w:t xml:space="preserve">User asks to </w:t>
      </w:r>
      <w:r w:rsidR="00A34883" w:rsidRPr="0026131A">
        <w:t>appoint</w:t>
      </w:r>
      <w:r w:rsidRPr="0026131A">
        <w:t xml:space="preserve"> an existing user to be manager of the </w:t>
      </w:r>
      <w:proofErr w:type="gramStart"/>
      <w:r w:rsidRPr="0026131A">
        <w:t>store</w:t>
      </w:r>
      <w:proofErr w:type="gramEnd"/>
    </w:p>
    <w:p w14:paraId="22D46F8F" w14:textId="52186A1F" w:rsidR="00AE47D4" w:rsidRPr="0026131A" w:rsidRDefault="00AE47D4" w:rsidP="00AE47D4">
      <w:pPr>
        <w:pStyle w:val="a3"/>
        <w:numPr>
          <w:ilvl w:val="2"/>
          <w:numId w:val="1"/>
        </w:numPr>
        <w:bidi w:val="0"/>
      </w:pPr>
      <w:r w:rsidRPr="0026131A">
        <w:t>System requests the store id and</w:t>
      </w:r>
      <w:r w:rsidR="0030596B">
        <w:t xml:space="preserve"> appointee</w:t>
      </w:r>
      <w:r w:rsidRPr="0026131A">
        <w:t xml:space="preserve"> user </w:t>
      </w:r>
      <w:proofErr w:type="gramStart"/>
      <w:r w:rsidRPr="0026131A">
        <w:t>id</w:t>
      </w:r>
      <w:proofErr w:type="gramEnd"/>
    </w:p>
    <w:p w14:paraId="4AC898EA" w14:textId="77777777" w:rsidR="00AE47D4" w:rsidRPr="0026131A" w:rsidRDefault="00AE47D4" w:rsidP="00AE47D4">
      <w:pPr>
        <w:pStyle w:val="a3"/>
        <w:numPr>
          <w:ilvl w:val="2"/>
          <w:numId w:val="1"/>
        </w:numPr>
        <w:bidi w:val="0"/>
      </w:pPr>
      <w:r w:rsidRPr="0026131A">
        <w:t xml:space="preserve">User provides required </w:t>
      </w:r>
      <w:proofErr w:type="gramStart"/>
      <w:r w:rsidRPr="0026131A">
        <w:t>information</w:t>
      </w:r>
      <w:proofErr w:type="gramEnd"/>
    </w:p>
    <w:p w14:paraId="0C9F2C4B" w14:textId="7AF49594" w:rsidR="00AE47D4" w:rsidRPr="0026131A" w:rsidRDefault="00AE47D4" w:rsidP="00AE47D4">
      <w:pPr>
        <w:pStyle w:val="a3"/>
        <w:numPr>
          <w:ilvl w:val="2"/>
          <w:numId w:val="1"/>
        </w:numPr>
        <w:bidi w:val="0"/>
      </w:pPr>
      <w:r w:rsidRPr="0026131A">
        <w:t xml:space="preserve">System locates store and </w:t>
      </w:r>
      <w:proofErr w:type="gramStart"/>
      <w:r w:rsidRPr="0026131A">
        <w:t>user</w:t>
      </w:r>
      <w:r w:rsidR="0030596B">
        <w:t>s</w:t>
      </w:r>
      <w:proofErr w:type="gramEnd"/>
    </w:p>
    <w:p w14:paraId="6CECEB62" w14:textId="77777777" w:rsidR="00AE47D4" w:rsidRPr="0026131A" w:rsidRDefault="00AE47D4" w:rsidP="00AE47D4">
      <w:pPr>
        <w:pStyle w:val="a3"/>
        <w:numPr>
          <w:ilvl w:val="2"/>
          <w:numId w:val="1"/>
        </w:numPr>
        <w:bidi w:val="0"/>
      </w:pPr>
      <w:r w:rsidRPr="0026131A">
        <w:t>If all valid</w:t>
      </w:r>
    </w:p>
    <w:p w14:paraId="580F115A" w14:textId="1932AABA" w:rsidR="00AE47D4" w:rsidRPr="0026131A" w:rsidRDefault="00AE47D4" w:rsidP="00AE47D4">
      <w:pPr>
        <w:pStyle w:val="a3"/>
        <w:numPr>
          <w:ilvl w:val="3"/>
          <w:numId w:val="1"/>
        </w:numPr>
        <w:bidi w:val="0"/>
      </w:pPr>
      <w:r w:rsidRPr="0026131A">
        <w:t xml:space="preserve">System assigns requested user to be store </w:t>
      </w:r>
      <w:proofErr w:type="gramStart"/>
      <w:r w:rsidR="007D4300">
        <w:t>owner</w:t>
      </w:r>
      <w:proofErr w:type="gramEnd"/>
    </w:p>
    <w:p w14:paraId="5519822F" w14:textId="77777777" w:rsidR="00AE47D4" w:rsidRPr="0026131A" w:rsidRDefault="00AE47D4" w:rsidP="00AE47D4">
      <w:pPr>
        <w:pStyle w:val="a3"/>
        <w:numPr>
          <w:ilvl w:val="3"/>
          <w:numId w:val="1"/>
        </w:numPr>
        <w:bidi w:val="0"/>
      </w:pPr>
      <w:r w:rsidRPr="0026131A">
        <w:t xml:space="preserve">System adds permissions to </w:t>
      </w:r>
      <w:proofErr w:type="gramStart"/>
      <w:r w:rsidRPr="0026131A">
        <w:t>user</w:t>
      </w:r>
      <w:proofErr w:type="gramEnd"/>
    </w:p>
    <w:p w14:paraId="4EA432C5" w14:textId="21BEB826" w:rsidR="00AE47D4" w:rsidRPr="0026131A" w:rsidRDefault="00AE47D4" w:rsidP="00AE47D4">
      <w:pPr>
        <w:pStyle w:val="a3"/>
        <w:numPr>
          <w:ilvl w:val="3"/>
          <w:numId w:val="1"/>
        </w:numPr>
        <w:bidi w:val="0"/>
      </w:pPr>
      <w:r w:rsidRPr="0026131A">
        <w:t xml:space="preserve">System sets user permission as new </w:t>
      </w:r>
      <w:proofErr w:type="gramStart"/>
      <w:r w:rsidR="007D4300">
        <w:t>owner</w:t>
      </w:r>
      <w:proofErr w:type="gramEnd"/>
    </w:p>
    <w:p w14:paraId="0C3C8669" w14:textId="4B19CEF8" w:rsidR="00AE47D4" w:rsidRPr="0026131A" w:rsidRDefault="00AE47D4" w:rsidP="00AE47D4">
      <w:pPr>
        <w:pStyle w:val="a3"/>
        <w:numPr>
          <w:ilvl w:val="3"/>
          <w:numId w:val="1"/>
        </w:numPr>
        <w:bidi w:val="0"/>
      </w:pPr>
      <w:r w:rsidRPr="0026131A">
        <w:t xml:space="preserve">System sets </w:t>
      </w:r>
      <w:r w:rsidR="00C40231">
        <w:t xml:space="preserve">appointee </w:t>
      </w:r>
      <w:r w:rsidRPr="0026131A">
        <w:t xml:space="preserve">user to be </w:t>
      </w:r>
      <w:r w:rsidR="00A34883" w:rsidRPr="0026131A">
        <w:t>appointed</w:t>
      </w:r>
      <w:r w:rsidRPr="0026131A">
        <w:t xml:space="preserve"> by the user that asked for this </w:t>
      </w:r>
      <w:proofErr w:type="gramStart"/>
      <w:r w:rsidRPr="0026131A">
        <w:t>nomination</w:t>
      </w:r>
      <w:proofErr w:type="gramEnd"/>
    </w:p>
    <w:p w14:paraId="7465ABE7" w14:textId="333F36BD" w:rsidR="00AE47D4" w:rsidRPr="00C40231" w:rsidRDefault="00AE47D4" w:rsidP="00EF5888">
      <w:pPr>
        <w:pStyle w:val="a3"/>
        <w:numPr>
          <w:ilvl w:val="3"/>
          <w:numId w:val="1"/>
        </w:numPr>
        <w:bidi w:val="0"/>
        <w:rPr>
          <w:b/>
          <w:bCs/>
        </w:rPr>
      </w:pPr>
      <w:r w:rsidRPr="00C40231">
        <w:rPr>
          <w:b/>
          <w:bCs/>
        </w:rPr>
        <w:t xml:space="preserve">Requested user informs that he got the new nomination and by </w:t>
      </w:r>
      <w:proofErr w:type="gramStart"/>
      <w:r w:rsidRPr="00C40231">
        <w:rPr>
          <w:b/>
          <w:bCs/>
        </w:rPr>
        <w:t>who</w:t>
      </w:r>
      <w:proofErr w:type="gramEnd"/>
    </w:p>
    <w:tbl>
      <w:tblPr>
        <w:tblStyle w:val="4"/>
        <w:tblW w:w="8409" w:type="dxa"/>
        <w:tblLook w:val="04A0" w:firstRow="1" w:lastRow="0" w:firstColumn="1" w:lastColumn="0" w:noHBand="0" w:noVBand="1"/>
      </w:tblPr>
      <w:tblGrid>
        <w:gridCol w:w="4390"/>
        <w:gridCol w:w="4019"/>
      </w:tblGrid>
      <w:tr w:rsidR="00AE47D4" w:rsidRPr="00E148DE" w14:paraId="2305161B"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B80A284" w14:textId="77777777" w:rsidR="00AE47D4" w:rsidRPr="00E148DE" w:rsidRDefault="00AE47D4" w:rsidP="00D91CEB">
            <w:pPr>
              <w:bidi w:val="0"/>
              <w:rPr>
                <w:b w:val="0"/>
                <w:bCs w:val="0"/>
              </w:rPr>
            </w:pPr>
            <w:r w:rsidRPr="00E148DE">
              <w:rPr>
                <w:b w:val="0"/>
                <w:bCs w:val="0"/>
              </w:rPr>
              <w:t>Action</w:t>
            </w:r>
          </w:p>
        </w:tc>
        <w:tc>
          <w:tcPr>
            <w:tcW w:w="4019" w:type="dxa"/>
          </w:tcPr>
          <w:p w14:paraId="10E7ADD9" w14:textId="77777777" w:rsidR="00AE47D4" w:rsidRPr="00E148DE" w:rsidRDefault="00AE47D4"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E47D4" w:rsidRPr="00E148DE" w14:paraId="230410D0"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52DCD19" w14:textId="5C83F8D3" w:rsidR="00AE47D4" w:rsidRPr="007B760E" w:rsidRDefault="00AE47D4" w:rsidP="00D91CEB">
            <w:pPr>
              <w:bidi w:val="0"/>
            </w:pPr>
            <w:r w:rsidRPr="007B760E">
              <w:t xml:space="preserve">Store owner is logged to the system and provides an identification of an existing store that he owns, and id of a user of the system, that is not already a store </w:t>
            </w:r>
            <w:r w:rsidR="007D4300">
              <w:t>owner</w:t>
            </w:r>
          </w:p>
        </w:tc>
        <w:tc>
          <w:tcPr>
            <w:tcW w:w="4019" w:type="dxa"/>
          </w:tcPr>
          <w:p w14:paraId="1921EFE8" w14:textId="297EDE18" w:rsidR="00AE47D4" w:rsidRPr="001872B8" w:rsidRDefault="00AE47D4" w:rsidP="00EF5888">
            <w:pPr>
              <w:bidi w:val="0"/>
              <w:cnfStyle w:val="000000100000" w:firstRow="0" w:lastRow="0" w:firstColumn="0" w:lastColumn="0" w:oddVBand="0" w:evenVBand="0" w:oddHBand="1" w:evenHBand="0" w:firstRowFirstColumn="0" w:firstRowLastColumn="0" w:lastRowFirstColumn="0" w:lastRowLastColumn="0"/>
            </w:pPr>
            <w:r w:rsidRPr="001872B8">
              <w:t xml:space="preserve">The system adds the user as </w:t>
            </w:r>
            <w:r w:rsidR="007D4300">
              <w:t>owner</w:t>
            </w:r>
            <w:r w:rsidRPr="001872B8">
              <w:t xml:space="preserve"> of the store, updates his permissions and set his nominator to be the user that nominated </w:t>
            </w:r>
            <w:proofErr w:type="gramStart"/>
            <w:r w:rsidRPr="001872B8">
              <w:t>him</w:t>
            </w:r>
            <w:proofErr w:type="gramEnd"/>
          </w:p>
          <w:p w14:paraId="45FD571F" w14:textId="77777777" w:rsidR="00AE47D4" w:rsidRPr="00E148DE" w:rsidRDefault="00AE47D4"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E47D4" w:rsidRPr="00E148DE" w14:paraId="7FC0186F"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E05B927" w14:textId="5AC68973" w:rsidR="00AE47D4" w:rsidRPr="007B760E" w:rsidRDefault="00AE47D4" w:rsidP="00EF5888">
            <w:pPr>
              <w:bidi w:val="0"/>
            </w:pPr>
            <w:r w:rsidRPr="007B760E">
              <w:t xml:space="preserve">Store owner is logged to the system and provides identification of a store that doesn't </w:t>
            </w:r>
            <w:proofErr w:type="gramStart"/>
            <w:r w:rsidRPr="007B760E">
              <w:t>exist</w:t>
            </w:r>
            <w:proofErr w:type="gramEnd"/>
          </w:p>
          <w:p w14:paraId="6C9CF2D8" w14:textId="77777777" w:rsidR="00AE47D4" w:rsidRPr="001872B8" w:rsidRDefault="00AE47D4" w:rsidP="00D91CEB">
            <w:pPr>
              <w:bidi w:val="0"/>
              <w:rPr>
                <w:b w:val="0"/>
                <w:bCs w:val="0"/>
              </w:rPr>
            </w:pPr>
          </w:p>
        </w:tc>
        <w:tc>
          <w:tcPr>
            <w:tcW w:w="4019" w:type="dxa"/>
          </w:tcPr>
          <w:p w14:paraId="5C1D350A" w14:textId="0D93DAEB" w:rsidR="00AE47D4" w:rsidRPr="001872B8" w:rsidRDefault="00AE47D4" w:rsidP="00EF5888">
            <w:pPr>
              <w:bidi w:val="0"/>
              <w:cnfStyle w:val="000000000000" w:firstRow="0" w:lastRow="0" w:firstColumn="0" w:lastColumn="0" w:oddVBand="0" w:evenVBand="0" w:oddHBand="0" w:evenHBand="0" w:firstRowFirstColumn="0" w:firstRowLastColumn="0" w:lastRowFirstColumn="0" w:lastRowLastColumn="0"/>
            </w:pPr>
            <w:r w:rsidRPr="001872B8">
              <w:rPr>
                <w:b/>
                <w:bCs/>
              </w:rPr>
              <w:lastRenderedPageBreak/>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w:t>
            </w:r>
            <w:proofErr w:type="gramStart"/>
            <w:r w:rsidRPr="001872B8">
              <w:t>repository</w:t>
            </w:r>
            <w:proofErr w:type="gramEnd"/>
          </w:p>
          <w:p w14:paraId="6788A21D"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E47D4" w:rsidRPr="00E148DE" w14:paraId="001A4E0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7765BBB" w14:textId="7C42308D" w:rsidR="00AE47D4" w:rsidRPr="001872B8" w:rsidRDefault="00AE47D4" w:rsidP="00D91CEB">
            <w:pPr>
              <w:bidi w:val="0"/>
              <w:ind w:left="360"/>
            </w:pPr>
            <w:r w:rsidRPr="001872B8">
              <w:lastRenderedPageBreak/>
              <w:t xml:space="preserve">The </w:t>
            </w:r>
            <w:r w:rsidRPr="001872B8">
              <w:rPr>
                <w:b w:val="0"/>
                <w:bCs w:val="0"/>
              </w:rPr>
              <w:t xml:space="preserve">Store owner </w:t>
            </w:r>
            <w:r w:rsidRPr="001872B8">
              <w:t xml:space="preserve">is logged to the system and provides identification of a store that he doesn’t </w:t>
            </w:r>
            <w:proofErr w:type="gramStart"/>
            <w:r w:rsidRPr="001872B8">
              <w:t>own</w:t>
            </w:r>
            <w:proofErr w:type="gramEnd"/>
          </w:p>
          <w:p w14:paraId="62A9BCB8" w14:textId="77777777" w:rsidR="00AE47D4" w:rsidRPr="001872B8" w:rsidRDefault="00AE47D4" w:rsidP="00D91CEB">
            <w:pPr>
              <w:bidi w:val="0"/>
              <w:ind w:left="360"/>
              <w:rPr>
                <w:b w:val="0"/>
                <w:bCs w:val="0"/>
              </w:rPr>
            </w:pPr>
          </w:p>
        </w:tc>
        <w:tc>
          <w:tcPr>
            <w:tcW w:w="4019" w:type="dxa"/>
          </w:tcPr>
          <w:p w14:paraId="24B9C9FE" w14:textId="124D807F"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w:t>
            </w:r>
            <w:proofErr w:type="gramStart"/>
            <w:r w:rsidRPr="001872B8">
              <w:t>repository</w:t>
            </w:r>
            <w:proofErr w:type="gramEnd"/>
          </w:p>
          <w:p w14:paraId="0686E560" w14:textId="77777777"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AE47D4" w:rsidRPr="00E148DE" w14:paraId="20D03036"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0C2FEDDC" w14:textId="42473192" w:rsidR="00AE47D4" w:rsidRPr="001872B8" w:rsidRDefault="00AE47D4" w:rsidP="00D91CEB">
            <w:pPr>
              <w:bidi w:val="0"/>
              <w:ind w:left="360"/>
            </w:pPr>
            <w:r w:rsidRPr="001872B8">
              <w:t xml:space="preserve">The </w:t>
            </w:r>
            <w:r w:rsidRPr="001872B8">
              <w:rPr>
                <w:b w:val="0"/>
                <w:bCs w:val="0"/>
              </w:rPr>
              <w:t xml:space="preserve">Store owner </w:t>
            </w:r>
            <w:r w:rsidRPr="001872B8">
              <w:t xml:space="preserve">is logged to the system and provides identification of a store he owns and an unknown </w:t>
            </w:r>
            <w:r w:rsidRPr="001872B8">
              <w:rPr>
                <w:b w:val="0"/>
                <w:bCs w:val="0"/>
              </w:rPr>
              <w:t>user</w:t>
            </w:r>
          </w:p>
        </w:tc>
        <w:tc>
          <w:tcPr>
            <w:tcW w:w="4019" w:type="dxa"/>
          </w:tcPr>
          <w:p w14:paraId="25C4D4CF" w14:textId="40459909"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w:t>
            </w:r>
            <w:r w:rsidRPr="001872B8">
              <w:t xml:space="preserve">that the </w:t>
            </w:r>
            <w:r w:rsidRPr="001872B8">
              <w:rPr>
                <w:b/>
                <w:bCs/>
              </w:rPr>
              <w:t xml:space="preserve">user is unknown to the </w:t>
            </w:r>
            <w:proofErr w:type="gramStart"/>
            <w:r w:rsidRPr="001872B8">
              <w:rPr>
                <w:b/>
                <w:bCs/>
              </w:rPr>
              <w:t>system</w:t>
            </w:r>
            <w:proofErr w:type="gramEnd"/>
          </w:p>
          <w:p w14:paraId="0B24E0C9"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AE47D4" w:rsidRPr="00E148DE" w14:paraId="5BD9486F"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DD657C0" w14:textId="490CD6CB" w:rsidR="00AE47D4" w:rsidRPr="00C84ECE" w:rsidRDefault="00AE47D4" w:rsidP="00D91CEB">
            <w:pPr>
              <w:bidi w:val="0"/>
              <w:ind w:left="360"/>
            </w:pPr>
            <w:r w:rsidRPr="00C84ECE">
              <w:t>The Store owner is not logged to the system</w:t>
            </w:r>
          </w:p>
        </w:tc>
        <w:tc>
          <w:tcPr>
            <w:tcW w:w="4019" w:type="dxa"/>
          </w:tcPr>
          <w:p w14:paraId="0FC6E203" w14:textId="0C991280" w:rsidR="00AE47D4" w:rsidRPr="001872B8" w:rsidRDefault="00AE47D4" w:rsidP="007B760E">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tc>
      </w:tr>
      <w:tr w:rsidR="00AE47D4" w:rsidRPr="00E148DE" w14:paraId="5666A86B"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39BC9EC5" w14:textId="55C97515" w:rsidR="00AE47D4" w:rsidRPr="00C84ECE" w:rsidRDefault="00AE47D4" w:rsidP="00D91CEB">
            <w:pPr>
              <w:bidi w:val="0"/>
              <w:ind w:left="360"/>
            </w:pPr>
            <w:r w:rsidRPr="00C84ECE">
              <w:t xml:space="preserve">The Store owner is logged to the system and provides identification of a store he owns and a known user that is already </w:t>
            </w:r>
            <w:proofErr w:type="spellStart"/>
            <w:proofErr w:type="gramStart"/>
            <w:r w:rsidRPr="00C84ECE">
              <w:t>a</w:t>
            </w:r>
            <w:proofErr w:type="spellEnd"/>
            <w:proofErr w:type="gramEnd"/>
            <w:r w:rsidRPr="00C84ECE">
              <w:t xml:space="preserve"> </w:t>
            </w:r>
            <w:r w:rsidR="007D4300">
              <w:t>owner</w:t>
            </w:r>
            <w:r w:rsidRPr="00C84ECE">
              <w:t xml:space="preserve"> of that store</w:t>
            </w:r>
          </w:p>
          <w:p w14:paraId="1423BA3E" w14:textId="77777777" w:rsidR="00AE47D4" w:rsidRPr="001872B8" w:rsidRDefault="00AE47D4" w:rsidP="00D91CEB">
            <w:pPr>
              <w:bidi w:val="0"/>
              <w:ind w:left="360"/>
            </w:pPr>
          </w:p>
        </w:tc>
        <w:tc>
          <w:tcPr>
            <w:tcW w:w="4019" w:type="dxa"/>
          </w:tcPr>
          <w:p w14:paraId="39ACABB9" w14:textId="44CB0E4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Message indicates that user can't be nominated twice to be store </w:t>
            </w:r>
            <w:r w:rsidR="007B760E">
              <w:t>owner</w:t>
            </w:r>
            <w:r w:rsidRPr="001872B8">
              <w:t xml:space="preserve"> of the same </w:t>
            </w:r>
            <w:proofErr w:type="gramStart"/>
            <w:r w:rsidRPr="001872B8">
              <w:t>store</w:t>
            </w:r>
            <w:proofErr w:type="gramEnd"/>
          </w:p>
          <w:p w14:paraId="3044B1D3"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E47D4" w:rsidRPr="00E148DE" w14:paraId="7FA9F86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B57F6A0" w14:textId="13EFCA35" w:rsidR="00AE47D4" w:rsidRPr="00C84ECE" w:rsidRDefault="00AE47D4" w:rsidP="00D91CEB">
            <w:pPr>
              <w:bidi w:val="0"/>
              <w:ind w:left="360"/>
            </w:pPr>
            <w:r w:rsidRPr="00C84ECE">
              <w:t xml:space="preserve">The Store owner is logged to the system and provides identification of a store he owns and </w:t>
            </w:r>
            <w:proofErr w:type="gramStart"/>
            <w:r w:rsidRPr="00C84ECE">
              <w:t>doesn't</w:t>
            </w:r>
            <w:proofErr w:type="gramEnd"/>
            <w:r w:rsidRPr="00C84ECE">
              <w:t xml:space="preserve"> have permissions to nominate new </w:t>
            </w:r>
            <w:r w:rsidR="007D4300">
              <w:t>owner</w:t>
            </w:r>
          </w:p>
        </w:tc>
        <w:tc>
          <w:tcPr>
            <w:tcW w:w="4019" w:type="dxa"/>
          </w:tcPr>
          <w:p w14:paraId="389D253A" w14:textId="23E20BAC"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user </w:t>
            </w:r>
            <w:proofErr w:type="gramStart"/>
            <w:r w:rsidRPr="001872B8">
              <w:t>can't</w:t>
            </w:r>
            <w:proofErr w:type="gramEnd"/>
            <w:r w:rsidRPr="001872B8">
              <w:t xml:space="preserve"> nominate new </w:t>
            </w:r>
            <w:r w:rsidR="00C84ECE">
              <w:t>owner</w:t>
            </w:r>
            <w:r w:rsidRPr="001872B8">
              <w:t xml:space="preserve"> to store because of permissions issues</w:t>
            </w:r>
          </w:p>
        </w:tc>
      </w:tr>
    </w:tbl>
    <w:p w14:paraId="49F0EB8E" w14:textId="77777777" w:rsidR="00AE47D4" w:rsidRPr="001872B8" w:rsidRDefault="00AE47D4" w:rsidP="00192D39">
      <w:pPr>
        <w:bidi w:val="0"/>
      </w:pPr>
    </w:p>
    <w:p w14:paraId="62871FAB" w14:textId="4A3237AE" w:rsidR="00A60D87" w:rsidRPr="001872B8" w:rsidRDefault="00681300" w:rsidP="00A60D87">
      <w:pPr>
        <w:pStyle w:val="2"/>
        <w:bidi w:val="0"/>
      </w:pPr>
      <w:bookmarkStart w:id="15" w:name="_Toc74592911"/>
      <w:r>
        <w:t xml:space="preserve">[1.8] </w:t>
      </w:r>
      <w:r w:rsidR="00A60D87" w:rsidRPr="001872B8">
        <w:t xml:space="preserve">Use case: </w:t>
      </w:r>
      <w:r w:rsidR="00D840BF">
        <w:t xml:space="preserve">Appoint </w:t>
      </w:r>
      <w:proofErr w:type="gramStart"/>
      <w:r w:rsidR="00D840BF">
        <w:t>Manager</w:t>
      </w:r>
      <w:bookmarkEnd w:id="15"/>
      <w:proofErr w:type="gramEnd"/>
    </w:p>
    <w:p w14:paraId="05566477" w14:textId="683662CF" w:rsidR="00D840BF" w:rsidRDefault="00D840BF" w:rsidP="00A60D87">
      <w:pPr>
        <w:pStyle w:val="a3"/>
        <w:numPr>
          <w:ilvl w:val="1"/>
          <w:numId w:val="1"/>
        </w:numPr>
        <w:bidi w:val="0"/>
        <w:rPr>
          <w:b/>
          <w:bCs/>
        </w:rPr>
      </w:pPr>
      <w:r>
        <w:rPr>
          <w:b/>
          <w:bCs/>
        </w:rPr>
        <w:t xml:space="preserve">[Req: 4.5, Class: User, CNAME: </w:t>
      </w:r>
      <w:proofErr w:type="spellStart"/>
      <w:r w:rsidR="00460164">
        <w:rPr>
          <w:b/>
          <w:bCs/>
        </w:rPr>
        <w:t>AppointManager</w:t>
      </w:r>
      <w:proofErr w:type="spellEnd"/>
      <w:r w:rsidR="000663FA">
        <w:rPr>
          <w:b/>
          <w:bCs/>
        </w:rPr>
        <w:t xml:space="preserve">, </w:t>
      </w:r>
      <w:proofErr w:type="spellStart"/>
      <w:proofErr w:type="gramStart"/>
      <w:r w:rsidR="000663FA">
        <w:rPr>
          <w:b/>
          <w:bCs/>
        </w:rPr>
        <w:t>Test:TestAppointManager</w:t>
      </w:r>
      <w:proofErr w:type="spellEnd"/>
      <w:proofErr w:type="gramEnd"/>
      <w:r w:rsidR="00460164">
        <w:rPr>
          <w:b/>
          <w:bCs/>
        </w:rPr>
        <w:t>]</w:t>
      </w:r>
    </w:p>
    <w:p w14:paraId="74D6C606" w14:textId="58851A7F" w:rsidR="00A60D87" w:rsidRPr="001872B8" w:rsidRDefault="00A60D87" w:rsidP="00D840BF">
      <w:pPr>
        <w:pStyle w:val="a3"/>
        <w:numPr>
          <w:ilvl w:val="1"/>
          <w:numId w:val="1"/>
        </w:numPr>
        <w:bidi w:val="0"/>
        <w:rPr>
          <w:b/>
          <w:bCs/>
        </w:rPr>
      </w:pPr>
      <w:r w:rsidRPr="001872B8">
        <w:rPr>
          <w:b/>
          <w:bCs/>
        </w:rPr>
        <w:t>Actor: Store owner</w:t>
      </w:r>
    </w:p>
    <w:p w14:paraId="6E77CB63" w14:textId="77777777" w:rsidR="00A60D87" w:rsidRPr="001872B8" w:rsidRDefault="00A60D87" w:rsidP="00A60D87">
      <w:pPr>
        <w:pStyle w:val="a3"/>
        <w:numPr>
          <w:ilvl w:val="1"/>
          <w:numId w:val="1"/>
        </w:numPr>
        <w:bidi w:val="0"/>
        <w:rPr>
          <w:b/>
          <w:bCs/>
        </w:rPr>
      </w:pPr>
      <w:r w:rsidRPr="001872B8">
        <w:rPr>
          <w:b/>
          <w:bCs/>
        </w:rPr>
        <w:t xml:space="preserve">Precondition: </w:t>
      </w:r>
    </w:p>
    <w:p w14:paraId="04C294DF" w14:textId="24982EE4" w:rsidR="00A60D87" w:rsidRPr="001872B8" w:rsidRDefault="00A60D87" w:rsidP="00A60D87">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37D5E4E3" w14:textId="7D4B9AF8" w:rsidR="00A60D87" w:rsidRPr="001872B8" w:rsidRDefault="00A60D87" w:rsidP="00A60D87">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23BAA2F2" w14:textId="1A5C1272" w:rsidR="00A60D87" w:rsidRPr="001872B8" w:rsidRDefault="00A60D87" w:rsidP="00A60D87">
      <w:pPr>
        <w:pStyle w:val="a3"/>
        <w:numPr>
          <w:ilvl w:val="1"/>
          <w:numId w:val="1"/>
        </w:numPr>
        <w:bidi w:val="0"/>
        <w:rPr>
          <w:b/>
          <w:bCs/>
        </w:rPr>
      </w:pPr>
      <w:r w:rsidRPr="001872B8">
        <w:rPr>
          <w:b/>
          <w:bCs/>
        </w:rPr>
        <w:t xml:space="preserve">Parameter: </w:t>
      </w:r>
      <w:r w:rsidRPr="001872B8">
        <w:t>store id, user id</w:t>
      </w:r>
    </w:p>
    <w:p w14:paraId="4A09E685" w14:textId="77777777" w:rsidR="00A60D87" w:rsidRPr="001872B8" w:rsidRDefault="00A60D87" w:rsidP="00A60D87">
      <w:pPr>
        <w:pStyle w:val="a3"/>
        <w:numPr>
          <w:ilvl w:val="1"/>
          <w:numId w:val="1"/>
        </w:numPr>
        <w:bidi w:val="0"/>
        <w:rPr>
          <w:b/>
          <w:bCs/>
        </w:rPr>
      </w:pPr>
      <w:r w:rsidRPr="001872B8">
        <w:rPr>
          <w:b/>
          <w:bCs/>
        </w:rPr>
        <w:t>Actions:</w:t>
      </w:r>
    </w:p>
    <w:p w14:paraId="78DD5687" w14:textId="350C3D6C" w:rsidR="00A60D87" w:rsidRPr="0026131A" w:rsidRDefault="00A60D87" w:rsidP="00A60D87">
      <w:pPr>
        <w:pStyle w:val="a3"/>
        <w:numPr>
          <w:ilvl w:val="2"/>
          <w:numId w:val="1"/>
        </w:numPr>
        <w:bidi w:val="0"/>
      </w:pPr>
      <w:r w:rsidRPr="0026131A">
        <w:t xml:space="preserve">User asks to </w:t>
      </w:r>
      <w:r w:rsidR="00524EBE">
        <w:t>appoint</w:t>
      </w:r>
      <w:r w:rsidRPr="0026131A">
        <w:t xml:space="preserve"> an existing user to be manager of the </w:t>
      </w:r>
      <w:proofErr w:type="gramStart"/>
      <w:r w:rsidRPr="0026131A">
        <w:t>store</w:t>
      </w:r>
      <w:proofErr w:type="gramEnd"/>
    </w:p>
    <w:p w14:paraId="5E4D6D8E" w14:textId="593C50A4" w:rsidR="00A60D87" w:rsidRPr="0026131A" w:rsidRDefault="00A60D87" w:rsidP="00A60D87">
      <w:pPr>
        <w:pStyle w:val="a3"/>
        <w:numPr>
          <w:ilvl w:val="2"/>
          <w:numId w:val="1"/>
        </w:numPr>
        <w:bidi w:val="0"/>
      </w:pPr>
      <w:r w:rsidRPr="0026131A">
        <w:t xml:space="preserve">System requests the store id and </w:t>
      </w:r>
      <w:r w:rsidR="0071345D">
        <w:t>appointee</w:t>
      </w:r>
      <w:r w:rsidR="0071345D" w:rsidRPr="0026131A">
        <w:t xml:space="preserve"> </w:t>
      </w:r>
      <w:r w:rsidRPr="0026131A">
        <w:t xml:space="preserve">user </w:t>
      </w:r>
      <w:proofErr w:type="gramStart"/>
      <w:r w:rsidRPr="0026131A">
        <w:t>id</w:t>
      </w:r>
      <w:proofErr w:type="gramEnd"/>
    </w:p>
    <w:p w14:paraId="5B70CBCF" w14:textId="77777777" w:rsidR="00A60D87" w:rsidRPr="0026131A" w:rsidRDefault="00A60D87" w:rsidP="00A60D87">
      <w:pPr>
        <w:pStyle w:val="a3"/>
        <w:numPr>
          <w:ilvl w:val="2"/>
          <w:numId w:val="1"/>
        </w:numPr>
        <w:bidi w:val="0"/>
      </w:pPr>
      <w:r w:rsidRPr="0026131A">
        <w:t xml:space="preserve">User provides required </w:t>
      </w:r>
      <w:proofErr w:type="gramStart"/>
      <w:r w:rsidRPr="0026131A">
        <w:t>information</w:t>
      </w:r>
      <w:proofErr w:type="gramEnd"/>
    </w:p>
    <w:p w14:paraId="11479B45" w14:textId="77777777" w:rsidR="00A60D87" w:rsidRPr="0026131A" w:rsidRDefault="00A60D87" w:rsidP="00A60D87">
      <w:pPr>
        <w:pStyle w:val="a3"/>
        <w:numPr>
          <w:ilvl w:val="2"/>
          <w:numId w:val="1"/>
        </w:numPr>
        <w:bidi w:val="0"/>
      </w:pPr>
      <w:r w:rsidRPr="0026131A">
        <w:t xml:space="preserve">System locates store and </w:t>
      </w:r>
      <w:proofErr w:type="gramStart"/>
      <w:r w:rsidRPr="0026131A">
        <w:t>user</w:t>
      </w:r>
      <w:proofErr w:type="gramEnd"/>
    </w:p>
    <w:p w14:paraId="60418A4B" w14:textId="77777777" w:rsidR="00A60D87" w:rsidRPr="0026131A" w:rsidRDefault="00A60D87" w:rsidP="00A60D87">
      <w:pPr>
        <w:pStyle w:val="a3"/>
        <w:numPr>
          <w:ilvl w:val="2"/>
          <w:numId w:val="1"/>
        </w:numPr>
        <w:bidi w:val="0"/>
      </w:pPr>
      <w:r w:rsidRPr="0026131A">
        <w:t>If all valid</w:t>
      </w:r>
    </w:p>
    <w:p w14:paraId="4D635136" w14:textId="77777777" w:rsidR="00A60D87" w:rsidRPr="0026131A" w:rsidRDefault="00A60D87" w:rsidP="00A60D87">
      <w:pPr>
        <w:pStyle w:val="a3"/>
        <w:numPr>
          <w:ilvl w:val="3"/>
          <w:numId w:val="1"/>
        </w:numPr>
        <w:bidi w:val="0"/>
      </w:pPr>
      <w:r w:rsidRPr="0026131A">
        <w:t xml:space="preserve">System assigns requested user to be store </w:t>
      </w:r>
      <w:proofErr w:type="gramStart"/>
      <w:r w:rsidRPr="0026131A">
        <w:t>manager</w:t>
      </w:r>
      <w:proofErr w:type="gramEnd"/>
    </w:p>
    <w:p w14:paraId="762F6905" w14:textId="4DB29AC9" w:rsidR="00A60D87" w:rsidRPr="0026131A" w:rsidRDefault="00A60D87" w:rsidP="00A60D87">
      <w:pPr>
        <w:pStyle w:val="a3"/>
        <w:numPr>
          <w:ilvl w:val="3"/>
          <w:numId w:val="1"/>
        </w:numPr>
        <w:bidi w:val="0"/>
      </w:pPr>
      <w:r w:rsidRPr="0026131A">
        <w:t>System adds</w:t>
      </w:r>
      <w:r w:rsidR="0071345D">
        <w:t xml:space="preserve"> basic</w:t>
      </w:r>
      <w:r w:rsidRPr="0026131A">
        <w:t xml:space="preserve"> permissions to</w:t>
      </w:r>
      <w:r w:rsidR="0071345D">
        <w:t xml:space="preserve"> </w:t>
      </w:r>
      <w:r w:rsidR="0071345D">
        <w:t>appointee</w:t>
      </w:r>
      <w:r w:rsidRPr="0026131A">
        <w:t xml:space="preserve"> </w:t>
      </w:r>
      <w:proofErr w:type="gramStart"/>
      <w:r w:rsidRPr="0026131A">
        <w:t>user</w:t>
      </w:r>
      <w:proofErr w:type="gramEnd"/>
    </w:p>
    <w:p w14:paraId="13DCCDF2" w14:textId="77777777" w:rsidR="00A60D87" w:rsidRPr="0026131A" w:rsidRDefault="00A60D87" w:rsidP="00A60D87">
      <w:pPr>
        <w:pStyle w:val="a3"/>
        <w:numPr>
          <w:ilvl w:val="3"/>
          <w:numId w:val="1"/>
        </w:numPr>
        <w:bidi w:val="0"/>
      </w:pPr>
      <w:r w:rsidRPr="0026131A">
        <w:t xml:space="preserve">System sets user permission as new </w:t>
      </w:r>
      <w:proofErr w:type="gramStart"/>
      <w:r w:rsidRPr="0026131A">
        <w:t>manager</w:t>
      </w:r>
      <w:proofErr w:type="gramEnd"/>
    </w:p>
    <w:p w14:paraId="18D56A66" w14:textId="77777777" w:rsidR="00A60D87" w:rsidRPr="0026131A" w:rsidRDefault="00A60D87" w:rsidP="00A60D87">
      <w:pPr>
        <w:pStyle w:val="a3"/>
        <w:numPr>
          <w:ilvl w:val="3"/>
          <w:numId w:val="1"/>
        </w:numPr>
        <w:bidi w:val="0"/>
      </w:pPr>
      <w:r w:rsidRPr="0026131A">
        <w:t xml:space="preserve">System sets user to be nominated by the user that asked for this </w:t>
      </w:r>
      <w:proofErr w:type="gramStart"/>
      <w:r w:rsidRPr="0026131A">
        <w:t>nomination</w:t>
      </w:r>
      <w:proofErr w:type="gramEnd"/>
    </w:p>
    <w:p w14:paraId="41FE8823" w14:textId="0BE27395" w:rsidR="00A60D87" w:rsidRPr="0071345D" w:rsidRDefault="00A60D87" w:rsidP="00B90DDA">
      <w:pPr>
        <w:pStyle w:val="a3"/>
        <w:numPr>
          <w:ilvl w:val="3"/>
          <w:numId w:val="1"/>
        </w:numPr>
        <w:bidi w:val="0"/>
        <w:rPr>
          <w:b/>
          <w:bCs/>
        </w:rPr>
      </w:pPr>
      <w:r w:rsidRPr="0071345D">
        <w:rPr>
          <w:b/>
          <w:bCs/>
        </w:rPr>
        <w:t xml:space="preserve">Requested user informs that he got the new nomination and by </w:t>
      </w:r>
      <w:proofErr w:type="gramStart"/>
      <w:r w:rsidRPr="0071345D">
        <w:rPr>
          <w:b/>
          <w:bCs/>
        </w:rPr>
        <w:t>who</w:t>
      </w:r>
      <w:proofErr w:type="gramEnd"/>
    </w:p>
    <w:tbl>
      <w:tblPr>
        <w:tblStyle w:val="4"/>
        <w:tblW w:w="8409" w:type="dxa"/>
        <w:tblLook w:val="04A0" w:firstRow="1" w:lastRow="0" w:firstColumn="1" w:lastColumn="0" w:noHBand="0" w:noVBand="1"/>
      </w:tblPr>
      <w:tblGrid>
        <w:gridCol w:w="4390"/>
        <w:gridCol w:w="4019"/>
      </w:tblGrid>
      <w:tr w:rsidR="00A60D87" w:rsidRPr="00E148DE" w14:paraId="4181891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B97D55" w14:textId="77777777" w:rsidR="00A60D87" w:rsidRPr="00E148DE" w:rsidRDefault="00A60D87" w:rsidP="00D91CEB">
            <w:pPr>
              <w:bidi w:val="0"/>
              <w:rPr>
                <w:b w:val="0"/>
                <w:bCs w:val="0"/>
              </w:rPr>
            </w:pPr>
            <w:r w:rsidRPr="00E148DE">
              <w:rPr>
                <w:b w:val="0"/>
                <w:bCs w:val="0"/>
              </w:rPr>
              <w:t>Action</w:t>
            </w:r>
          </w:p>
        </w:tc>
        <w:tc>
          <w:tcPr>
            <w:tcW w:w="4019" w:type="dxa"/>
          </w:tcPr>
          <w:p w14:paraId="5309FED1"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37ADAF79"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17435A8" w14:textId="455493C5" w:rsidR="00A60D87" w:rsidRPr="008233E3" w:rsidRDefault="00A60D87" w:rsidP="00D91CEB">
            <w:pPr>
              <w:bidi w:val="0"/>
              <w:rPr>
                <w:b w:val="0"/>
                <w:bCs w:val="0"/>
              </w:rPr>
            </w:pPr>
            <w:r w:rsidRPr="008233E3">
              <w:rPr>
                <w:b w:val="0"/>
                <w:bCs w:val="0"/>
              </w:rPr>
              <w:t>Store owner is logged to the system and provides an identification of an existing store that he owns, and id of a user of the system, that is not already a store manager</w:t>
            </w:r>
          </w:p>
        </w:tc>
        <w:tc>
          <w:tcPr>
            <w:tcW w:w="4019" w:type="dxa"/>
          </w:tcPr>
          <w:p w14:paraId="023B37C4"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t xml:space="preserve">The system adds the user as manager of the store, updates his permissions and set his nominator to be the user that nominated </w:t>
            </w:r>
            <w:proofErr w:type="gramStart"/>
            <w:r w:rsidRPr="001872B8">
              <w:t>him</w:t>
            </w:r>
            <w:proofErr w:type="gramEnd"/>
          </w:p>
          <w:p w14:paraId="34D7037D"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6332EF83"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12624CB9" w14:textId="3A1F672C" w:rsidR="00A60D87" w:rsidRPr="00072875" w:rsidRDefault="00A60D87" w:rsidP="00072875">
            <w:pPr>
              <w:bidi w:val="0"/>
            </w:pPr>
            <w:r w:rsidRPr="00072875">
              <w:lastRenderedPageBreak/>
              <w:t xml:space="preserve">Store owner is logged to the system and provides identification of a store that </w:t>
            </w:r>
            <w:proofErr w:type="gramStart"/>
            <w:r w:rsidRPr="00072875">
              <w:t>doesn't</w:t>
            </w:r>
            <w:proofErr w:type="gramEnd"/>
            <w:r w:rsidRPr="00072875">
              <w:t xml:space="preserve"> exis</w:t>
            </w:r>
            <w:r w:rsidR="00072875" w:rsidRPr="00072875">
              <w:t>t</w:t>
            </w:r>
          </w:p>
        </w:tc>
        <w:tc>
          <w:tcPr>
            <w:tcW w:w="4019" w:type="dxa"/>
          </w:tcPr>
          <w:p w14:paraId="2EF40A11" w14:textId="7F0B9871"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tc>
      </w:tr>
      <w:tr w:rsidR="00A60D87" w:rsidRPr="00E148DE" w14:paraId="2995DA4E"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41B5D6A" w14:textId="7AE41E42" w:rsidR="00A60D87" w:rsidRPr="00072875" w:rsidRDefault="00A60D87" w:rsidP="00072875">
            <w:pPr>
              <w:bidi w:val="0"/>
            </w:pPr>
            <w:r w:rsidRPr="00072875">
              <w:t xml:space="preserve">The Store owner is logged to the system and provides identification of a store that he doesn’t </w:t>
            </w:r>
            <w:proofErr w:type="gramStart"/>
            <w:r w:rsidRPr="00072875">
              <w:t>own</w:t>
            </w:r>
            <w:proofErr w:type="gramEnd"/>
          </w:p>
          <w:p w14:paraId="18DB89C5" w14:textId="77777777" w:rsidR="00A60D87" w:rsidRPr="001872B8" w:rsidRDefault="00A60D87" w:rsidP="00D91CEB">
            <w:pPr>
              <w:bidi w:val="0"/>
              <w:ind w:left="360"/>
              <w:rPr>
                <w:b w:val="0"/>
                <w:bCs w:val="0"/>
              </w:rPr>
            </w:pPr>
          </w:p>
        </w:tc>
        <w:tc>
          <w:tcPr>
            <w:tcW w:w="4019" w:type="dxa"/>
          </w:tcPr>
          <w:p w14:paraId="39411160" w14:textId="1C69C9E2"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w:t>
            </w:r>
            <w:proofErr w:type="gramStart"/>
            <w:r w:rsidRPr="001872B8">
              <w:t>repository</w:t>
            </w:r>
            <w:proofErr w:type="gramEnd"/>
          </w:p>
          <w:p w14:paraId="10445C4E" w14:textId="77777777" w:rsidR="00A60D87" w:rsidRPr="001872B8" w:rsidRDefault="00A60D87" w:rsidP="00D91CEB">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5C384F0A"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74E49E20" w14:textId="217298FA" w:rsidR="00A60D87" w:rsidRPr="00072875" w:rsidRDefault="00A60D87" w:rsidP="00072875">
            <w:pPr>
              <w:bidi w:val="0"/>
            </w:pPr>
            <w:r w:rsidRPr="00072875">
              <w:t>The Store owner is logged to the system and provides identification of a store he owns and an unknown user</w:t>
            </w:r>
          </w:p>
        </w:tc>
        <w:tc>
          <w:tcPr>
            <w:tcW w:w="4019" w:type="dxa"/>
          </w:tcPr>
          <w:p w14:paraId="01932FE2" w14:textId="4463794D"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w:t>
            </w:r>
            <w:r w:rsidRPr="001872B8">
              <w:t xml:space="preserve">that the </w:t>
            </w:r>
            <w:r w:rsidRPr="001872B8">
              <w:rPr>
                <w:b/>
                <w:bCs/>
              </w:rPr>
              <w:t xml:space="preserve">user is unknown to the </w:t>
            </w:r>
            <w:proofErr w:type="gramStart"/>
            <w:r w:rsidRPr="001872B8">
              <w:rPr>
                <w:b/>
                <w:bCs/>
              </w:rPr>
              <w:t>system</w:t>
            </w:r>
            <w:proofErr w:type="gramEnd"/>
          </w:p>
          <w:p w14:paraId="06A0A721" w14:textId="77777777" w:rsidR="00A60D87" w:rsidRPr="001872B8" w:rsidRDefault="00A60D87" w:rsidP="00D91CEB">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A60D87" w:rsidRPr="00E148DE" w14:paraId="7BA1381D"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73D24DA" w14:textId="486AA5BF" w:rsidR="00A60D87" w:rsidRPr="001872B8" w:rsidRDefault="00A60D87" w:rsidP="00072875">
            <w:pPr>
              <w:bidi w:val="0"/>
            </w:pPr>
            <w:r w:rsidRPr="001872B8">
              <w:t xml:space="preserve">The </w:t>
            </w:r>
            <w:r w:rsidRPr="001872B8">
              <w:rPr>
                <w:b w:val="0"/>
                <w:bCs w:val="0"/>
              </w:rPr>
              <w:t xml:space="preserve">Store owner </w:t>
            </w:r>
            <w:r w:rsidRPr="001872B8">
              <w:t>is not logged to the system</w:t>
            </w:r>
          </w:p>
        </w:tc>
        <w:tc>
          <w:tcPr>
            <w:tcW w:w="4019" w:type="dxa"/>
          </w:tcPr>
          <w:p w14:paraId="7FBBC790"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61E3CFA1" w14:textId="77777777" w:rsidR="00A60D87" w:rsidRPr="001872B8" w:rsidRDefault="00A60D87" w:rsidP="00D91CEB">
            <w:pPr>
              <w:bidi w:val="0"/>
              <w:ind w:left="360"/>
              <w:cnfStyle w:val="000000100000" w:firstRow="0" w:lastRow="0" w:firstColumn="0" w:lastColumn="0" w:oddVBand="0" w:evenVBand="0" w:oddHBand="1" w:evenHBand="0" w:firstRowFirstColumn="0" w:firstRowLastColumn="0" w:lastRowFirstColumn="0" w:lastRowLastColumn="0"/>
            </w:pPr>
          </w:p>
        </w:tc>
      </w:tr>
      <w:tr w:rsidR="00A60D87" w:rsidRPr="00E148DE" w14:paraId="00594899"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72F2AE90" w14:textId="3E6562CF" w:rsidR="00A60D87" w:rsidRPr="004B3256" w:rsidRDefault="00A60D87" w:rsidP="00072875">
            <w:pPr>
              <w:bidi w:val="0"/>
            </w:pPr>
            <w:r w:rsidRPr="004B3256">
              <w:t xml:space="preserve">The Store owner is logged to the system and provides identification of a store he owns and a known user that is already a manager of that </w:t>
            </w:r>
            <w:proofErr w:type="gramStart"/>
            <w:r w:rsidRPr="004B3256">
              <w:t>store</w:t>
            </w:r>
            <w:proofErr w:type="gramEnd"/>
          </w:p>
          <w:p w14:paraId="631FB83B" w14:textId="77777777" w:rsidR="00A60D87" w:rsidRPr="001872B8" w:rsidRDefault="00A60D87" w:rsidP="00D91CEB">
            <w:pPr>
              <w:bidi w:val="0"/>
              <w:ind w:left="360"/>
            </w:pPr>
          </w:p>
        </w:tc>
        <w:tc>
          <w:tcPr>
            <w:tcW w:w="4019" w:type="dxa"/>
          </w:tcPr>
          <w:p w14:paraId="52EB9B41" w14:textId="77777777"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that user can't be nominated twice to be store manager of the same </w:t>
            </w:r>
            <w:proofErr w:type="gramStart"/>
            <w:r w:rsidRPr="001872B8">
              <w:t>store</w:t>
            </w:r>
            <w:proofErr w:type="gramEnd"/>
          </w:p>
          <w:p w14:paraId="33AFF510" w14:textId="77777777" w:rsidR="00A60D87" w:rsidRPr="001872B8" w:rsidRDefault="00A60D87"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60D87" w:rsidRPr="00E148DE" w14:paraId="0DAC3AD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C42CAA1" w14:textId="6FD1ECDC" w:rsidR="00A60D87" w:rsidRPr="0038166F" w:rsidRDefault="00A60D87" w:rsidP="00072875">
            <w:pPr>
              <w:bidi w:val="0"/>
            </w:pPr>
            <w:r w:rsidRPr="0038166F">
              <w:t xml:space="preserve">The Store owner is logged to the system and provides identification of a store he owns and </w:t>
            </w:r>
            <w:proofErr w:type="gramStart"/>
            <w:r w:rsidRPr="0038166F">
              <w:t>doesn't</w:t>
            </w:r>
            <w:proofErr w:type="gramEnd"/>
            <w:r w:rsidRPr="0038166F">
              <w:t xml:space="preserve"> have permissions to nominate new manager</w:t>
            </w:r>
          </w:p>
        </w:tc>
        <w:tc>
          <w:tcPr>
            <w:tcW w:w="4019" w:type="dxa"/>
          </w:tcPr>
          <w:p w14:paraId="29647369"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user </w:t>
            </w:r>
            <w:proofErr w:type="gramStart"/>
            <w:r w:rsidRPr="001872B8">
              <w:t>can't</w:t>
            </w:r>
            <w:proofErr w:type="gramEnd"/>
            <w:r w:rsidRPr="001872B8">
              <w:t xml:space="preserve"> nominate new manager to store because of permissions issues</w:t>
            </w:r>
          </w:p>
        </w:tc>
      </w:tr>
    </w:tbl>
    <w:p w14:paraId="23593C32" w14:textId="77777777" w:rsidR="00A60D87" w:rsidRPr="001872B8" w:rsidRDefault="00A60D87" w:rsidP="00A60D87">
      <w:pPr>
        <w:pStyle w:val="a3"/>
        <w:bidi w:val="0"/>
      </w:pPr>
    </w:p>
    <w:p w14:paraId="30384BA8" w14:textId="1E884F59" w:rsidR="00A60D87" w:rsidRPr="001872B8" w:rsidRDefault="00681300" w:rsidP="00A60D87">
      <w:pPr>
        <w:pStyle w:val="2"/>
        <w:bidi w:val="0"/>
      </w:pPr>
      <w:bookmarkStart w:id="16" w:name="_Toc74592912"/>
      <w:r>
        <w:t xml:space="preserve">[1.9] </w:t>
      </w:r>
      <w:r w:rsidR="00A60D87" w:rsidRPr="001872B8">
        <w:t xml:space="preserve">Use case: </w:t>
      </w:r>
      <w:r w:rsidR="00353C85">
        <w:t>Update</w:t>
      </w:r>
      <w:r w:rsidR="00A60D87" w:rsidRPr="001872B8">
        <w:t xml:space="preserve"> management permission for sub-manger</w:t>
      </w:r>
      <w:bookmarkEnd w:id="16"/>
    </w:p>
    <w:p w14:paraId="0D34351A" w14:textId="39C1F958" w:rsidR="00353C85" w:rsidRDefault="00353C85" w:rsidP="00A60D87">
      <w:pPr>
        <w:pStyle w:val="a3"/>
        <w:numPr>
          <w:ilvl w:val="1"/>
          <w:numId w:val="1"/>
        </w:numPr>
        <w:bidi w:val="0"/>
        <w:rPr>
          <w:b/>
          <w:bCs/>
        </w:rPr>
      </w:pPr>
      <w:r>
        <w:rPr>
          <w:b/>
          <w:bCs/>
        </w:rPr>
        <w:t xml:space="preserve">[Req: 4.6, </w:t>
      </w:r>
      <w:r w:rsidR="005B0322">
        <w:rPr>
          <w:b/>
          <w:bCs/>
        </w:rPr>
        <w:t xml:space="preserve">Class: User, CNAME: </w:t>
      </w:r>
      <w:proofErr w:type="spellStart"/>
      <w:r w:rsidR="005B0322">
        <w:rPr>
          <w:b/>
          <w:bCs/>
        </w:rPr>
        <w:t>UpdateManagerPermissions</w:t>
      </w:r>
      <w:proofErr w:type="spellEnd"/>
      <w:r w:rsidR="000663FA">
        <w:rPr>
          <w:b/>
          <w:bCs/>
        </w:rPr>
        <w:t xml:space="preserve">, </w:t>
      </w:r>
      <w:proofErr w:type="spellStart"/>
      <w:proofErr w:type="gramStart"/>
      <w:r w:rsidR="000663FA">
        <w:rPr>
          <w:b/>
          <w:bCs/>
        </w:rPr>
        <w:t>Test:TestChnageManagerPermissions</w:t>
      </w:r>
      <w:proofErr w:type="spellEnd"/>
      <w:proofErr w:type="gramEnd"/>
      <w:r w:rsidR="005B0322">
        <w:rPr>
          <w:b/>
          <w:bCs/>
        </w:rPr>
        <w:t>]</w:t>
      </w:r>
    </w:p>
    <w:p w14:paraId="7ABB3D8D" w14:textId="77582FF1" w:rsidR="00A60D87" w:rsidRPr="001872B8" w:rsidRDefault="00A60D87" w:rsidP="00353C85">
      <w:pPr>
        <w:pStyle w:val="a3"/>
        <w:numPr>
          <w:ilvl w:val="1"/>
          <w:numId w:val="1"/>
        </w:numPr>
        <w:bidi w:val="0"/>
        <w:rPr>
          <w:b/>
          <w:bCs/>
        </w:rPr>
      </w:pPr>
      <w:r w:rsidRPr="001872B8">
        <w:rPr>
          <w:b/>
          <w:bCs/>
        </w:rPr>
        <w:t xml:space="preserve">Actor: </w:t>
      </w:r>
      <w:r w:rsidRPr="001872B8">
        <w:rPr>
          <w:b/>
          <w:bCs/>
          <w:color w:val="FF0000"/>
        </w:rPr>
        <w:t>Store Owner</w:t>
      </w:r>
    </w:p>
    <w:p w14:paraId="7C353C09" w14:textId="77777777" w:rsidR="00A60D87" w:rsidRPr="001872B8" w:rsidRDefault="00A60D87" w:rsidP="00A60D87">
      <w:pPr>
        <w:pStyle w:val="a3"/>
        <w:numPr>
          <w:ilvl w:val="1"/>
          <w:numId w:val="1"/>
        </w:numPr>
        <w:bidi w:val="0"/>
        <w:rPr>
          <w:b/>
          <w:bCs/>
        </w:rPr>
      </w:pPr>
      <w:r w:rsidRPr="001872B8">
        <w:rPr>
          <w:b/>
          <w:bCs/>
        </w:rPr>
        <w:t xml:space="preserve">Precondition: </w:t>
      </w:r>
      <w:r w:rsidRPr="001872B8">
        <w:t>The user is owner of the store the sub mangers set is manages and the set is not empty.</w:t>
      </w:r>
    </w:p>
    <w:p w14:paraId="214D222D" w14:textId="77777777" w:rsidR="00A60D87" w:rsidRPr="001872B8" w:rsidRDefault="00A60D87" w:rsidP="00A60D87">
      <w:pPr>
        <w:pStyle w:val="a3"/>
        <w:numPr>
          <w:ilvl w:val="1"/>
          <w:numId w:val="1"/>
        </w:numPr>
        <w:bidi w:val="0"/>
        <w:rPr>
          <w:b/>
          <w:bCs/>
        </w:rPr>
      </w:pPr>
      <w:r w:rsidRPr="001872B8">
        <w:rPr>
          <w:b/>
          <w:bCs/>
        </w:rPr>
        <w:t xml:space="preserve">Parameter: </w:t>
      </w:r>
      <w:r w:rsidRPr="001872B8">
        <w:t xml:space="preserve">Set of permissions </w:t>
      </w:r>
    </w:p>
    <w:p w14:paraId="2724EA65" w14:textId="77777777" w:rsidR="00A60D87" w:rsidRPr="001872B8" w:rsidRDefault="00A60D87" w:rsidP="00A60D87">
      <w:pPr>
        <w:pStyle w:val="a3"/>
        <w:numPr>
          <w:ilvl w:val="1"/>
          <w:numId w:val="1"/>
        </w:numPr>
        <w:bidi w:val="0"/>
        <w:rPr>
          <w:b/>
          <w:bCs/>
        </w:rPr>
      </w:pPr>
      <w:r w:rsidRPr="001872B8">
        <w:rPr>
          <w:b/>
          <w:bCs/>
        </w:rPr>
        <w:t>Actions:</w:t>
      </w:r>
    </w:p>
    <w:p w14:paraId="4E40FA8F" w14:textId="77777777" w:rsidR="00A60D87" w:rsidRPr="001872B8" w:rsidRDefault="00A60D87" w:rsidP="00A60D87">
      <w:pPr>
        <w:pStyle w:val="a3"/>
        <w:numPr>
          <w:ilvl w:val="2"/>
          <w:numId w:val="1"/>
        </w:numPr>
        <w:bidi w:val="0"/>
      </w:pPr>
      <w:r w:rsidRPr="001872B8">
        <w:rPr>
          <w:b/>
          <w:bCs/>
          <w:color w:val="FF0000"/>
        </w:rPr>
        <w:t>Store Owner</w:t>
      </w:r>
      <w:r w:rsidRPr="001872B8">
        <w:t xml:space="preserve"> chooses sub-manger from an </w:t>
      </w:r>
      <w:proofErr w:type="gramStart"/>
      <w:r w:rsidRPr="001872B8">
        <w:t>non empty</w:t>
      </w:r>
      <w:proofErr w:type="gramEnd"/>
      <w:r w:rsidRPr="001872B8">
        <w:t xml:space="preserve"> sub mangers set for specific store.</w:t>
      </w:r>
    </w:p>
    <w:p w14:paraId="2DD91FEF" w14:textId="77777777" w:rsidR="00A60D87" w:rsidRPr="001872B8" w:rsidRDefault="00A60D87" w:rsidP="00A60D87">
      <w:pPr>
        <w:pStyle w:val="a3"/>
        <w:numPr>
          <w:ilvl w:val="2"/>
          <w:numId w:val="1"/>
        </w:numPr>
        <w:bidi w:val="0"/>
      </w:pPr>
      <w:r w:rsidRPr="001872B8">
        <w:t xml:space="preserve">The </w:t>
      </w:r>
      <w:r w:rsidRPr="001872B8">
        <w:rPr>
          <w:b/>
          <w:bCs/>
          <w:color w:val="FF0000"/>
        </w:rPr>
        <w:t>Store's Owner</w:t>
      </w:r>
      <w:r w:rsidRPr="001872B8">
        <w:t xml:space="preserve"> sets a set of permissions for the selected sub manager.</w:t>
      </w:r>
    </w:p>
    <w:p w14:paraId="7C76277C" w14:textId="77777777" w:rsidR="007C4505" w:rsidRDefault="00A60D87" w:rsidP="007C4505">
      <w:pPr>
        <w:pStyle w:val="a3"/>
        <w:numPr>
          <w:ilvl w:val="2"/>
          <w:numId w:val="1"/>
        </w:numPr>
        <w:bidi w:val="0"/>
      </w:pPr>
      <w:r w:rsidRPr="001872B8">
        <w:t>The set of permissions is valid:</w:t>
      </w:r>
    </w:p>
    <w:p w14:paraId="085DF847" w14:textId="77777777" w:rsidR="007C4505" w:rsidRDefault="00A60D87" w:rsidP="007C4505">
      <w:pPr>
        <w:pStyle w:val="a3"/>
        <w:numPr>
          <w:ilvl w:val="3"/>
          <w:numId w:val="1"/>
        </w:numPr>
        <w:bidi w:val="0"/>
      </w:pPr>
      <w:r w:rsidRPr="001872B8">
        <w:t>The sub manager gets the new permissions.</w:t>
      </w:r>
    </w:p>
    <w:p w14:paraId="79FD9BDD" w14:textId="77777777" w:rsidR="007C4505" w:rsidRDefault="00A60D87" w:rsidP="007C4505">
      <w:pPr>
        <w:pStyle w:val="a3"/>
        <w:numPr>
          <w:ilvl w:val="2"/>
          <w:numId w:val="1"/>
        </w:numPr>
        <w:bidi w:val="0"/>
      </w:pPr>
      <w:r w:rsidRPr="001872B8">
        <w:t>Else</w:t>
      </w:r>
    </w:p>
    <w:p w14:paraId="2E9D053C" w14:textId="61EA3480" w:rsidR="00A60D87" w:rsidRDefault="00A60D87" w:rsidP="00CA3FB6">
      <w:pPr>
        <w:pStyle w:val="a3"/>
        <w:numPr>
          <w:ilvl w:val="3"/>
          <w:numId w:val="1"/>
        </w:numPr>
        <w:bidi w:val="0"/>
      </w:pPr>
      <w:r w:rsidRPr="001872B8">
        <w:t>The sub manager stays with the former permissions.</w:t>
      </w:r>
    </w:p>
    <w:tbl>
      <w:tblPr>
        <w:tblStyle w:val="4"/>
        <w:tblW w:w="8409" w:type="dxa"/>
        <w:tblLook w:val="04A0" w:firstRow="1" w:lastRow="0" w:firstColumn="1" w:lastColumn="0" w:noHBand="0" w:noVBand="1"/>
      </w:tblPr>
      <w:tblGrid>
        <w:gridCol w:w="4390"/>
        <w:gridCol w:w="4019"/>
      </w:tblGrid>
      <w:tr w:rsidR="00A60D87" w:rsidRPr="00E148DE" w14:paraId="74B84ACA"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8DE89D7" w14:textId="77777777" w:rsidR="00A60D87" w:rsidRPr="00E148DE" w:rsidRDefault="00A60D87" w:rsidP="00D91CEB">
            <w:pPr>
              <w:bidi w:val="0"/>
              <w:rPr>
                <w:b w:val="0"/>
                <w:bCs w:val="0"/>
              </w:rPr>
            </w:pPr>
            <w:r w:rsidRPr="00E148DE">
              <w:rPr>
                <w:b w:val="0"/>
                <w:bCs w:val="0"/>
              </w:rPr>
              <w:t>Action</w:t>
            </w:r>
          </w:p>
        </w:tc>
        <w:tc>
          <w:tcPr>
            <w:tcW w:w="4019" w:type="dxa"/>
          </w:tcPr>
          <w:p w14:paraId="6C5ADC0A"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5521AF5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D1A1B98" w14:textId="77777777" w:rsidR="00A60D87" w:rsidRPr="004A3414" w:rsidRDefault="00A60D87" w:rsidP="00D91CEB">
            <w:pPr>
              <w:bidi w:val="0"/>
            </w:pPr>
            <w:r w:rsidRPr="004A3414">
              <w:t>The user is owner of the store the sub mangers set is manages and the sub mangers set is not empty the Store's owner selects sub manager and give him valid set of permissions, the sub manager does operations required each of the permissions from the set of permissions.</w:t>
            </w:r>
          </w:p>
          <w:p w14:paraId="4DA18BEE" w14:textId="77777777" w:rsidR="00A60D87" w:rsidRPr="00E148DE" w:rsidRDefault="00A60D87" w:rsidP="00D91CEB">
            <w:pPr>
              <w:bidi w:val="0"/>
              <w:rPr>
                <w:b w:val="0"/>
                <w:bCs w:val="0"/>
              </w:rPr>
            </w:pPr>
          </w:p>
        </w:tc>
        <w:tc>
          <w:tcPr>
            <w:tcW w:w="4019" w:type="dxa"/>
          </w:tcPr>
          <w:p w14:paraId="49821103" w14:textId="39A657DA"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lastRenderedPageBreak/>
              <w:t xml:space="preserve">All the operations </w:t>
            </w:r>
            <w:proofErr w:type="gramStart"/>
            <w:r w:rsidRPr="001872B8">
              <w:t>succeeded</w:t>
            </w:r>
            <w:r w:rsidR="00CA3FB6">
              <w:t>,</w:t>
            </w:r>
            <w:proofErr w:type="gramEnd"/>
            <w:r w:rsidR="00CA3FB6">
              <w:t xml:space="preserve"> management permissions were updated for the requested manager.</w:t>
            </w:r>
          </w:p>
          <w:p w14:paraId="1DD37AFB"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2456B299"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084FC937" w14:textId="77777777" w:rsidR="00A60D87" w:rsidRPr="004A3414" w:rsidRDefault="00A60D87" w:rsidP="00D91CEB">
            <w:pPr>
              <w:bidi w:val="0"/>
            </w:pPr>
            <w:r w:rsidRPr="004A3414">
              <w:t xml:space="preserve">The user is owner of the store the sub mangers set is manages </w:t>
            </w:r>
            <w:proofErr w:type="gramStart"/>
            <w:r w:rsidRPr="004A3414">
              <w:t xml:space="preserve">and </w:t>
            </w:r>
            <w:r w:rsidRPr="001872B8">
              <w:rPr>
                <w:b w:val="0"/>
                <w:bCs w:val="0"/>
              </w:rPr>
              <w:t xml:space="preserve"> </w:t>
            </w:r>
            <w:r w:rsidRPr="004A3414">
              <w:t>the</w:t>
            </w:r>
            <w:proofErr w:type="gramEnd"/>
            <w:r w:rsidRPr="004A3414">
              <w:t xml:space="preserve"> sub mangers set is not empty the Store's owner selects sub manager and give him valid set of permissions, the sub manager does operation that required permission that doesn't belongs to the provided set of permissions</w:t>
            </w:r>
          </w:p>
          <w:p w14:paraId="77E6F016" w14:textId="77777777" w:rsidR="00A60D87" w:rsidRPr="001872B8" w:rsidRDefault="00A60D87" w:rsidP="00D91CEB">
            <w:pPr>
              <w:pStyle w:val="a3"/>
              <w:bidi w:val="0"/>
            </w:pPr>
          </w:p>
        </w:tc>
        <w:tc>
          <w:tcPr>
            <w:tcW w:w="4019" w:type="dxa"/>
          </w:tcPr>
          <w:p w14:paraId="7195632A"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the sub manger </w:t>
            </w:r>
            <w:proofErr w:type="gramStart"/>
            <w:r w:rsidRPr="001872B8">
              <w:t>doesn’t</w:t>
            </w:r>
            <w:proofErr w:type="gramEnd"/>
            <w:r w:rsidRPr="001872B8">
              <w:t xml:space="preserve"> have the permissions shown to the sub manager. </w:t>
            </w:r>
          </w:p>
          <w:p w14:paraId="0B0A471C" w14:textId="77777777" w:rsidR="00A60D87" w:rsidRPr="001872B8" w:rsidRDefault="00A60D87"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A60D87" w:rsidRPr="00E148DE" w14:paraId="3C8E3254"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D0E5E9E" w14:textId="77777777" w:rsidR="00A60D87" w:rsidRPr="004A3414" w:rsidRDefault="00A60D87" w:rsidP="00D91CEB">
            <w:pPr>
              <w:bidi w:val="0"/>
            </w:pPr>
            <w:r w:rsidRPr="004A3414">
              <w:t>The user is owner of the store the sub mangers set is manages and the sub mangers set is not empty the Store's owner selects sub manager and give him non valid set of permissions, the sub manager does operations required each of the permissions from the set of permissions.</w:t>
            </w:r>
          </w:p>
          <w:p w14:paraId="1B508E5F" w14:textId="77777777" w:rsidR="00A60D87" w:rsidRPr="001872B8" w:rsidRDefault="00A60D87" w:rsidP="00D91CEB">
            <w:pPr>
              <w:pStyle w:val="a3"/>
              <w:bidi w:val="0"/>
            </w:pPr>
          </w:p>
        </w:tc>
        <w:tc>
          <w:tcPr>
            <w:tcW w:w="4019" w:type="dxa"/>
          </w:tcPr>
          <w:p w14:paraId="7C72841C"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Message indicates the set of permissions is not valid will be shown the Store's Owner.</w:t>
            </w:r>
          </w:p>
          <w:p w14:paraId="50432FD1" w14:textId="77777777" w:rsidR="00A60D87" w:rsidRPr="001872B8" w:rsidRDefault="00A60D87"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362D8C58" w14:textId="77777777" w:rsidR="00A60D87" w:rsidRPr="001872B8" w:rsidRDefault="00A60D87" w:rsidP="00A60D87">
      <w:pPr>
        <w:bidi w:val="0"/>
      </w:pPr>
    </w:p>
    <w:p w14:paraId="478719C2" w14:textId="421A5242" w:rsidR="00A60D87" w:rsidRPr="001872B8" w:rsidRDefault="00681300" w:rsidP="00A60D87">
      <w:pPr>
        <w:pStyle w:val="2"/>
        <w:bidi w:val="0"/>
      </w:pPr>
      <w:bookmarkStart w:id="17" w:name="_Toc74592913"/>
      <w:r>
        <w:t xml:space="preserve">[1.10] </w:t>
      </w:r>
      <w:r w:rsidR="00A60D87" w:rsidRPr="001872B8">
        <w:t>Use case: Remove management permission for sub-</w:t>
      </w:r>
      <w:proofErr w:type="gramStart"/>
      <w:r w:rsidR="00A60D87" w:rsidRPr="001872B8">
        <w:t>manger</w:t>
      </w:r>
      <w:bookmarkEnd w:id="17"/>
      <w:proofErr w:type="gramEnd"/>
    </w:p>
    <w:p w14:paraId="28923BB0" w14:textId="385163BE" w:rsidR="00741959" w:rsidRDefault="00741959" w:rsidP="00A60D87">
      <w:pPr>
        <w:pStyle w:val="a3"/>
        <w:numPr>
          <w:ilvl w:val="1"/>
          <w:numId w:val="1"/>
        </w:numPr>
        <w:bidi w:val="0"/>
        <w:rPr>
          <w:b/>
          <w:bCs/>
        </w:rPr>
      </w:pPr>
      <w:r>
        <w:rPr>
          <w:b/>
          <w:bCs/>
        </w:rPr>
        <w:t xml:space="preserve">[Req: 4.6, Class: User, CNAME: </w:t>
      </w:r>
      <w:proofErr w:type="spellStart"/>
      <w:r w:rsidR="00A73B84">
        <w:rPr>
          <w:b/>
          <w:bCs/>
        </w:rPr>
        <w:t>Update</w:t>
      </w:r>
      <w:r>
        <w:rPr>
          <w:b/>
          <w:bCs/>
        </w:rPr>
        <w:t>ManagerPermissions</w:t>
      </w:r>
      <w:proofErr w:type="spellEnd"/>
      <w:r w:rsidR="000663FA">
        <w:rPr>
          <w:b/>
          <w:bCs/>
        </w:rPr>
        <w:t xml:space="preserve">, </w:t>
      </w:r>
      <w:proofErr w:type="spellStart"/>
      <w:proofErr w:type="gramStart"/>
      <w:r w:rsidR="000663FA">
        <w:rPr>
          <w:b/>
          <w:bCs/>
        </w:rPr>
        <w:t>Test:TestChnageManagerPermissions</w:t>
      </w:r>
      <w:proofErr w:type="spellEnd"/>
      <w:proofErr w:type="gramEnd"/>
      <w:r>
        <w:rPr>
          <w:b/>
          <w:bCs/>
        </w:rPr>
        <w:t>]</w:t>
      </w:r>
    </w:p>
    <w:p w14:paraId="24F3FDDF" w14:textId="799D74AE" w:rsidR="00A60D87" w:rsidRPr="001872B8" w:rsidRDefault="00A60D87" w:rsidP="00741959">
      <w:pPr>
        <w:pStyle w:val="a3"/>
        <w:numPr>
          <w:ilvl w:val="1"/>
          <w:numId w:val="1"/>
        </w:numPr>
        <w:bidi w:val="0"/>
        <w:rPr>
          <w:b/>
          <w:bCs/>
        </w:rPr>
      </w:pPr>
      <w:r w:rsidRPr="001872B8">
        <w:rPr>
          <w:b/>
          <w:bCs/>
        </w:rPr>
        <w:t xml:space="preserve">Actor: </w:t>
      </w:r>
      <w:r w:rsidRPr="001872B8">
        <w:rPr>
          <w:b/>
          <w:bCs/>
          <w:color w:val="FF0000"/>
        </w:rPr>
        <w:t>Store Owner</w:t>
      </w:r>
    </w:p>
    <w:p w14:paraId="3F5F180C" w14:textId="77777777" w:rsidR="00A60D87" w:rsidRPr="001872B8" w:rsidRDefault="00A60D87" w:rsidP="00A60D87">
      <w:pPr>
        <w:pStyle w:val="a3"/>
        <w:numPr>
          <w:ilvl w:val="1"/>
          <w:numId w:val="1"/>
        </w:numPr>
        <w:bidi w:val="0"/>
        <w:rPr>
          <w:b/>
          <w:bCs/>
        </w:rPr>
      </w:pPr>
      <w:r w:rsidRPr="001872B8">
        <w:rPr>
          <w:b/>
          <w:bCs/>
        </w:rPr>
        <w:t xml:space="preserve">Precondition: </w:t>
      </w:r>
      <w:r w:rsidRPr="001872B8">
        <w:t>The user owns the given store and sub manager is actual sub manager of the store.</w:t>
      </w:r>
    </w:p>
    <w:p w14:paraId="3E2A5B80" w14:textId="72B1380E" w:rsidR="00A60D87" w:rsidRPr="001872B8" w:rsidRDefault="00A60D87" w:rsidP="00A60D87">
      <w:pPr>
        <w:pStyle w:val="a3"/>
        <w:numPr>
          <w:ilvl w:val="1"/>
          <w:numId w:val="1"/>
        </w:numPr>
        <w:bidi w:val="0"/>
        <w:rPr>
          <w:b/>
          <w:bCs/>
        </w:rPr>
      </w:pPr>
      <w:r w:rsidRPr="001872B8">
        <w:rPr>
          <w:b/>
          <w:bCs/>
        </w:rPr>
        <w:t xml:space="preserve">Parameter: </w:t>
      </w:r>
      <w:r w:rsidRPr="001872B8">
        <w:t>Store and</w:t>
      </w:r>
      <w:r w:rsidRPr="001872B8">
        <w:rPr>
          <w:b/>
          <w:bCs/>
        </w:rPr>
        <w:t xml:space="preserve"> </w:t>
      </w:r>
      <w:r w:rsidRPr="001872B8">
        <w:t>sub manager</w:t>
      </w:r>
      <w:r w:rsidR="00627875">
        <w:t>, and list of permissions to remove</w:t>
      </w:r>
    </w:p>
    <w:p w14:paraId="7A0520DA" w14:textId="77777777" w:rsidR="00A60D87" w:rsidRPr="001872B8" w:rsidRDefault="00A60D87" w:rsidP="00A60D87">
      <w:pPr>
        <w:pStyle w:val="a3"/>
        <w:numPr>
          <w:ilvl w:val="1"/>
          <w:numId w:val="1"/>
        </w:numPr>
        <w:bidi w:val="0"/>
        <w:rPr>
          <w:b/>
          <w:bCs/>
        </w:rPr>
      </w:pPr>
      <w:r w:rsidRPr="001872B8">
        <w:rPr>
          <w:b/>
          <w:bCs/>
        </w:rPr>
        <w:t>Actions:</w:t>
      </w:r>
    </w:p>
    <w:p w14:paraId="3792F567" w14:textId="4D1E3901" w:rsidR="00811CE8" w:rsidRDefault="00A60D87" w:rsidP="00811CE8">
      <w:pPr>
        <w:pStyle w:val="a3"/>
        <w:numPr>
          <w:ilvl w:val="2"/>
          <w:numId w:val="1"/>
        </w:numPr>
        <w:bidi w:val="0"/>
      </w:pPr>
      <w:r w:rsidRPr="001872B8">
        <w:t xml:space="preserve">The Store's Owner </w:t>
      </w:r>
      <w:r w:rsidR="00811CE8">
        <w:t xml:space="preserve">asks to remove the list of permissions from the manager's permissions in the </w:t>
      </w:r>
      <w:proofErr w:type="gramStart"/>
      <w:r w:rsidR="00811CE8">
        <w:t>store</w:t>
      </w:r>
      <w:proofErr w:type="gramEnd"/>
    </w:p>
    <w:p w14:paraId="261651EC" w14:textId="6E9440FC" w:rsidR="00A60D87" w:rsidRDefault="00A60D87" w:rsidP="004D7A39">
      <w:pPr>
        <w:pStyle w:val="a3"/>
        <w:numPr>
          <w:ilvl w:val="2"/>
          <w:numId w:val="1"/>
        </w:numPr>
        <w:bidi w:val="0"/>
      </w:pPr>
      <w:r w:rsidRPr="001872B8">
        <w:t xml:space="preserve">The right management permissions removed from the former manager permissions for the specific </w:t>
      </w:r>
      <w:proofErr w:type="gramStart"/>
      <w:r w:rsidRPr="001872B8">
        <w:t>store</w:t>
      </w:r>
      <w:proofErr w:type="gramEnd"/>
    </w:p>
    <w:tbl>
      <w:tblPr>
        <w:tblStyle w:val="4"/>
        <w:tblW w:w="9498" w:type="dxa"/>
        <w:tblInd w:w="-572" w:type="dxa"/>
        <w:tblLook w:val="04A0" w:firstRow="1" w:lastRow="0" w:firstColumn="1" w:lastColumn="0" w:noHBand="0" w:noVBand="1"/>
      </w:tblPr>
      <w:tblGrid>
        <w:gridCol w:w="4962"/>
        <w:gridCol w:w="4536"/>
      </w:tblGrid>
      <w:tr w:rsidR="00A60D87" w:rsidRPr="00E148DE" w14:paraId="43682ABA"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1519F7B" w14:textId="77777777" w:rsidR="00A60D87" w:rsidRPr="00E148DE" w:rsidRDefault="00A60D87" w:rsidP="00D91CEB">
            <w:pPr>
              <w:bidi w:val="0"/>
              <w:rPr>
                <w:b w:val="0"/>
                <w:bCs w:val="0"/>
              </w:rPr>
            </w:pPr>
            <w:r w:rsidRPr="00E148DE">
              <w:rPr>
                <w:b w:val="0"/>
                <w:bCs w:val="0"/>
              </w:rPr>
              <w:t>Action</w:t>
            </w:r>
          </w:p>
        </w:tc>
        <w:tc>
          <w:tcPr>
            <w:tcW w:w="4536" w:type="dxa"/>
          </w:tcPr>
          <w:p w14:paraId="735FF5DE"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58ABD04D"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E3BFCC3" w14:textId="2CE1C277" w:rsidR="00A60D87" w:rsidRPr="00AE428D" w:rsidRDefault="00A60D87" w:rsidP="00D91CEB">
            <w:pPr>
              <w:bidi w:val="0"/>
            </w:pPr>
            <w:r w:rsidRPr="00AE428D">
              <w:t xml:space="preserve">The user owns the </w:t>
            </w:r>
            <w:proofErr w:type="gramStart"/>
            <w:r w:rsidRPr="00AE428D">
              <w:t>store  and</w:t>
            </w:r>
            <w:proofErr w:type="gramEnd"/>
            <w:r w:rsidRPr="00AE428D">
              <w:t xml:space="preserve"> the Store's Owner removes </w:t>
            </w:r>
            <w:r w:rsidR="00A26FD7">
              <w:t>permissions from</w:t>
            </w:r>
            <w:r w:rsidRPr="00AE428D">
              <w:t xml:space="preserve"> manager's permission for specific store, the sub manager tries to do operation that requires management permission for the specific store</w:t>
            </w:r>
          </w:p>
        </w:tc>
        <w:tc>
          <w:tcPr>
            <w:tcW w:w="4536" w:type="dxa"/>
          </w:tcPr>
          <w:p w14:paraId="2E5C7A7D"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The operation aborted and the sub manager get appropriate message.</w:t>
            </w:r>
          </w:p>
          <w:p w14:paraId="2CD3E959"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52EDA1D2"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5262F310" w14:textId="77777777" w:rsidR="00A60D87" w:rsidRPr="00AE428D" w:rsidRDefault="00A60D87" w:rsidP="00D91CEB">
            <w:pPr>
              <w:bidi w:val="0"/>
            </w:pPr>
            <w:r w:rsidRPr="00AE428D">
              <w:t xml:space="preserve">The user owns the store and the Store's Owner removes management permission for sub manager which is not sub manager of the specific </w:t>
            </w:r>
            <w:proofErr w:type="gramStart"/>
            <w:r w:rsidRPr="00AE428D">
              <w:t>store</w:t>
            </w:r>
            <w:proofErr w:type="gramEnd"/>
          </w:p>
          <w:p w14:paraId="39138587" w14:textId="77777777" w:rsidR="00A60D87" w:rsidRPr="00AE428D" w:rsidRDefault="00A60D87" w:rsidP="00D91CEB">
            <w:pPr>
              <w:bidi w:val="0"/>
              <w:rPr>
                <w:b w:val="0"/>
                <w:bCs w:val="0"/>
              </w:rPr>
            </w:pPr>
          </w:p>
        </w:tc>
        <w:tc>
          <w:tcPr>
            <w:tcW w:w="4536" w:type="dxa"/>
          </w:tcPr>
          <w:p w14:paraId="3CF66848"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that the sub manager is not manager of the specific store will be shown the Store's Owner.</w:t>
            </w:r>
          </w:p>
          <w:p w14:paraId="540B5CA2" w14:textId="77777777" w:rsidR="00A60D87" w:rsidRPr="001872B8" w:rsidRDefault="00A60D87"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A60D87" w:rsidRPr="00E148DE" w14:paraId="6A44B0D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165CF82" w14:textId="77777777" w:rsidR="00A60D87" w:rsidRPr="00AE428D" w:rsidRDefault="00A60D87" w:rsidP="00D91CEB">
            <w:pPr>
              <w:bidi w:val="0"/>
            </w:pPr>
            <w:r w:rsidRPr="00AE428D">
              <w:t xml:space="preserve">The user owns the store and the Store's Owner removes sub manager's permission for specific store, the sub manager tries to do operation that </w:t>
            </w:r>
            <w:proofErr w:type="gramStart"/>
            <w:r w:rsidRPr="00AE428D">
              <w:t>not requires</w:t>
            </w:r>
            <w:proofErr w:type="gramEnd"/>
            <w:r w:rsidRPr="00AE428D">
              <w:t xml:space="preserve"> management permission for the specific store</w:t>
            </w:r>
          </w:p>
          <w:p w14:paraId="39D65604" w14:textId="77777777" w:rsidR="00A60D87" w:rsidRPr="001872B8" w:rsidRDefault="00A60D87" w:rsidP="00D91CEB">
            <w:pPr>
              <w:pStyle w:val="a3"/>
              <w:bidi w:val="0"/>
            </w:pPr>
          </w:p>
        </w:tc>
        <w:tc>
          <w:tcPr>
            <w:tcW w:w="4536" w:type="dxa"/>
          </w:tcPr>
          <w:p w14:paraId="6EAE9C3C"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the operation succeeded and former sub manager get approval message for the operation.</w:t>
            </w:r>
          </w:p>
          <w:p w14:paraId="3BACABB9" w14:textId="77777777" w:rsidR="00A60D87" w:rsidRPr="001872B8" w:rsidRDefault="00A60D87"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68414A19" w14:textId="77777777" w:rsidR="00A60D87" w:rsidRPr="001872B8" w:rsidRDefault="00A60D87" w:rsidP="00A60D87">
      <w:pPr>
        <w:bidi w:val="0"/>
      </w:pPr>
    </w:p>
    <w:p w14:paraId="2BC4960C" w14:textId="648D4C8F" w:rsidR="00A60D87" w:rsidRPr="001872B8" w:rsidRDefault="00A60D87" w:rsidP="00A60D87">
      <w:pPr>
        <w:pStyle w:val="a3"/>
        <w:bidi w:val="0"/>
      </w:pPr>
    </w:p>
    <w:p w14:paraId="28579A8D" w14:textId="2B83321C" w:rsidR="00D44A3D" w:rsidRPr="00A26FD7" w:rsidRDefault="00681300" w:rsidP="00D44A3D">
      <w:pPr>
        <w:pStyle w:val="2"/>
        <w:bidi w:val="0"/>
      </w:pPr>
      <w:bookmarkStart w:id="18" w:name="_Toc74592914"/>
      <w:r>
        <w:lastRenderedPageBreak/>
        <w:t xml:space="preserve">[1.11] </w:t>
      </w:r>
      <w:r w:rsidR="00D44A3D" w:rsidRPr="00A26FD7">
        <w:t>Use case: Review store's stakeholders</w:t>
      </w:r>
      <w:bookmarkEnd w:id="18"/>
    </w:p>
    <w:p w14:paraId="03E480BA" w14:textId="153C3F3D" w:rsidR="00A26FD7" w:rsidRDefault="00A26FD7" w:rsidP="00D44A3D">
      <w:pPr>
        <w:pStyle w:val="a3"/>
        <w:numPr>
          <w:ilvl w:val="1"/>
          <w:numId w:val="1"/>
        </w:numPr>
        <w:bidi w:val="0"/>
        <w:rPr>
          <w:b/>
          <w:bCs/>
        </w:rPr>
      </w:pPr>
      <w:r>
        <w:rPr>
          <w:b/>
          <w:bCs/>
        </w:rPr>
        <w:t xml:space="preserve">[Req: 4.9, Class: Store, CNAME: </w:t>
      </w:r>
      <w:proofErr w:type="spellStart"/>
      <w:r>
        <w:rPr>
          <w:b/>
          <w:bCs/>
        </w:rPr>
        <w:t>GetStoreStaff</w:t>
      </w:r>
      <w:proofErr w:type="spellEnd"/>
      <w:r>
        <w:rPr>
          <w:b/>
          <w:bCs/>
        </w:rPr>
        <w:t>]</w:t>
      </w:r>
    </w:p>
    <w:p w14:paraId="43D0ECC3" w14:textId="6B7F0B61" w:rsidR="00D44A3D" w:rsidRPr="001872B8" w:rsidRDefault="00D44A3D" w:rsidP="00A26FD7">
      <w:pPr>
        <w:pStyle w:val="a3"/>
        <w:numPr>
          <w:ilvl w:val="1"/>
          <w:numId w:val="1"/>
        </w:numPr>
        <w:bidi w:val="0"/>
        <w:rPr>
          <w:b/>
          <w:bCs/>
        </w:rPr>
      </w:pPr>
      <w:r w:rsidRPr="001872B8">
        <w:rPr>
          <w:b/>
          <w:bCs/>
        </w:rPr>
        <w:t xml:space="preserve">Actor: </w:t>
      </w:r>
      <w:r w:rsidRPr="001872B8">
        <w:rPr>
          <w:b/>
          <w:bCs/>
          <w:color w:val="FF0000"/>
        </w:rPr>
        <w:t>Store Owner</w:t>
      </w:r>
    </w:p>
    <w:p w14:paraId="4117D100" w14:textId="49E47173" w:rsidR="00D44A3D" w:rsidRPr="001872B8" w:rsidRDefault="00D44A3D" w:rsidP="00B71417">
      <w:pPr>
        <w:pStyle w:val="a3"/>
        <w:numPr>
          <w:ilvl w:val="1"/>
          <w:numId w:val="1"/>
        </w:numPr>
        <w:bidi w:val="0"/>
        <w:rPr>
          <w:b/>
          <w:bCs/>
        </w:rPr>
      </w:pPr>
      <w:r w:rsidRPr="001872B8">
        <w:rPr>
          <w:b/>
          <w:bCs/>
        </w:rPr>
        <w:t xml:space="preserve">Precondition: </w:t>
      </w:r>
      <w:r w:rsidRPr="001872B8">
        <w:t xml:space="preserve">The user is owner of the store </w:t>
      </w:r>
    </w:p>
    <w:p w14:paraId="49B9D6E0" w14:textId="43F05903" w:rsidR="00D44A3D" w:rsidRPr="001872B8" w:rsidRDefault="00D44A3D" w:rsidP="00D44A3D">
      <w:pPr>
        <w:pStyle w:val="a3"/>
        <w:numPr>
          <w:ilvl w:val="1"/>
          <w:numId w:val="1"/>
        </w:numPr>
        <w:bidi w:val="0"/>
        <w:rPr>
          <w:b/>
          <w:bCs/>
        </w:rPr>
      </w:pPr>
      <w:r w:rsidRPr="001872B8">
        <w:rPr>
          <w:b/>
          <w:bCs/>
        </w:rPr>
        <w:t xml:space="preserve">Parameter: </w:t>
      </w:r>
      <w:r w:rsidR="00B71417">
        <w:t>store id</w:t>
      </w:r>
      <w:r w:rsidRPr="001872B8">
        <w:t xml:space="preserve"> </w:t>
      </w:r>
    </w:p>
    <w:p w14:paraId="79751C19" w14:textId="77777777" w:rsidR="00D44A3D" w:rsidRPr="001872B8" w:rsidRDefault="00D44A3D" w:rsidP="00D44A3D">
      <w:pPr>
        <w:pStyle w:val="a3"/>
        <w:numPr>
          <w:ilvl w:val="1"/>
          <w:numId w:val="1"/>
        </w:numPr>
        <w:bidi w:val="0"/>
        <w:rPr>
          <w:b/>
          <w:bCs/>
        </w:rPr>
      </w:pPr>
      <w:r w:rsidRPr="001872B8">
        <w:rPr>
          <w:b/>
          <w:bCs/>
        </w:rPr>
        <w:t>Actions:</w:t>
      </w:r>
    </w:p>
    <w:p w14:paraId="1CC3EB49" w14:textId="52126926" w:rsidR="00D44A3D" w:rsidRPr="001872B8" w:rsidRDefault="00D44A3D" w:rsidP="00D44A3D">
      <w:pPr>
        <w:pStyle w:val="a3"/>
        <w:numPr>
          <w:ilvl w:val="2"/>
          <w:numId w:val="1"/>
        </w:numPr>
        <w:bidi w:val="0"/>
      </w:pPr>
      <w:r w:rsidRPr="001872B8">
        <w:rPr>
          <w:b/>
          <w:bCs/>
          <w:color w:val="FF0000"/>
        </w:rPr>
        <w:t>Store Owner</w:t>
      </w:r>
      <w:r w:rsidRPr="001872B8">
        <w:t xml:space="preserve"> </w:t>
      </w:r>
      <w:r w:rsidR="00A964C6">
        <w:t xml:space="preserve">asks to get information about staff working in the </w:t>
      </w:r>
      <w:proofErr w:type="gramStart"/>
      <w:r w:rsidR="00A964C6">
        <w:t>store</w:t>
      </w:r>
      <w:proofErr w:type="gramEnd"/>
    </w:p>
    <w:p w14:paraId="4C8B55BB" w14:textId="2CCB4348" w:rsidR="00A964C6" w:rsidRDefault="00A964C6" w:rsidP="00D44A3D">
      <w:pPr>
        <w:pStyle w:val="a3"/>
        <w:numPr>
          <w:ilvl w:val="2"/>
          <w:numId w:val="1"/>
        </w:numPr>
        <w:bidi w:val="0"/>
      </w:pPr>
      <w:r>
        <w:t xml:space="preserve">System checks that the user is an owner of the </w:t>
      </w:r>
      <w:proofErr w:type="gramStart"/>
      <w:r>
        <w:t>store</w:t>
      </w:r>
      <w:proofErr w:type="gramEnd"/>
    </w:p>
    <w:p w14:paraId="5AC53AF4" w14:textId="0E7DC59D" w:rsidR="00D44A3D" w:rsidRDefault="00A964C6" w:rsidP="00A964C6">
      <w:pPr>
        <w:pStyle w:val="a3"/>
        <w:numPr>
          <w:ilvl w:val="2"/>
          <w:numId w:val="1"/>
        </w:numPr>
        <w:bidi w:val="0"/>
      </w:pPr>
      <w:r>
        <w:t xml:space="preserve">System checks with the store for each user connected to the store with any </w:t>
      </w:r>
      <w:proofErr w:type="gramStart"/>
      <w:r>
        <w:t>role</w:t>
      </w:r>
      <w:proofErr w:type="gramEnd"/>
    </w:p>
    <w:p w14:paraId="0A12C957" w14:textId="35451190" w:rsidR="00A964C6" w:rsidRDefault="00A964C6" w:rsidP="00A964C6">
      <w:pPr>
        <w:pStyle w:val="a3"/>
        <w:numPr>
          <w:ilvl w:val="2"/>
          <w:numId w:val="1"/>
        </w:numPr>
        <w:bidi w:val="0"/>
      </w:pPr>
      <w:r>
        <w:t xml:space="preserve">System returns list of user ids and list of each </w:t>
      </w:r>
      <w:proofErr w:type="gramStart"/>
      <w:r>
        <w:t>user's</w:t>
      </w:r>
      <w:proofErr w:type="gramEnd"/>
      <w:r>
        <w:t xml:space="preserve"> permissions</w:t>
      </w:r>
    </w:p>
    <w:p w14:paraId="5B739548" w14:textId="77777777" w:rsidR="00D44A3D" w:rsidRDefault="00D44A3D" w:rsidP="00D44A3D">
      <w:pPr>
        <w:bidi w:val="0"/>
      </w:pPr>
    </w:p>
    <w:tbl>
      <w:tblPr>
        <w:tblStyle w:val="4"/>
        <w:tblW w:w="8409" w:type="dxa"/>
        <w:tblLook w:val="04A0" w:firstRow="1" w:lastRow="0" w:firstColumn="1" w:lastColumn="0" w:noHBand="0" w:noVBand="1"/>
      </w:tblPr>
      <w:tblGrid>
        <w:gridCol w:w="4390"/>
        <w:gridCol w:w="4019"/>
      </w:tblGrid>
      <w:tr w:rsidR="00D44A3D" w:rsidRPr="00E148DE" w14:paraId="79BB751D"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C32C18C" w14:textId="77777777" w:rsidR="00D44A3D" w:rsidRPr="00E148DE" w:rsidRDefault="00D44A3D" w:rsidP="00D91CEB">
            <w:pPr>
              <w:bidi w:val="0"/>
              <w:rPr>
                <w:b w:val="0"/>
                <w:bCs w:val="0"/>
              </w:rPr>
            </w:pPr>
            <w:r w:rsidRPr="00E148DE">
              <w:rPr>
                <w:b w:val="0"/>
                <w:bCs w:val="0"/>
              </w:rPr>
              <w:t>Action</w:t>
            </w:r>
          </w:p>
        </w:tc>
        <w:tc>
          <w:tcPr>
            <w:tcW w:w="4019" w:type="dxa"/>
          </w:tcPr>
          <w:p w14:paraId="42380242" w14:textId="77777777" w:rsidR="00D44A3D" w:rsidRPr="00E148DE" w:rsidRDefault="00D44A3D"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D44A3D" w:rsidRPr="00E148DE" w14:paraId="152C954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788E341" w14:textId="5CC144DC" w:rsidR="00D44A3D" w:rsidRPr="004A3414" w:rsidRDefault="00A964C6" w:rsidP="00D91CEB">
            <w:pPr>
              <w:bidi w:val="0"/>
            </w:pPr>
            <w:r>
              <w:t xml:space="preserve">Store owner asks for information about store's </w:t>
            </w:r>
            <w:proofErr w:type="gramStart"/>
            <w:r>
              <w:t>staff</w:t>
            </w:r>
            <w:proofErr w:type="gramEnd"/>
          </w:p>
          <w:p w14:paraId="4983090F" w14:textId="77777777" w:rsidR="00D44A3D" w:rsidRPr="00E148DE" w:rsidRDefault="00D44A3D" w:rsidP="00D91CEB">
            <w:pPr>
              <w:bidi w:val="0"/>
              <w:rPr>
                <w:b w:val="0"/>
                <w:bCs w:val="0"/>
              </w:rPr>
            </w:pPr>
          </w:p>
        </w:tc>
        <w:tc>
          <w:tcPr>
            <w:tcW w:w="4019" w:type="dxa"/>
          </w:tcPr>
          <w:p w14:paraId="42FF5320" w14:textId="446B66CE" w:rsidR="00D44A3D" w:rsidRPr="001872B8" w:rsidRDefault="00A964C6" w:rsidP="00D91CEB">
            <w:pPr>
              <w:bidi w:val="0"/>
              <w:cnfStyle w:val="000000100000" w:firstRow="0" w:lastRow="0" w:firstColumn="0" w:lastColumn="0" w:oddVBand="0" w:evenVBand="0" w:oddHBand="1" w:evenHBand="0" w:firstRowFirstColumn="0" w:firstRowLastColumn="0" w:lastRowFirstColumn="0" w:lastRowLastColumn="0"/>
            </w:pPr>
            <w:r>
              <w:t xml:space="preserve">All correct information is </w:t>
            </w:r>
            <w:proofErr w:type="gramStart"/>
            <w:r>
              <w:t>provided</w:t>
            </w:r>
            <w:proofErr w:type="gramEnd"/>
          </w:p>
          <w:p w14:paraId="5824C1D3" w14:textId="77777777" w:rsidR="00D44A3D" w:rsidRPr="00E148DE" w:rsidRDefault="00D44A3D"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D44A3D" w:rsidRPr="00E148DE" w14:paraId="75DC19EE"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A6734D5" w14:textId="4C50638B" w:rsidR="00D44A3D" w:rsidRPr="004A3414" w:rsidRDefault="00A964C6" w:rsidP="00D91CEB">
            <w:pPr>
              <w:bidi w:val="0"/>
            </w:pPr>
            <w:r>
              <w:t xml:space="preserve">Store owner asks for information about a store he doesn’t </w:t>
            </w:r>
            <w:proofErr w:type="gramStart"/>
            <w:r>
              <w:t>own</w:t>
            </w:r>
            <w:proofErr w:type="gramEnd"/>
          </w:p>
          <w:p w14:paraId="1462B522" w14:textId="77777777" w:rsidR="00D44A3D" w:rsidRPr="001872B8" w:rsidRDefault="00D44A3D" w:rsidP="00D91CEB">
            <w:pPr>
              <w:pStyle w:val="a3"/>
              <w:bidi w:val="0"/>
            </w:pPr>
          </w:p>
        </w:tc>
        <w:tc>
          <w:tcPr>
            <w:tcW w:w="4019" w:type="dxa"/>
          </w:tcPr>
          <w:p w14:paraId="29CBA674" w14:textId="2535CB83" w:rsidR="00D44A3D" w:rsidRPr="001872B8" w:rsidRDefault="00A964C6" w:rsidP="00D91CEB">
            <w:pPr>
              <w:bidi w:val="0"/>
              <w:cnfStyle w:val="000000000000" w:firstRow="0" w:lastRow="0" w:firstColumn="0" w:lastColumn="0" w:oddVBand="0" w:evenVBand="0" w:oddHBand="0" w:evenHBand="0" w:firstRowFirstColumn="0" w:firstRowLastColumn="0" w:lastRowFirstColumn="0" w:lastRowLastColumn="0"/>
            </w:pPr>
            <w:r>
              <w:t xml:space="preserve">System informs that the user doesn’t have the permissions to check this </w:t>
            </w:r>
            <w:proofErr w:type="gramStart"/>
            <w:r>
              <w:t>information</w:t>
            </w:r>
            <w:proofErr w:type="gramEnd"/>
          </w:p>
          <w:p w14:paraId="04BD8676" w14:textId="77777777" w:rsidR="00D44A3D" w:rsidRPr="001872B8" w:rsidRDefault="00D44A3D"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D44A3D" w:rsidRPr="00E148DE" w14:paraId="43A1CAE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7DBC117" w14:textId="1A154134" w:rsidR="00D44A3D" w:rsidRPr="004A3414" w:rsidRDefault="00A964C6" w:rsidP="00D91CEB">
            <w:pPr>
              <w:bidi w:val="0"/>
            </w:pPr>
            <w:r>
              <w:t xml:space="preserve">Store owner asks for information about a store that doesn’t </w:t>
            </w:r>
            <w:proofErr w:type="gramStart"/>
            <w:r>
              <w:t>exist</w:t>
            </w:r>
            <w:proofErr w:type="gramEnd"/>
          </w:p>
          <w:p w14:paraId="648B4C1F" w14:textId="77777777" w:rsidR="00D44A3D" w:rsidRPr="001872B8" w:rsidRDefault="00D44A3D" w:rsidP="00D91CEB">
            <w:pPr>
              <w:pStyle w:val="a3"/>
              <w:bidi w:val="0"/>
            </w:pPr>
          </w:p>
        </w:tc>
        <w:tc>
          <w:tcPr>
            <w:tcW w:w="4019" w:type="dxa"/>
          </w:tcPr>
          <w:p w14:paraId="4EF42704" w14:textId="49AF63BA" w:rsidR="00D44A3D" w:rsidRPr="001872B8" w:rsidRDefault="00A964C6" w:rsidP="00D91CEB">
            <w:pPr>
              <w:bidi w:val="0"/>
              <w:cnfStyle w:val="000000100000" w:firstRow="0" w:lastRow="0" w:firstColumn="0" w:lastColumn="0" w:oddVBand="0" w:evenVBand="0" w:oddHBand="1" w:evenHBand="0" w:firstRowFirstColumn="0" w:firstRowLastColumn="0" w:lastRowFirstColumn="0" w:lastRowLastColumn="0"/>
            </w:pPr>
            <w:r>
              <w:t xml:space="preserve">System informs that there is no such store in the </w:t>
            </w:r>
            <w:proofErr w:type="gramStart"/>
            <w:r>
              <w:t>system</w:t>
            </w:r>
            <w:proofErr w:type="gramEnd"/>
          </w:p>
          <w:p w14:paraId="0789918F" w14:textId="77777777" w:rsidR="00D44A3D" w:rsidRPr="001872B8" w:rsidRDefault="00D44A3D"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4AABA898" w14:textId="77777777" w:rsidR="00D44A3D" w:rsidRPr="001872B8" w:rsidRDefault="00D44A3D" w:rsidP="00D44A3D">
      <w:pPr>
        <w:pStyle w:val="a3"/>
        <w:bidi w:val="0"/>
      </w:pPr>
    </w:p>
    <w:p w14:paraId="280FB08F" w14:textId="761D8967" w:rsidR="00A60D87" w:rsidRPr="001872B8" w:rsidRDefault="00681300" w:rsidP="00A60D87">
      <w:pPr>
        <w:pStyle w:val="2"/>
        <w:bidi w:val="0"/>
      </w:pPr>
      <w:bookmarkStart w:id="19" w:name="_Toc74592915"/>
      <w:r>
        <w:t xml:space="preserve">[1.12] </w:t>
      </w:r>
      <w:r w:rsidR="00A60D87" w:rsidRPr="001872B8">
        <w:t xml:space="preserve">Use case: </w:t>
      </w:r>
      <w:r w:rsidR="00A60D87" w:rsidRPr="001872B8">
        <w:rPr>
          <w:color w:val="FF0000"/>
        </w:rPr>
        <w:t>Admin</w:t>
      </w:r>
      <w:r w:rsidR="00A60D87" w:rsidRPr="001872B8">
        <w:t xml:space="preserve"> requests for </w:t>
      </w:r>
      <w:r w:rsidR="00DB5C1D">
        <w:t xml:space="preserve">all </w:t>
      </w:r>
      <w:proofErr w:type="gramStart"/>
      <w:r w:rsidR="00A60D87" w:rsidRPr="001872B8">
        <w:t>user</w:t>
      </w:r>
      <w:r w:rsidR="00DB5C1D">
        <w:t>s</w:t>
      </w:r>
      <w:proofErr w:type="gramEnd"/>
      <w:r w:rsidR="00A60D87" w:rsidRPr="001872B8">
        <w:t xml:space="preserve"> history</w:t>
      </w:r>
      <w:bookmarkEnd w:id="19"/>
      <w:r w:rsidR="00A60D87" w:rsidRPr="001872B8">
        <w:t xml:space="preserve"> </w:t>
      </w:r>
    </w:p>
    <w:p w14:paraId="2787E251" w14:textId="348DA9A9" w:rsidR="00DB5C1D" w:rsidRDefault="00DB5C1D" w:rsidP="00A60D87">
      <w:pPr>
        <w:pStyle w:val="a3"/>
        <w:numPr>
          <w:ilvl w:val="1"/>
          <w:numId w:val="1"/>
        </w:numPr>
        <w:bidi w:val="0"/>
        <w:rPr>
          <w:b/>
          <w:bCs/>
        </w:rPr>
      </w:pPr>
      <w:r>
        <w:rPr>
          <w:b/>
          <w:bCs/>
        </w:rPr>
        <w:t xml:space="preserve">[Req: 6.4, Class: </w:t>
      </w:r>
      <w:proofErr w:type="spellStart"/>
      <w:r>
        <w:rPr>
          <w:b/>
          <w:bCs/>
        </w:rPr>
        <w:t>UserManager</w:t>
      </w:r>
      <w:proofErr w:type="spellEnd"/>
      <w:r>
        <w:rPr>
          <w:b/>
          <w:bCs/>
        </w:rPr>
        <w:t xml:space="preserve">, User, CNAME: </w:t>
      </w:r>
      <w:proofErr w:type="spellStart"/>
      <w:r>
        <w:rPr>
          <w:b/>
          <w:bCs/>
        </w:rPr>
        <w:t>AdminGetAllUserHistory</w:t>
      </w:r>
      <w:proofErr w:type="spellEnd"/>
      <w:r w:rsidR="00030F02">
        <w:rPr>
          <w:b/>
          <w:bCs/>
        </w:rPr>
        <w:t xml:space="preserve">, </w:t>
      </w:r>
      <w:proofErr w:type="spellStart"/>
      <w:proofErr w:type="gramStart"/>
      <w:r w:rsidR="00030F02">
        <w:rPr>
          <w:b/>
          <w:bCs/>
        </w:rPr>
        <w:t>Test:TestAdminRequestsHistory</w:t>
      </w:r>
      <w:proofErr w:type="spellEnd"/>
      <w:proofErr w:type="gramEnd"/>
      <w:r>
        <w:rPr>
          <w:b/>
          <w:bCs/>
        </w:rPr>
        <w:t>]</w:t>
      </w:r>
    </w:p>
    <w:p w14:paraId="7CF520EF" w14:textId="0D44E813" w:rsidR="00A60D87" w:rsidRPr="001872B8" w:rsidRDefault="00A60D87" w:rsidP="00DB5C1D">
      <w:pPr>
        <w:pStyle w:val="a3"/>
        <w:numPr>
          <w:ilvl w:val="1"/>
          <w:numId w:val="1"/>
        </w:numPr>
        <w:bidi w:val="0"/>
        <w:rPr>
          <w:b/>
          <w:bCs/>
        </w:rPr>
      </w:pPr>
      <w:r w:rsidRPr="001872B8">
        <w:rPr>
          <w:b/>
          <w:bCs/>
        </w:rPr>
        <w:t xml:space="preserve">Actor: </w:t>
      </w:r>
      <w:r w:rsidRPr="001872B8">
        <w:rPr>
          <w:b/>
          <w:bCs/>
          <w:color w:val="FF0000"/>
        </w:rPr>
        <w:t>Admin</w:t>
      </w:r>
    </w:p>
    <w:p w14:paraId="62FD597F" w14:textId="4BACDE26" w:rsidR="00A60D87" w:rsidRPr="001872B8" w:rsidRDefault="00A60D87" w:rsidP="00B13155">
      <w:pPr>
        <w:pStyle w:val="a3"/>
        <w:numPr>
          <w:ilvl w:val="1"/>
          <w:numId w:val="1"/>
        </w:numPr>
        <w:bidi w:val="0"/>
        <w:rPr>
          <w:b/>
          <w:bCs/>
        </w:rPr>
      </w:pPr>
      <w:r w:rsidRPr="001872B8">
        <w:rPr>
          <w:b/>
          <w:bCs/>
        </w:rPr>
        <w:t xml:space="preserve">Precondition: </w:t>
      </w:r>
    </w:p>
    <w:p w14:paraId="2C5F53E6" w14:textId="60DAB257" w:rsidR="00A60D87" w:rsidRPr="001872B8" w:rsidRDefault="00A60D87" w:rsidP="00A60D87">
      <w:pPr>
        <w:pStyle w:val="a3"/>
        <w:numPr>
          <w:ilvl w:val="1"/>
          <w:numId w:val="1"/>
        </w:numPr>
        <w:bidi w:val="0"/>
        <w:rPr>
          <w:b/>
          <w:bCs/>
        </w:rPr>
      </w:pPr>
      <w:r w:rsidRPr="001872B8">
        <w:rPr>
          <w:b/>
          <w:bCs/>
        </w:rPr>
        <w:t xml:space="preserve">Parameter: </w:t>
      </w:r>
    </w:p>
    <w:p w14:paraId="60227492" w14:textId="77777777" w:rsidR="00A60D87" w:rsidRPr="001872B8" w:rsidRDefault="00A60D87" w:rsidP="00A60D87">
      <w:pPr>
        <w:pStyle w:val="a3"/>
        <w:numPr>
          <w:ilvl w:val="1"/>
          <w:numId w:val="1"/>
        </w:numPr>
        <w:bidi w:val="0"/>
        <w:rPr>
          <w:b/>
          <w:bCs/>
        </w:rPr>
      </w:pPr>
      <w:r w:rsidRPr="001872B8">
        <w:rPr>
          <w:b/>
          <w:bCs/>
        </w:rPr>
        <w:t>Actions:</w:t>
      </w:r>
    </w:p>
    <w:p w14:paraId="24DEF2F6" w14:textId="5C007E94" w:rsidR="00A60D87" w:rsidRPr="001872B8" w:rsidRDefault="00A60D87" w:rsidP="00A964C6">
      <w:pPr>
        <w:pStyle w:val="a3"/>
        <w:numPr>
          <w:ilvl w:val="2"/>
          <w:numId w:val="1"/>
        </w:numPr>
        <w:bidi w:val="0"/>
        <w:rPr>
          <w:b/>
          <w:bCs/>
        </w:rPr>
      </w:pPr>
      <w:r w:rsidRPr="001872B8">
        <w:t xml:space="preserve">The </w:t>
      </w:r>
      <w:r w:rsidR="00A964C6">
        <w:t>admin</w:t>
      </w:r>
      <w:r w:rsidRPr="001872B8">
        <w:t xml:space="preserve"> requests to print the history </w:t>
      </w:r>
      <w:r w:rsidR="00CC2115">
        <w:t xml:space="preserve">of all user's </w:t>
      </w:r>
      <w:proofErr w:type="gramStart"/>
      <w:r w:rsidR="00CC2115">
        <w:t>purchase</w:t>
      </w:r>
      <w:proofErr w:type="gramEnd"/>
      <w:r w:rsidRPr="001872B8">
        <w:t xml:space="preserve"> </w:t>
      </w:r>
    </w:p>
    <w:p w14:paraId="23955682" w14:textId="6A08498D" w:rsidR="00A964C6" w:rsidRDefault="00A60D87" w:rsidP="00A964C6">
      <w:pPr>
        <w:pStyle w:val="a3"/>
        <w:numPr>
          <w:ilvl w:val="2"/>
          <w:numId w:val="1"/>
        </w:numPr>
        <w:bidi w:val="0"/>
      </w:pPr>
      <w:r w:rsidRPr="001872B8">
        <w:t xml:space="preserve">If The </w:t>
      </w:r>
      <w:r w:rsidR="00CC2115">
        <w:t>admin</w:t>
      </w:r>
      <w:r w:rsidRPr="001872B8">
        <w:t xml:space="preserve"> has ecommerce management permissions: </w:t>
      </w:r>
    </w:p>
    <w:p w14:paraId="059485F4" w14:textId="582AF760" w:rsidR="00A964C6" w:rsidRDefault="00A60D87" w:rsidP="00A964C6">
      <w:pPr>
        <w:pStyle w:val="a3"/>
        <w:numPr>
          <w:ilvl w:val="3"/>
          <w:numId w:val="1"/>
        </w:numPr>
        <w:bidi w:val="0"/>
      </w:pPr>
      <w:r w:rsidRPr="001872B8">
        <w:t xml:space="preserve">The </w:t>
      </w:r>
      <w:r w:rsidR="00CC2115">
        <w:t>admin</w:t>
      </w:r>
      <w:r w:rsidRPr="001872B8">
        <w:t xml:space="preserve"> </w:t>
      </w:r>
      <w:proofErr w:type="gramStart"/>
      <w:r w:rsidRPr="001872B8">
        <w:t>get</w:t>
      </w:r>
      <w:proofErr w:type="gramEnd"/>
      <w:r w:rsidRPr="001872B8">
        <w:t xml:space="preserve"> the requested information</w:t>
      </w:r>
    </w:p>
    <w:p w14:paraId="44719CD5" w14:textId="77777777" w:rsidR="00A964C6" w:rsidRDefault="00A60D87" w:rsidP="00A964C6">
      <w:pPr>
        <w:pStyle w:val="a3"/>
        <w:numPr>
          <w:ilvl w:val="2"/>
          <w:numId w:val="1"/>
        </w:numPr>
        <w:bidi w:val="0"/>
      </w:pPr>
      <w:r w:rsidRPr="001872B8">
        <w:t>Else:</w:t>
      </w:r>
    </w:p>
    <w:p w14:paraId="3AF64248" w14:textId="40976325" w:rsidR="00A60D87" w:rsidRDefault="00A60D87" w:rsidP="00A964C6">
      <w:pPr>
        <w:pStyle w:val="a3"/>
        <w:numPr>
          <w:ilvl w:val="3"/>
          <w:numId w:val="1"/>
        </w:numPr>
        <w:bidi w:val="0"/>
      </w:pPr>
      <w:r w:rsidRPr="001872B8">
        <w:t xml:space="preserve">The </w:t>
      </w:r>
      <w:r w:rsidR="00CC2115">
        <w:t>admin</w:t>
      </w:r>
      <w:r w:rsidRPr="001872B8">
        <w:t xml:space="preserve"> </w:t>
      </w:r>
      <w:proofErr w:type="gramStart"/>
      <w:r w:rsidRPr="001872B8">
        <w:t>get</w:t>
      </w:r>
      <w:proofErr w:type="gramEnd"/>
      <w:r w:rsidRPr="001872B8">
        <w:t xml:space="preserve"> a message for inappropriate permissions.</w:t>
      </w:r>
    </w:p>
    <w:tbl>
      <w:tblPr>
        <w:tblStyle w:val="4"/>
        <w:tblW w:w="9498" w:type="dxa"/>
        <w:tblInd w:w="-856" w:type="dxa"/>
        <w:tblLook w:val="04A0" w:firstRow="1" w:lastRow="0" w:firstColumn="1" w:lastColumn="0" w:noHBand="0" w:noVBand="1"/>
      </w:tblPr>
      <w:tblGrid>
        <w:gridCol w:w="5246"/>
        <w:gridCol w:w="4252"/>
      </w:tblGrid>
      <w:tr w:rsidR="00A60D87" w:rsidRPr="00E148DE" w14:paraId="34E8EC4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1459923C" w14:textId="77777777" w:rsidR="00A60D87" w:rsidRPr="00E148DE" w:rsidRDefault="00A60D87" w:rsidP="00D91CEB">
            <w:pPr>
              <w:bidi w:val="0"/>
              <w:rPr>
                <w:b w:val="0"/>
                <w:bCs w:val="0"/>
              </w:rPr>
            </w:pPr>
            <w:r w:rsidRPr="00E148DE">
              <w:rPr>
                <w:b w:val="0"/>
                <w:bCs w:val="0"/>
              </w:rPr>
              <w:t>Action</w:t>
            </w:r>
          </w:p>
        </w:tc>
        <w:tc>
          <w:tcPr>
            <w:tcW w:w="4252" w:type="dxa"/>
          </w:tcPr>
          <w:p w14:paraId="4B4BC59D"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46B3CDE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66BC59BF" w14:textId="750AB779" w:rsidR="00A60D87" w:rsidRPr="00AE428D" w:rsidRDefault="00A964C6" w:rsidP="00D91CEB">
            <w:pPr>
              <w:bidi w:val="0"/>
            </w:pPr>
            <w:r>
              <w:t xml:space="preserve">Admin </w:t>
            </w:r>
            <w:r w:rsidR="00160D2B">
              <w:t xml:space="preserve">asks to view all purchase </w:t>
            </w:r>
            <w:proofErr w:type="gramStart"/>
            <w:r w:rsidR="00160D2B">
              <w:t>history</w:t>
            </w:r>
            <w:proofErr w:type="gramEnd"/>
          </w:p>
          <w:p w14:paraId="62CBCFF3" w14:textId="77777777" w:rsidR="00A60D87" w:rsidRPr="00E148DE" w:rsidRDefault="00A60D87" w:rsidP="00D91CEB">
            <w:pPr>
              <w:bidi w:val="0"/>
              <w:rPr>
                <w:b w:val="0"/>
                <w:bCs w:val="0"/>
              </w:rPr>
            </w:pPr>
          </w:p>
        </w:tc>
        <w:tc>
          <w:tcPr>
            <w:tcW w:w="4252" w:type="dxa"/>
          </w:tcPr>
          <w:p w14:paraId="3FF575C5" w14:textId="58DD7C85"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history </w:t>
            </w:r>
            <w:r w:rsidR="00A964C6">
              <w:t>is provided</w:t>
            </w:r>
            <w:r w:rsidRPr="001872B8">
              <w:t xml:space="preserve"> successfully.</w:t>
            </w:r>
          </w:p>
        </w:tc>
      </w:tr>
      <w:tr w:rsidR="00A60D87" w:rsidRPr="00E148DE" w14:paraId="5B415B2D" w14:textId="77777777" w:rsidTr="00D91CEB">
        <w:tc>
          <w:tcPr>
            <w:cnfStyle w:val="001000000000" w:firstRow="0" w:lastRow="0" w:firstColumn="1" w:lastColumn="0" w:oddVBand="0" w:evenVBand="0" w:oddHBand="0" w:evenHBand="0" w:firstRowFirstColumn="0" w:firstRowLastColumn="0" w:lastRowFirstColumn="0" w:lastRowLastColumn="0"/>
            <w:tcW w:w="5246" w:type="dxa"/>
          </w:tcPr>
          <w:p w14:paraId="7AEEC765" w14:textId="32010B11" w:rsidR="00A60D87" w:rsidRPr="001872B8" w:rsidRDefault="00160D2B" w:rsidP="00D91CEB">
            <w:pPr>
              <w:bidi w:val="0"/>
              <w:rPr>
                <w:b w:val="0"/>
                <w:bCs w:val="0"/>
              </w:rPr>
            </w:pPr>
            <w:r>
              <w:t xml:space="preserve">Admin asks to view information about purchases of items that their prices are different </w:t>
            </w:r>
            <w:proofErr w:type="gramStart"/>
            <w:r>
              <w:t>now</w:t>
            </w:r>
            <w:proofErr w:type="gramEnd"/>
          </w:p>
          <w:p w14:paraId="35645B8A" w14:textId="77777777" w:rsidR="00A60D87" w:rsidRPr="001872B8" w:rsidRDefault="00A60D87" w:rsidP="00D91CEB">
            <w:pPr>
              <w:pStyle w:val="a3"/>
              <w:bidi w:val="0"/>
            </w:pPr>
          </w:p>
        </w:tc>
        <w:tc>
          <w:tcPr>
            <w:tcW w:w="4252" w:type="dxa"/>
          </w:tcPr>
          <w:p w14:paraId="66187BB2" w14:textId="7189E539" w:rsidR="00A60D87" w:rsidRPr="001872B8" w:rsidRDefault="00160D2B" w:rsidP="00D91CEB">
            <w:pPr>
              <w:bidi w:val="0"/>
              <w:cnfStyle w:val="000000000000" w:firstRow="0" w:lastRow="0" w:firstColumn="0" w:lastColumn="0" w:oddVBand="0" w:evenVBand="0" w:oddHBand="0" w:evenHBand="0" w:firstRowFirstColumn="0" w:firstRowLastColumn="0" w:lastRowFirstColumn="0" w:lastRowLastColumn="0"/>
            </w:pPr>
            <w:r>
              <w:t xml:space="preserve">The prices shown by the history are that same as they were in the actual </w:t>
            </w:r>
            <w:proofErr w:type="gramStart"/>
            <w:r>
              <w:t>transaction</w:t>
            </w:r>
            <w:proofErr w:type="gramEnd"/>
          </w:p>
          <w:p w14:paraId="544E4F34"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p>
        </w:tc>
      </w:tr>
      <w:tr w:rsidR="00A60D87" w:rsidRPr="00E148DE" w14:paraId="6207F0B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7553ACA7" w14:textId="6D6D359D" w:rsidR="00A60D87" w:rsidRPr="00AE428D" w:rsidRDefault="00160D2B" w:rsidP="00D91CEB">
            <w:pPr>
              <w:bidi w:val="0"/>
            </w:pPr>
            <w:r>
              <w:t xml:space="preserve">Admin asks to view information about purchases of users that are no longer users in the </w:t>
            </w:r>
            <w:proofErr w:type="gramStart"/>
            <w:r>
              <w:t>system</w:t>
            </w:r>
            <w:proofErr w:type="gramEnd"/>
          </w:p>
          <w:p w14:paraId="261384AC" w14:textId="77777777" w:rsidR="00A60D87" w:rsidRPr="00AE428D" w:rsidRDefault="00A60D87" w:rsidP="00D91CEB">
            <w:pPr>
              <w:bidi w:val="0"/>
              <w:rPr>
                <w:b w:val="0"/>
                <w:bCs w:val="0"/>
              </w:rPr>
            </w:pPr>
          </w:p>
        </w:tc>
        <w:tc>
          <w:tcPr>
            <w:tcW w:w="4252" w:type="dxa"/>
          </w:tcPr>
          <w:p w14:paraId="55D573A7" w14:textId="32159C05" w:rsidR="00A60D87" w:rsidRPr="001872B8" w:rsidRDefault="00160D2B" w:rsidP="00D91CEB">
            <w:pPr>
              <w:bidi w:val="0"/>
              <w:cnfStyle w:val="000000100000" w:firstRow="0" w:lastRow="0" w:firstColumn="0" w:lastColumn="0" w:oddVBand="0" w:evenVBand="0" w:oddHBand="1" w:evenHBand="0" w:firstRowFirstColumn="0" w:firstRowLastColumn="0" w:lastRowFirstColumn="0" w:lastRowLastColumn="0"/>
            </w:pPr>
            <w:r>
              <w:t xml:space="preserve">System provides and preserves the information for all </w:t>
            </w:r>
            <w:proofErr w:type="gramStart"/>
            <w:r>
              <w:t>purchases</w:t>
            </w:r>
            <w:proofErr w:type="gramEnd"/>
            <w:r>
              <w:t xml:space="preserve"> </w:t>
            </w:r>
          </w:p>
          <w:p w14:paraId="78C2BE35"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p>
        </w:tc>
      </w:tr>
      <w:tr w:rsidR="00EE13C5" w:rsidRPr="00E148DE" w14:paraId="0785949A" w14:textId="77777777" w:rsidTr="00D91CEB">
        <w:tc>
          <w:tcPr>
            <w:cnfStyle w:val="001000000000" w:firstRow="0" w:lastRow="0" w:firstColumn="1" w:lastColumn="0" w:oddVBand="0" w:evenVBand="0" w:oddHBand="0" w:evenHBand="0" w:firstRowFirstColumn="0" w:firstRowLastColumn="0" w:lastRowFirstColumn="0" w:lastRowLastColumn="0"/>
            <w:tcW w:w="5246" w:type="dxa"/>
          </w:tcPr>
          <w:p w14:paraId="2EB1D4E2" w14:textId="572EDCB4" w:rsidR="00EE13C5" w:rsidRDefault="00EE13C5" w:rsidP="00D91CEB">
            <w:pPr>
              <w:bidi w:val="0"/>
            </w:pPr>
            <w:r>
              <w:lastRenderedPageBreak/>
              <w:t>Admin asks to view information about purchases of items that were deleted from the system, or of stores that were closed and removed from the system</w:t>
            </w:r>
          </w:p>
        </w:tc>
        <w:tc>
          <w:tcPr>
            <w:tcW w:w="4252" w:type="dxa"/>
          </w:tcPr>
          <w:p w14:paraId="7740AEFA" w14:textId="498F5A93" w:rsidR="00EE13C5" w:rsidRDefault="00EE13C5" w:rsidP="00D91CEB">
            <w:pPr>
              <w:bidi w:val="0"/>
              <w:cnfStyle w:val="000000000000" w:firstRow="0" w:lastRow="0" w:firstColumn="0" w:lastColumn="0" w:oddVBand="0" w:evenVBand="0" w:oddHBand="0" w:evenHBand="0" w:firstRowFirstColumn="0" w:firstRowLastColumn="0" w:lastRowFirstColumn="0" w:lastRowLastColumn="0"/>
            </w:pPr>
            <w:r>
              <w:t xml:space="preserve">The transaction's information is preserved and saved as they </w:t>
            </w:r>
            <w:proofErr w:type="gramStart"/>
            <w:r>
              <w:t>were, and</w:t>
            </w:r>
            <w:proofErr w:type="gramEnd"/>
            <w:r>
              <w:t xml:space="preserve"> presented properly. </w:t>
            </w:r>
          </w:p>
        </w:tc>
      </w:tr>
    </w:tbl>
    <w:p w14:paraId="21969839" w14:textId="77777777" w:rsidR="00D44A3D" w:rsidRDefault="00D44A3D" w:rsidP="00D44A3D"/>
    <w:p w14:paraId="33B0C819" w14:textId="62E6A890" w:rsidR="005E473D" w:rsidRPr="001872B8" w:rsidRDefault="00681300" w:rsidP="005E473D">
      <w:pPr>
        <w:pStyle w:val="2"/>
        <w:bidi w:val="0"/>
      </w:pPr>
      <w:bookmarkStart w:id="20" w:name="_Toc74592916"/>
      <w:r>
        <w:t xml:space="preserve">[1.13] </w:t>
      </w:r>
      <w:r w:rsidR="005E473D" w:rsidRPr="001872B8">
        <w:t xml:space="preserve">Use case: </w:t>
      </w:r>
      <w:r w:rsidR="005E473D" w:rsidRPr="001872B8">
        <w:rPr>
          <w:color w:val="FF0000"/>
        </w:rPr>
        <w:t>Admin</w:t>
      </w:r>
      <w:r w:rsidR="005E473D" w:rsidRPr="001872B8">
        <w:t xml:space="preserve"> requests for </w:t>
      </w:r>
      <w:r w:rsidR="005E473D">
        <w:t>store</w:t>
      </w:r>
      <w:r w:rsidR="005E473D" w:rsidRPr="001872B8">
        <w:t xml:space="preserve"> history</w:t>
      </w:r>
      <w:bookmarkEnd w:id="20"/>
      <w:r w:rsidR="005E473D" w:rsidRPr="001872B8">
        <w:t xml:space="preserve"> </w:t>
      </w:r>
    </w:p>
    <w:p w14:paraId="3475D32B" w14:textId="0C303F7B" w:rsidR="00257032" w:rsidRDefault="00257032" w:rsidP="005E473D">
      <w:pPr>
        <w:pStyle w:val="a3"/>
        <w:numPr>
          <w:ilvl w:val="1"/>
          <w:numId w:val="1"/>
        </w:numPr>
        <w:bidi w:val="0"/>
        <w:rPr>
          <w:b/>
          <w:bCs/>
        </w:rPr>
      </w:pPr>
      <w:r>
        <w:rPr>
          <w:b/>
          <w:bCs/>
        </w:rPr>
        <w:t xml:space="preserve">[Req: 6.4, Class: User Manager, User, CNAME: </w:t>
      </w:r>
      <w:proofErr w:type="spellStart"/>
      <w:r>
        <w:rPr>
          <w:b/>
          <w:bCs/>
        </w:rPr>
        <w:t>AdminGetStoreHistory</w:t>
      </w:r>
      <w:proofErr w:type="spellEnd"/>
      <w:r w:rsidR="00030F02">
        <w:rPr>
          <w:b/>
          <w:bCs/>
        </w:rPr>
        <w:t>, Test:</w:t>
      </w:r>
      <w:r w:rsidR="00030F02" w:rsidRPr="00030F02">
        <w:rPr>
          <w:b/>
          <w:bCs/>
        </w:rPr>
        <w:t xml:space="preserve"> </w:t>
      </w:r>
      <w:proofErr w:type="spellStart"/>
      <w:r w:rsidR="00030F02">
        <w:rPr>
          <w:b/>
          <w:bCs/>
        </w:rPr>
        <w:t>TestAdminRequestsHistory</w:t>
      </w:r>
      <w:proofErr w:type="spellEnd"/>
      <w:r>
        <w:rPr>
          <w:b/>
          <w:bCs/>
        </w:rPr>
        <w:t>]</w:t>
      </w:r>
    </w:p>
    <w:p w14:paraId="1FF927AC" w14:textId="03998AFE" w:rsidR="005E473D" w:rsidRPr="001872B8" w:rsidRDefault="005E473D" w:rsidP="00257032">
      <w:pPr>
        <w:pStyle w:val="a3"/>
        <w:numPr>
          <w:ilvl w:val="1"/>
          <w:numId w:val="1"/>
        </w:numPr>
        <w:bidi w:val="0"/>
        <w:rPr>
          <w:b/>
          <w:bCs/>
        </w:rPr>
      </w:pPr>
      <w:r w:rsidRPr="001872B8">
        <w:rPr>
          <w:b/>
          <w:bCs/>
        </w:rPr>
        <w:t xml:space="preserve">Actor: </w:t>
      </w:r>
      <w:r w:rsidRPr="001872B8">
        <w:rPr>
          <w:b/>
          <w:bCs/>
          <w:color w:val="FF0000"/>
        </w:rPr>
        <w:t>Admin</w:t>
      </w:r>
    </w:p>
    <w:p w14:paraId="3473BAFD" w14:textId="378C2475" w:rsidR="005E473D" w:rsidRPr="001872B8" w:rsidRDefault="005E473D" w:rsidP="005E473D">
      <w:pPr>
        <w:pStyle w:val="a3"/>
        <w:numPr>
          <w:ilvl w:val="1"/>
          <w:numId w:val="1"/>
        </w:numPr>
        <w:bidi w:val="0"/>
        <w:rPr>
          <w:b/>
          <w:bCs/>
        </w:rPr>
      </w:pPr>
      <w:r w:rsidRPr="001872B8">
        <w:rPr>
          <w:b/>
          <w:bCs/>
        </w:rPr>
        <w:t xml:space="preserve">Precondition: </w:t>
      </w:r>
      <w:r w:rsidR="009B7A10" w:rsidRPr="00915301">
        <w:t>Store exists</w:t>
      </w:r>
    </w:p>
    <w:p w14:paraId="56D95D04" w14:textId="11130DE0" w:rsidR="005E473D" w:rsidRPr="001872B8" w:rsidRDefault="005E473D" w:rsidP="005E473D">
      <w:pPr>
        <w:pStyle w:val="a3"/>
        <w:numPr>
          <w:ilvl w:val="1"/>
          <w:numId w:val="1"/>
        </w:numPr>
        <w:bidi w:val="0"/>
        <w:rPr>
          <w:b/>
          <w:bCs/>
        </w:rPr>
      </w:pPr>
      <w:r w:rsidRPr="001872B8">
        <w:rPr>
          <w:b/>
          <w:bCs/>
        </w:rPr>
        <w:t xml:space="preserve">Parameter: </w:t>
      </w:r>
      <w:r w:rsidR="009B7A10" w:rsidRPr="00915301">
        <w:t>Store id</w:t>
      </w:r>
    </w:p>
    <w:p w14:paraId="6BD24BE0" w14:textId="77777777" w:rsidR="005E473D" w:rsidRPr="001872B8" w:rsidRDefault="005E473D" w:rsidP="005E473D">
      <w:pPr>
        <w:pStyle w:val="a3"/>
        <w:numPr>
          <w:ilvl w:val="1"/>
          <w:numId w:val="1"/>
        </w:numPr>
        <w:bidi w:val="0"/>
        <w:rPr>
          <w:b/>
          <w:bCs/>
        </w:rPr>
      </w:pPr>
      <w:r w:rsidRPr="001872B8">
        <w:rPr>
          <w:b/>
          <w:bCs/>
        </w:rPr>
        <w:t>Actions:</w:t>
      </w:r>
    </w:p>
    <w:p w14:paraId="7DB5C004" w14:textId="7F830A4A" w:rsidR="005E473D" w:rsidRPr="001872B8" w:rsidRDefault="005E473D" w:rsidP="005E473D">
      <w:pPr>
        <w:pStyle w:val="a3"/>
        <w:numPr>
          <w:ilvl w:val="2"/>
          <w:numId w:val="1"/>
        </w:numPr>
        <w:bidi w:val="0"/>
        <w:rPr>
          <w:b/>
          <w:bCs/>
        </w:rPr>
      </w:pPr>
      <w:r w:rsidRPr="001872B8">
        <w:t xml:space="preserve">The </w:t>
      </w:r>
      <w:r>
        <w:t>admin</w:t>
      </w:r>
      <w:r w:rsidRPr="001872B8">
        <w:t xml:space="preserve"> requests to print the history </w:t>
      </w:r>
      <w:r>
        <w:t xml:space="preserve">of </w:t>
      </w:r>
      <w:r w:rsidR="00915301">
        <w:t xml:space="preserve">a requested store </w:t>
      </w:r>
      <w:proofErr w:type="gramStart"/>
      <w:r w:rsidR="00915301">
        <w:t>id</w:t>
      </w:r>
      <w:proofErr w:type="gramEnd"/>
      <w:r w:rsidRPr="001872B8">
        <w:t xml:space="preserve"> </w:t>
      </w:r>
    </w:p>
    <w:p w14:paraId="40944C2B" w14:textId="0FC55BCB" w:rsidR="005E473D" w:rsidRDefault="005E473D" w:rsidP="005E473D">
      <w:pPr>
        <w:pStyle w:val="a3"/>
        <w:numPr>
          <w:ilvl w:val="2"/>
          <w:numId w:val="1"/>
        </w:numPr>
        <w:bidi w:val="0"/>
      </w:pPr>
      <w:r w:rsidRPr="001872B8">
        <w:t xml:space="preserve">If </w:t>
      </w:r>
      <w:r w:rsidR="007D41B7">
        <w:t>t</w:t>
      </w:r>
      <w:r w:rsidRPr="001872B8">
        <w:t xml:space="preserve">he </w:t>
      </w:r>
      <w:r>
        <w:t>admin</w:t>
      </w:r>
      <w:r w:rsidRPr="001872B8">
        <w:t xml:space="preserve"> has ecommerce management permissions: </w:t>
      </w:r>
    </w:p>
    <w:p w14:paraId="143AEB0F" w14:textId="77777777" w:rsidR="005E473D" w:rsidRDefault="005E473D" w:rsidP="005E473D">
      <w:pPr>
        <w:pStyle w:val="a3"/>
        <w:numPr>
          <w:ilvl w:val="3"/>
          <w:numId w:val="1"/>
        </w:numPr>
        <w:bidi w:val="0"/>
      </w:pPr>
      <w:r w:rsidRPr="001872B8">
        <w:t xml:space="preserve">The </w:t>
      </w:r>
      <w:r>
        <w:t>admin</w:t>
      </w:r>
      <w:r w:rsidRPr="001872B8">
        <w:t xml:space="preserve"> </w:t>
      </w:r>
      <w:proofErr w:type="gramStart"/>
      <w:r w:rsidRPr="001872B8">
        <w:t>get</w:t>
      </w:r>
      <w:proofErr w:type="gramEnd"/>
      <w:r w:rsidRPr="001872B8">
        <w:t xml:space="preserve"> the requested information</w:t>
      </w:r>
    </w:p>
    <w:p w14:paraId="33586555" w14:textId="77777777" w:rsidR="005E473D" w:rsidRDefault="005E473D" w:rsidP="005E473D">
      <w:pPr>
        <w:pStyle w:val="a3"/>
        <w:numPr>
          <w:ilvl w:val="2"/>
          <w:numId w:val="1"/>
        </w:numPr>
        <w:bidi w:val="0"/>
      </w:pPr>
      <w:r w:rsidRPr="001872B8">
        <w:t>Else:</w:t>
      </w:r>
    </w:p>
    <w:p w14:paraId="61344146" w14:textId="77777777" w:rsidR="005E473D" w:rsidRDefault="005E473D" w:rsidP="005E473D">
      <w:pPr>
        <w:pStyle w:val="a3"/>
        <w:numPr>
          <w:ilvl w:val="3"/>
          <w:numId w:val="1"/>
        </w:numPr>
        <w:bidi w:val="0"/>
      </w:pPr>
      <w:r w:rsidRPr="001872B8">
        <w:t xml:space="preserve">The </w:t>
      </w:r>
      <w:r>
        <w:t>admin</w:t>
      </w:r>
      <w:r w:rsidRPr="001872B8">
        <w:t xml:space="preserve"> </w:t>
      </w:r>
      <w:proofErr w:type="gramStart"/>
      <w:r w:rsidRPr="001872B8">
        <w:t>get</w:t>
      </w:r>
      <w:proofErr w:type="gramEnd"/>
      <w:r w:rsidRPr="001872B8">
        <w:t xml:space="preserve"> a message for inappropriate permissions.</w:t>
      </w:r>
    </w:p>
    <w:tbl>
      <w:tblPr>
        <w:tblStyle w:val="4"/>
        <w:tblW w:w="9498" w:type="dxa"/>
        <w:tblInd w:w="-856" w:type="dxa"/>
        <w:tblLook w:val="04A0" w:firstRow="1" w:lastRow="0" w:firstColumn="1" w:lastColumn="0" w:noHBand="0" w:noVBand="1"/>
      </w:tblPr>
      <w:tblGrid>
        <w:gridCol w:w="5246"/>
        <w:gridCol w:w="4252"/>
      </w:tblGrid>
      <w:tr w:rsidR="005E473D" w:rsidRPr="00E148DE" w14:paraId="353F70C2" w14:textId="77777777" w:rsidTr="00363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2CB8FAA4" w14:textId="77777777" w:rsidR="005E473D" w:rsidRPr="00E148DE" w:rsidRDefault="005E473D" w:rsidP="00363A09">
            <w:pPr>
              <w:bidi w:val="0"/>
              <w:rPr>
                <w:b w:val="0"/>
                <w:bCs w:val="0"/>
              </w:rPr>
            </w:pPr>
            <w:r w:rsidRPr="00E148DE">
              <w:rPr>
                <w:b w:val="0"/>
                <w:bCs w:val="0"/>
              </w:rPr>
              <w:t>Action</w:t>
            </w:r>
          </w:p>
        </w:tc>
        <w:tc>
          <w:tcPr>
            <w:tcW w:w="4252" w:type="dxa"/>
          </w:tcPr>
          <w:p w14:paraId="4F7421BF" w14:textId="77777777" w:rsidR="005E473D" w:rsidRPr="00E148DE" w:rsidRDefault="005E473D" w:rsidP="00363A09">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5E473D" w:rsidRPr="00E148DE" w14:paraId="1217C01E"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5DD58A2E" w14:textId="362850B4" w:rsidR="005E473D" w:rsidRPr="00AE428D" w:rsidRDefault="005E473D" w:rsidP="00363A09">
            <w:pPr>
              <w:bidi w:val="0"/>
            </w:pPr>
            <w:r>
              <w:t xml:space="preserve">Admin asks to view </w:t>
            </w:r>
            <w:r w:rsidR="007D41B7">
              <w:t xml:space="preserve">information of store's </w:t>
            </w:r>
            <w:proofErr w:type="gramStart"/>
            <w:r w:rsidR="007D41B7">
              <w:t>history</w:t>
            </w:r>
            <w:proofErr w:type="gramEnd"/>
          </w:p>
          <w:p w14:paraId="64230065" w14:textId="77777777" w:rsidR="005E473D" w:rsidRPr="00E148DE" w:rsidRDefault="005E473D" w:rsidP="00363A09">
            <w:pPr>
              <w:bidi w:val="0"/>
              <w:rPr>
                <w:b w:val="0"/>
                <w:bCs w:val="0"/>
              </w:rPr>
            </w:pPr>
          </w:p>
        </w:tc>
        <w:tc>
          <w:tcPr>
            <w:tcW w:w="4252" w:type="dxa"/>
          </w:tcPr>
          <w:p w14:paraId="2DD2FBEF" w14:textId="77777777" w:rsidR="005E473D" w:rsidRPr="00E148DE" w:rsidRDefault="005E473D" w:rsidP="00363A09">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history </w:t>
            </w:r>
            <w:r>
              <w:t>is provided</w:t>
            </w:r>
            <w:r w:rsidRPr="001872B8">
              <w:t xml:space="preserve"> successfully.</w:t>
            </w:r>
          </w:p>
        </w:tc>
      </w:tr>
      <w:tr w:rsidR="005E473D" w:rsidRPr="00E148DE" w14:paraId="4CA11029" w14:textId="77777777" w:rsidTr="00363A09">
        <w:tc>
          <w:tcPr>
            <w:cnfStyle w:val="001000000000" w:firstRow="0" w:lastRow="0" w:firstColumn="1" w:lastColumn="0" w:oddVBand="0" w:evenVBand="0" w:oddHBand="0" w:evenHBand="0" w:firstRowFirstColumn="0" w:firstRowLastColumn="0" w:lastRowFirstColumn="0" w:lastRowLastColumn="0"/>
            <w:tcW w:w="5246" w:type="dxa"/>
          </w:tcPr>
          <w:p w14:paraId="3431EC88" w14:textId="77777777" w:rsidR="005E473D" w:rsidRPr="001872B8" w:rsidRDefault="005E473D" w:rsidP="00363A09">
            <w:pPr>
              <w:bidi w:val="0"/>
              <w:rPr>
                <w:b w:val="0"/>
                <w:bCs w:val="0"/>
              </w:rPr>
            </w:pPr>
            <w:r>
              <w:t xml:space="preserve">Admin asks to view information about purchases of items that their prices are different </w:t>
            </w:r>
            <w:proofErr w:type="gramStart"/>
            <w:r>
              <w:t>now</w:t>
            </w:r>
            <w:proofErr w:type="gramEnd"/>
          </w:p>
          <w:p w14:paraId="7A4BE8A2" w14:textId="77777777" w:rsidR="005E473D" w:rsidRPr="001872B8" w:rsidRDefault="005E473D" w:rsidP="00363A09">
            <w:pPr>
              <w:pStyle w:val="a3"/>
              <w:bidi w:val="0"/>
            </w:pPr>
          </w:p>
        </w:tc>
        <w:tc>
          <w:tcPr>
            <w:tcW w:w="4252" w:type="dxa"/>
          </w:tcPr>
          <w:p w14:paraId="4D2876C7" w14:textId="77777777" w:rsidR="005E473D" w:rsidRPr="001872B8" w:rsidRDefault="005E473D" w:rsidP="00363A09">
            <w:pPr>
              <w:bidi w:val="0"/>
              <w:cnfStyle w:val="000000000000" w:firstRow="0" w:lastRow="0" w:firstColumn="0" w:lastColumn="0" w:oddVBand="0" w:evenVBand="0" w:oddHBand="0" w:evenHBand="0" w:firstRowFirstColumn="0" w:firstRowLastColumn="0" w:lastRowFirstColumn="0" w:lastRowLastColumn="0"/>
            </w:pPr>
            <w:r>
              <w:t xml:space="preserve">The prices shown by the history are that same as they were in the actual </w:t>
            </w:r>
            <w:proofErr w:type="gramStart"/>
            <w:r>
              <w:t>transaction</w:t>
            </w:r>
            <w:proofErr w:type="gramEnd"/>
          </w:p>
          <w:p w14:paraId="246187BC" w14:textId="77777777" w:rsidR="005E473D" w:rsidRPr="001872B8" w:rsidRDefault="005E473D" w:rsidP="00363A09">
            <w:pPr>
              <w:bidi w:val="0"/>
              <w:cnfStyle w:val="000000000000" w:firstRow="0" w:lastRow="0" w:firstColumn="0" w:lastColumn="0" w:oddVBand="0" w:evenVBand="0" w:oddHBand="0" w:evenHBand="0" w:firstRowFirstColumn="0" w:firstRowLastColumn="0" w:lastRowFirstColumn="0" w:lastRowLastColumn="0"/>
            </w:pPr>
          </w:p>
        </w:tc>
      </w:tr>
      <w:tr w:rsidR="005E473D" w:rsidRPr="00E148DE" w14:paraId="72A7209F"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59F5DF11" w14:textId="77777777" w:rsidR="005E473D" w:rsidRPr="00AE428D" w:rsidRDefault="005E473D" w:rsidP="00363A09">
            <w:pPr>
              <w:bidi w:val="0"/>
            </w:pPr>
            <w:r>
              <w:t xml:space="preserve">Admin asks to view information about purchases of users that are no longer users in the </w:t>
            </w:r>
            <w:proofErr w:type="gramStart"/>
            <w:r>
              <w:t>system</w:t>
            </w:r>
            <w:proofErr w:type="gramEnd"/>
          </w:p>
          <w:p w14:paraId="487B77C7" w14:textId="77777777" w:rsidR="005E473D" w:rsidRPr="00AE428D" w:rsidRDefault="005E473D" w:rsidP="00363A09">
            <w:pPr>
              <w:bidi w:val="0"/>
              <w:rPr>
                <w:b w:val="0"/>
                <w:bCs w:val="0"/>
              </w:rPr>
            </w:pPr>
          </w:p>
        </w:tc>
        <w:tc>
          <w:tcPr>
            <w:tcW w:w="4252" w:type="dxa"/>
          </w:tcPr>
          <w:p w14:paraId="43AED6A6" w14:textId="77777777" w:rsidR="005E473D" w:rsidRPr="001872B8" w:rsidRDefault="005E473D" w:rsidP="00363A09">
            <w:pPr>
              <w:bidi w:val="0"/>
              <w:cnfStyle w:val="000000100000" w:firstRow="0" w:lastRow="0" w:firstColumn="0" w:lastColumn="0" w:oddVBand="0" w:evenVBand="0" w:oddHBand="1" w:evenHBand="0" w:firstRowFirstColumn="0" w:firstRowLastColumn="0" w:lastRowFirstColumn="0" w:lastRowLastColumn="0"/>
            </w:pPr>
            <w:r>
              <w:t xml:space="preserve">System provides and preserves the information for all </w:t>
            </w:r>
            <w:proofErr w:type="gramStart"/>
            <w:r>
              <w:t>purchases</w:t>
            </w:r>
            <w:proofErr w:type="gramEnd"/>
            <w:r>
              <w:t xml:space="preserve"> </w:t>
            </w:r>
          </w:p>
          <w:p w14:paraId="256D717A" w14:textId="77777777" w:rsidR="005E473D" w:rsidRPr="001872B8" w:rsidRDefault="005E473D" w:rsidP="00363A09">
            <w:pPr>
              <w:bidi w:val="0"/>
              <w:cnfStyle w:val="000000100000" w:firstRow="0" w:lastRow="0" w:firstColumn="0" w:lastColumn="0" w:oddVBand="0" w:evenVBand="0" w:oddHBand="1" w:evenHBand="0" w:firstRowFirstColumn="0" w:firstRowLastColumn="0" w:lastRowFirstColumn="0" w:lastRowLastColumn="0"/>
            </w:pPr>
          </w:p>
        </w:tc>
      </w:tr>
      <w:tr w:rsidR="005E473D" w:rsidRPr="00E148DE" w14:paraId="7B3F6810" w14:textId="77777777" w:rsidTr="00363A09">
        <w:tc>
          <w:tcPr>
            <w:cnfStyle w:val="001000000000" w:firstRow="0" w:lastRow="0" w:firstColumn="1" w:lastColumn="0" w:oddVBand="0" w:evenVBand="0" w:oddHBand="0" w:evenHBand="0" w:firstRowFirstColumn="0" w:firstRowLastColumn="0" w:lastRowFirstColumn="0" w:lastRowLastColumn="0"/>
            <w:tcW w:w="5246" w:type="dxa"/>
          </w:tcPr>
          <w:p w14:paraId="109B62A9" w14:textId="43ACCAF4" w:rsidR="005E473D" w:rsidRDefault="005E473D" w:rsidP="00363A09">
            <w:pPr>
              <w:bidi w:val="0"/>
            </w:pPr>
            <w:r>
              <w:t>Admin asks to view information about purchases of items that were deleted from the system</w:t>
            </w:r>
          </w:p>
        </w:tc>
        <w:tc>
          <w:tcPr>
            <w:tcW w:w="4252" w:type="dxa"/>
          </w:tcPr>
          <w:p w14:paraId="34249A47" w14:textId="77777777" w:rsidR="005E473D" w:rsidRDefault="005E473D" w:rsidP="00363A09">
            <w:pPr>
              <w:bidi w:val="0"/>
              <w:cnfStyle w:val="000000000000" w:firstRow="0" w:lastRow="0" w:firstColumn="0" w:lastColumn="0" w:oddVBand="0" w:evenVBand="0" w:oddHBand="0" w:evenHBand="0" w:firstRowFirstColumn="0" w:firstRowLastColumn="0" w:lastRowFirstColumn="0" w:lastRowLastColumn="0"/>
            </w:pPr>
            <w:r>
              <w:t xml:space="preserve">The transaction's information is preserved and saved as they </w:t>
            </w:r>
            <w:proofErr w:type="gramStart"/>
            <w:r>
              <w:t>were, and</w:t>
            </w:r>
            <w:proofErr w:type="gramEnd"/>
            <w:r>
              <w:t xml:space="preserve"> presented properly. </w:t>
            </w:r>
          </w:p>
        </w:tc>
      </w:tr>
      <w:tr w:rsidR="007D41B7" w:rsidRPr="00E148DE" w14:paraId="46F6F8F0"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1B1F420F" w14:textId="2A72B789" w:rsidR="007D41B7" w:rsidRDefault="007D41B7" w:rsidP="00363A09">
            <w:pPr>
              <w:bidi w:val="0"/>
            </w:pPr>
            <w:r>
              <w:t xml:space="preserve">Admins asks to view information about purchases from store that </w:t>
            </w:r>
            <w:proofErr w:type="gramStart"/>
            <w:r>
              <w:t>doesn't</w:t>
            </w:r>
            <w:proofErr w:type="gramEnd"/>
            <w:r>
              <w:t xml:space="preserve"> exist</w:t>
            </w:r>
          </w:p>
        </w:tc>
        <w:tc>
          <w:tcPr>
            <w:tcW w:w="4252" w:type="dxa"/>
          </w:tcPr>
          <w:p w14:paraId="1935FB50" w14:textId="21F7C291" w:rsidR="007D41B7" w:rsidRDefault="007D41B7" w:rsidP="00363A09">
            <w:pPr>
              <w:bidi w:val="0"/>
              <w:cnfStyle w:val="000000100000" w:firstRow="0" w:lastRow="0" w:firstColumn="0" w:lastColumn="0" w:oddVBand="0" w:evenVBand="0" w:oddHBand="1" w:evenHBand="0" w:firstRowFirstColumn="0" w:firstRowLastColumn="0" w:lastRowFirstColumn="0" w:lastRowLastColumn="0"/>
            </w:pPr>
            <w:r>
              <w:t xml:space="preserve">System informs the admin the store </w:t>
            </w:r>
            <w:proofErr w:type="gramStart"/>
            <w:r>
              <w:t>doesn’t</w:t>
            </w:r>
            <w:proofErr w:type="gramEnd"/>
            <w:r>
              <w:t xml:space="preserve"> exist</w:t>
            </w:r>
          </w:p>
        </w:tc>
      </w:tr>
    </w:tbl>
    <w:p w14:paraId="4A881896" w14:textId="77777777" w:rsidR="005E473D" w:rsidRDefault="005E473D" w:rsidP="005E473D"/>
    <w:p w14:paraId="1EBA719B" w14:textId="599F1DA6" w:rsidR="00791292" w:rsidRPr="001872B8" w:rsidRDefault="00791292" w:rsidP="00791292">
      <w:pPr>
        <w:pStyle w:val="2"/>
        <w:bidi w:val="0"/>
      </w:pPr>
      <w:bookmarkStart w:id="21" w:name="_Toc74592917"/>
      <w:r>
        <w:t xml:space="preserve">[1.14] </w:t>
      </w:r>
      <w:r w:rsidRPr="001872B8">
        <w:t xml:space="preserve">Use case: </w:t>
      </w:r>
      <w:r>
        <w:t xml:space="preserve">Remove Co-owner from </w:t>
      </w:r>
      <w:proofErr w:type="gramStart"/>
      <w:r>
        <w:t>Store</w:t>
      </w:r>
      <w:bookmarkEnd w:id="21"/>
      <w:proofErr w:type="gramEnd"/>
    </w:p>
    <w:p w14:paraId="71A5057F" w14:textId="435B0395" w:rsidR="00791292" w:rsidRDefault="00791292" w:rsidP="00791292">
      <w:pPr>
        <w:pStyle w:val="a3"/>
        <w:numPr>
          <w:ilvl w:val="1"/>
          <w:numId w:val="1"/>
        </w:numPr>
        <w:bidi w:val="0"/>
        <w:rPr>
          <w:b/>
          <w:bCs/>
        </w:rPr>
      </w:pPr>
      <w:r>
        <w:rPr>
          <w:b/>
          <w:bCs/>
        </w:rPr>
        <w:t xml:space="preserve">[Req: </w:t>
      </w:r>
      <w:r w:rsidR="00BF1B58">
        <w:rPr>
          <w:b/>
          <w:bCs/>
        </w:rPr>
        <w:t>4.</w:t>
      </w:r>
      <w:r>
        <w:rPr>
          <w:b/>
          <w:bCs/>
        </w:rPr>
        <w:t xml:space="preserve">4, Class: </w:t>
      </w:r>
      <w:r w:rsidR="00BF1B58" w:rsidRPr="004E71E6">
        <w:rPr>
          <w:b/>
          <w:bCs/>
        </w:rPr>
        <w:t>User</w:t>
      </w:r>
      <w:r>
        <w:rPr>
          <w:b/>
          <w:bCs/>
        </w:rPr>
        <w:t xml:space="preserve">, </w:t>
      </w:r>
      <w:proofErr w:type="spellStart"/>
      <w:proofErr w:type="gramStart"/>
      <w:r>
        <w:rPr>
          <w:b/>
          <w:bCs/>
        </w:rPr>
        <w:t>CNAME:</w:t>
      </w:r>
      <w:r w:rsidR="000663FA">
        <w:rPr>
          <w:b/>
          <w:bCs/>
        </w:rPr>
        <w:t>RemoveCoOwner</w:t>
      </w:r>
      <w:proofErr w:type="spellEnd"/>
      <w:proofErr w:type="gramEnd"/>
      <w:r w:rsidR="000663FA">
        <w:rPr>
          <w:b/>
          <w:bCs/>
        </w:rPr>
        <w:t xml:space="preserve">, </w:t>
      </w:r>
      <w:proofErr w:type="spellStart"/>
      <w:r w:rsidR="000663FA">
        <w:rPr>
          <w:b/>
          <w:bCs/>
        </w:rPr>
        <w:t>Test:TestAppoint</w:t>
      </w:r>
      <w:r w:rsidR="00FA561F">
        <w:rPr>
          <w:b/>
          <w:bCs/>
        </w:rPr>
        <w:t>Co</w:t>
      </w:r>
      <w:r w:rsidR="000663FA">
        <w:rPr>
          <w:b/>
          <w:bCs/>
        </w:rPr>
        <w:t>Owner</w:t>
      </w:r>
      <w:proofErr w:type="spellEnd"/>
      <w:r>
        <w:rPr>
          <w:b/>
          <w:bCs/>
        </w:rPr>
        <w:t>]</w:t>
      </w:r>
    </w:p>
    <w:p w14:paraId="051E8341" w14:textId="77777777" w:rsidR="00791292" w:rsidRDefault="00791292" w:rsidP="00791292">
      <w:pPr>
        <w:pStyle w:val="a3"/>
        <w:numPr>
          <w:ilvl w:val="1"/>
          <w:numId w:val="1"/>
        </w:numPr>
        <w:bidi w:val="0"/>
        <w:rPr>
          <w:b/>
          <w:bCs/>
        </w:rPr>
      </w:pPr>
      <w:r w:rsidRPr="00791292">
        <w:rPr>
          <w:b/>
          <w:bCs/>
        </w:rPr>
        <w:t>Actor: Owner</w:t>
      </w:r>
    </w:p>
    <w:p w14:paraId="78D4444A" w14:textId="77777777" w:rsidR="00791292" w:rsidRDefault="00791292" w:rsidP="00791292">
      <w:pPr>
        <w:pStyle w:val="a3"/>
        <w:numPr>
          <w:ilvl w:val="1"/>
          <w:numId w:val="1"/>
        </w:numPr>
        <w:bidi w:val="0"/>
        <w:rPr>
          <w:b/>
          <w:bCs/>
        </w:rPr>
      </w:pPr>
      <w:r w:rsidRPr="00791292">
        <w:rPr>
          <w:b/>
          <w:bCs/>
        </w:rPr>
        <w:t>Preconditions: Owner is the user to appoint Co-owner</w:t>
      </w:r>
    </w:p>
    <w:p w14:paraId="1C923C89" w14:textId="77777777" w:rsidR="00791292" w:rsidRDefault="00791292" w:rsidP="00791292">
      <w:pPr>
        <w:pStyle w:val="a3"/>
        <w:numPr>
          <w:ilvl w:val="1"/>
          <w:numId w:val="1"/>
        </w:numPr>
        <w:bidi w:val="0"/>
        <w:rPr>
          <w:b/>
          <w:bCs/>
        </w:rPr>
      </w:pPr>
      <w:r w:rsidRPr="00791292">
        <w:rPr>
          <w:b/>
          <w:bCs/>
        </w:rPr>
        <w:t xml:space="preserve">Parameters: User id and Store id </w:t>
      </w:r>
    </w:p>
    <w:p w14:paraId="00AAA375" w14:textId="10BF7904" w:rsidR="00791292" w:rsidRPr="001872B8" w:rsidRDefault="00791292" w:rsidP="00791292">
      <w:pPr>
        <w:pStyle w:val="a3"/>
        <w:numPr>
          <w:ilvl w:val="1"/>
          <w:numId w:val="1"/>
        </w:numPr>
        <w:bidi w:val="0"/>
        <w:rPr>
          <w:b/>
          <w:bCs/>
        </w:rPr>
      </w:pPr>
      <w:r w:rsidRPr="001872B8">
        <w:rPr>
          <w:b/>
          <w:bCs/>
        </w:rPr>
        <w:t>Actions:</w:t>
      </w:r>
    </w:p>
    <w:p w14:paraId="15467A2C" w14:textId="77777777" w:rsidR="00791292" w:rsidRDefault="00791292" w:rsidP="00791292">
      <w:pPr>
        <w:pStyle w:val="a3"/>
        <w:numPr>
          <w:ilvl w:val="2"/>
          <w:numId w:val="1"/>
        </w:numPr>
        <w:bidi w:val="0"/>
      </w:pPr>
      <w:r w:rsidRPr="00791292">
        <w:t>Owner requests to remove a Co-owner from the store.</w:t>
      </w:r>
    </w:p>
    <w:p w14:paraId="0E580356" w14:textId="717F2362" w:rsidR="00791292" w:rsidRDefault="00791292" w:rsidP="00791292">
      <w:pPr>
        <w:pStyle w:val="a3"/>
        <w:numPr>
          <w:ilvl w:val="2"/>
          <w:numId w:val="1"/>
        </w:numPr>
        <w:bidi w:val="0"/>
      </w:pPr>
      <w:r w:rsidRPr="00791292">
        <w:t>System requests User id and Store id</w:t>
      </w:r>
      <w:r w:rsidRPr="001872B8">
        <w:t xml:space="preserve"> </w:t>
      </w:r>
    </w:p>
    <w:p w14:paraId="39F96E3A" w14:textId="634C2CC9" w:rsidR="00791292" w:rsidRDefault="00791292" w:rsidP="00791292">
      <w:pPr>
        <w:pStyle w:val="a3"/>
        <w:numPr>
          <w:ilvl w:val="2"/>
          <w:numId w:val="1"/>
        </w:numPr>
        <w:bidi w:val="0"/>
      </w:pPr>
      <w:r w:rsidRPr="00791292">
        <w:t>Owner provides the requested information.</w:t>
      </w:r>
    </w:p>
    <w:p w14:paraId="7C5F0DBB" w14:textId="7D02DC97" w:rsidR="00791292" w:rsidRDefault="00791292" w:rsidP="00791292">
      <w:pPr>
        <w:pStyle w:val="a3"/>
        <w:numPr>
          <w:ilvl w:val="2"/>
          <w:numId w:val="1"/>
        </w:numPr>
        <w:bidi w:val="0"/>
      </w:pPr>
      <w:r w:rsidRPr="00791292">
        <w:t>System checks if Owner is the one to appoint Co-Owner to the store.</w:t>
      </w:r>
    </w:p>
    <w:p w14:paraId="71D59A05" w14:textId="75C575D1" w:rsidR="00791292" w:rsidRDefault="00791292" w:rsidP="00791292">
      <w:pPr>
        <w:pStyle w:val="a3"/>
        <w:numPr>
          <w:ilvl w:val="2"/>
          <w:numId w:val="1"/>
        </w:numPr>
        <w:bidi w:val="0"/>
      </w:pPr>
      <w:r w:rsidRPr="00791292">
        <w:t>If yes:</w:t>
      </w:r>
    </w:p>
    <w:p w14:paraId="55829DE5" w14:textId="6D86F12E" w:rsidR="00791292" w:rsidRDefault="00791292" w:rsidP="00791292">
      <w:pPr>
        <w:pStyle w:val="a3"/>
        <w:numPr>
          <w:ilvl w:val="3"/>
          <w:numId w:val="1"/>
        </w:numPr>
        <w:bidi w:val="0"/>
      </w:pPr>
      <w:r w:rsidRPr="00791292">
        <w:t>System removes Co-Owner from store. Aswell as requests to remove all Co-owners he appointed.</w:t>
      </w:r>
    </w:p>
    <w:p w14:paraId="6CDF5D28" w14:textId="54AB75D2" w:rsidR="00791292" w:rsidRDefault="00791292" w:rsidP="00791292">
      <w:pPr>
        <w:pStyle w:val="a3"/>
        <w:numPr>
          <w:ilvl w:val="2"/>
          <w:numId w:val="1"/>
        </w:numPr>
        <w:bidi w:val="0"/>
      </w:pPr>
      <w:r w:rsidRPr="00791292">
        <w:t>If no:</w:t>
      </w:r>
    </w:p>
    <w:p w14:paraId="365EB811" w14:textId="5F90F374" w:rsidR="00791292" w:rsidRDefault="00791292" w:rsidP="00791292">
      <w:pPr>
        <w:pStyle w:val="a3"/>
        <w:numPr>
          <w:ilvl w:val="3"/>
          <w:numId w:val="1"/>
        </w:numPr>
        <w:bidi w:val="0"/>
      </w:pPr>
      <w:r w:rsidRPr="00791292">
        <w:t>System returns an error message.</w:t>
      </w:r>
    </w:p>
    <w:tbl>
      <w:tblPr>
        <w:tblStyle w:val="4"/>
        <w:tblW w:w="8409" w:type="dxa"/>
        <w:tblLook w:val="04A0" w:firstRow="1" w:lastRow="0" w:firstColumn="1" w:lastColumn="0" w:noHBand="0" w:noVBand="1"/>
      </w:tblPr>
      <w:tblGrid>
        <w:gridCol w:w="4390"/>
        <w:gridCol w:w="4019"/>
      </w:tblGrid>
      <w:tr w:rsidR="00791292" w:rsidRPr="00E148DE" w14:paraId="2A0825CE" w14:textId="77777777" w:rsidTr="00305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DFCE823" w14:textId="77777777" w:rsidR="00791292" w:rsidRPr="00E148DE" w:rsidRDefault="00791292" w:rsidP="0030596B">
            <w:pPr>
              <w:bidi w:val="0"/>
              <w:rPr>
                <w:b w:val="0"/>
                <w:bCs w:val="0"/>
              </w:rPr>
            </w:pPr>
            <w:r w:rsidRPr="00E148DE">
              <w:rPr>
                <w:b w:val="0"/>
                <w:bCs w:val="0"/>
              </w:rPr>
              <w:lastRenderedPageBreak/>
              <w:t>Action</w:t>
            </w:r>
          </w:p>
        </w:tc>
        <w:tc>
          <w:tcPr>
            <w:tcW w:w="4019" w:type="dxa"/>
          </w:tcPr>
          <w:p w14:paraId="7A625948" w14:textId="77777777" w:rsidR="00791292" w:rsidRPr="00E148DE" w:rsidRDefault="00791292" w:rsidP="0030596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91292" w:rsidRPr="00E148DE" w14:paraId="2C6896BF" w14:textId="77777777" w:rsidTr="00305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59F130D" w14:textId="77777777" w:rsidR="00791292" w:rsidRPr="007B760E" w:rsidRDefault="00791292" w:rsidP="0030596B">
            <w:pPr>
              <w:bidi w:val="0"/>
            </w:pPr>
            <w:r w:rsidRPr="007B760E">
              <w:t xml:space="preserve">Store owner is logged to the system and provides an identification of an existing store that he owns, and id of a user of the system, that is </w:t>
            </w:r>
            <w:r>
              <w:t>a Co-owner appointed by the Store owner</w:t>
            </w:r>
          </w:p>
        </w:tc>
        <w:tc>
          <w:tcPr>
            <w:tcW w:w="4019" w:type="dxa"/>
          </w:tcPr>
          <w:p w14:paraId="12AA8A94" w14:textId="77777777" w:rsidR="00791292" w:rsidRPr="001872B8" w:rsidRDefault="00791292" w:rsidP="0030596B">
            <w:pPr>
              <w:bidi w:val="0"/>
              <w:cnfStyle w:val="000000100000" w:firstRow="0" w:lastRow="0" w:firstColumn="0" w:lastColumn="0" w:oddVBand="0" w:evenVBand="0" w:oddHBand="1" w:evenHBand="0" w:firstRowFirstColumn="0" w:firstRowLastColumn="0" w:lastRowFirstColumn="0" w:lastRowLastColumn="0"/>
            </w:pPr>
            <w:r>
              <w:t xml:space="preserve">The system removes the co-owner from the store and updates the nominations to remove the co-owner and the owners he </w:t>
            </w:r>
            <w:proofErr w:type="gramStart"/>
            <w:r>
              <w:t>nominated</w:t>
            </w:r>
            <w:proofErr w:type="gramEnd"/>
          </w:p>
          <w:p w14:paraId="339313BA" w14:textId="77777777" w:rsidR="00791292" w:rsidRPr="00E148DE" w:rsidRDefault="00791292" w:rsidP="0030596B">
            <w:pPr>
              <w:bidi w:val="0"/>
              <w:cnfStyle w:val="000000100000" w:firstRow="0" w:lastRow="0" w:firstColumn="0" w:lastColumn="0" w:oddVBand="0" w:evenVBand="0" w:oddHBand="1" w:evenHBand="0" w:firstRowFirstColumn="0" w:firstRowLastColumn="0" w:lastRowFirstColumn="0" w:lastRowLastColumn="0"/>
              <w:rPr>
                <w:b/>
                <w:bCs/>
              </w:rPr>
            </w:pPr>
          </w:p>
        </w:tc>
      </w:tr>
      <w:tr w:rsidR="00791292" w:rsidRPr="00E148DE" w14:paraId="04DBDB49" w14:textId="77777777" w:rsidTr="0030596B">
        <w:tc>
          <w:tcPr>
            <w:cnfStyle w:val="001000000000" w:firstRow="0" w:lastRow="0" w:firstColumn="1" w:lastColumn="0" w:oddVBand="0" w:evenVBand="0" w:oddHBand="0" w:evenHBand="0" w:firstRowFirstColumn="0" w:firstRowLastColumn="0" w:lastRowFirstColumn="0" w:lastRowLastColumn="0"/>
            <w:tcW w:w="4390" w:type="dxa"/>
          </w:tcPr>
          <w:p w14:paraId="436BDE80" w14:textId="77777777" w:rsidR="00791292" w:rsidRPr="007B760E" w:rsidRDefault="00791292" w:rsidP="0030596B">
            <w:pPr>
              <w:bidi w:val="0"/>
            </w:pPr>
            <w:r w:rsidRPr="007B760E">
              <w:t xml:space="preserve">Store owner is logged to the system and provides identification of a store that doesn't </w:t>
            </w:r>
            <w:proofErr w:type="gramStart"/>
            <w:r w:rsidRPr="007B760E">
              <w:t>exist</w:t>
            </w:r>
            <w:proofErr w:type="gramEnd"/>
          </w:p>
          <w:p w14:paraId="1C43A86C" w14:textId="77777777" w:rsidR="00791292" w:rsidRPr="001872B8" w:rsidRDefault="00791292" w:rsidP="0030596B">
            <w:pPr>
              <w:bidi w:val="0"/>
              <w:rPr>
                <w:b w:val="0"/>
                <w:bCs w:val="0"/>
              </w:rPr>
            </w:pPr>
          </w:p>
        </w:tc>
        <w:tc>
          <w:tcPr>
            <w:tcW w:w="4019" w:type="dxa"/>
          </w:tcPr>
          <w:p w14:paraId="6AA0FB7E" w14:textId="77777777" w:rsidR="00791292" w:rsidRPr="001872B8" w:rsidRDefault="00791292" w:rsidP="0030596B">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doesn’t exist in his owned store </w:t>
            </w:r>
            <w:proofErr w:type="gramStart"/>
            <w:r w:rsidRPr="001872B8">
              <w:t>repository</w:t>
            </w:r>
            <w:proofErr w:type="gramEnd"/>
          </w:p>
          <w:p w14:paraId="3CDCFCD2" w14:textId="77777777" w:rsidR="00791292" w:rsidRPr="001872B8" w:rsidRDefault="00791292" w:rsidP="0030596B">
            <w:pPr>
              <w:bidi w:val="0"/>
              <w:ind w:left="360"/>
              <w:cnfStyle w:val="000000000000" w:firstRow="0" w:lastRow="0" w:firstColumn="0" w:lastColumn="0" w:oddVBand="0" w:evenVBand="0" w:oddHBand="0" w:evenHBand="0" w:firstRowFirstColumn="0" w:firstRowLastColumn="0" w:lastRowFirstColumn="0" w:lastRowLastColumn="0"/>
            </w:pPr>
          </w:p>
        </w:tc>
      </w:tr>
      <w:tr w:rsidR="00791292" w:rsidRPr="00E148DE" w14:paraId="464B529D" w14:textId="77777777" w:rsidTr="00305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E32B6EA" w14:textId="77777777" w:rsidR="00791292" w:rsidRPr="001872B8" w:rsidRDefault="00791292" w:rsidP="0030596B">
            <w:pPr>
              <w:bidi w:val="0"/>
              <w:ind w:left="360"/>
            </w:pPr>
            <w:r w:rsidRPr="0098737C">
              <w:t>The Store owner is logged</w:t>
            </w:r>
            <w:r w:rsidRPr="001872B8">
              <w:t xml:space="preserve"> to the system and provides </w:t>
            </w:r>
            <w:r w:rsidRPr="0098737C">
              <w:t>identification of a store he owns and an unknown user</w:t>
            </w:r>
          </w:p>
        </w:tc>
        <w:tc>
          <w:tcPr>
            <w:tcW w:w="4019" w:type="dxa"/>
          </w:tcPr>
          <w:p w14:paraId="4A9FE914" w14:textId="77777777" w:rsidR="00791292" w:rsidRPr="001872B8" w:rsidRDefault="00791292" w:rsidP="0030596B">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System informs the </w:t>
            </w:r>
            <w:r w:rsidRPr="001872B8">
              <w:rPr>
                <w:b/>
                <w:bCs/>
              </w:rPr>
              <w:t xml:space="preserve">Store owner </w:t>
            </w:r>
            <w:r w:rsidRPr="001872B8">
              <w:t xml:space="preserve">that the </w:t>
            </w:r>
            <w:r w:rsidRPr="001872B8">
              <w:rPr>
                <w:b/>
                <w:bCs/>
              </w:rPr>
              <w:t xml:space="preserve">user is unknown to the </w:t>
            </w:r>
            <w:proofErr w:type="gramStart"/>
            <w:r w:rsidRPr="001872B8">
              <w:rPr>
                <w:b/>
                <w:bCs/>
              </w:rPr>
              <w:t>system</w:t>
            </w:r>
            <w:proofErr w:type="gramEnd"/>
          </w:p>
          <w:p w14:paraId="73BD7556" w14:textId="77777777" w:rsidR="00791292" w:rsidRPr="001872B8" w:rsidRDefault="00791292" w:rsidP="0030596B">
            <w:pPr>
              <w:bidi w:val="0"/>
              <w:ind w:left="360"/>
              <w:cnfStyle w:val="000000100000" w:firstRow="0" w:lastRow="0" w:firstColumn="0" w:lastColumn="0" w:oddVBand="0" w:evenVBand="0" w:oddHBand="1" w:evenHBand="0" w:firstRowFirstColumn="0" w:firstRowLastColumn="0" w:lastRowFirstColumn="0" w:lastRowLastColumn="0"/>
              <w:rPr>
                <w:b/>
                <w:bCs/>
              </w:rPr>
            </w:pPr>
          </w:p>
        </w:tc>
      </w:tr>
    </w:tbl>
    <w:p w14:paraId="56D895EF" w14:textId="1EF8C342" w:rsidR="00791292" w:rsidRDefault="00791292" w:rsidP="00791292">
      <w:pPr>
        <w:pStyle w:val="a3"/>
        <w:bidi w:val="0"/>
        <w:ind w:left="2880"/>
      </w:pPr>
    </w:p>
    <w:p w14:paraId="6BB67182" w14:textId="77777777" w:rsidR="00791292" w:rsidRDefault="00791292" w:rsidP="00791292">
      <w:pPr>
        <w:pStyle w:val="1"/>
        <w:numPr>
          <w:ilvl w:val="0"/>
          <w:numId w:val="0"/>
        </w:numPr>
        <w:ind w:left="720"/>
      </w:pPr>
    </w:p>
    <w:p w14:paraId="0BD3ED4D" w14:textId="77777777" w:rsidR="00791292" w:rsidRDefault="00791292" w:rsidP="00791292">
      <w:pPr>
        <w:pStyle w:val="2"/>
        <w:numPr>
          <w:ilvl w:val="0"/>
          <w:numId w:val="0"/>
        </w:numPr>
        <w:bidi w:val="0"/>
        <w:ind w:left="1080" w:hanging="360"/>
      </w:pPr>
    </w:p>
    <w:p w14:paraId="52D48A12" w14:textId="77777777" w:rsidR="00791292" w:rsidRDefault="00791292" w:rsidP="00791292">
      <w:pPr>
        <w:pStyle w:val="2"/>
        <w:numPr>
          <w:ilvl w:val="0"/>
          <w:numId w:val="0"/>
        </w:numPr>
        <w:bidi w:val="0"/>
        <w:ind w:left="1080" w:hanging="360"/>
      </w:pPr>
    </w:p>
    <w:p w14:paraId="7A36C797" w14:textId="6AD8C4CF" w:rsidR="00791292" w:rsidRDefault="00791292" w:rsidP="0030596B">
      <w:pPr>
        <w:pStyle w:val="2"/>
        <w:numPr>
          <w:ilvl w:val="0"/>
          <w:numId w:val="0"/>
        </w:numPr>
        <w:bidi w:val="0"/>
        <w:ind w:left="1080" w:hanging="360"/>
      </w:pPr>
      <w:r>
        <w:br w:type="page"/>
      </w:r>
    </w:p>
    <w:p w14:paraId="77E18AC0" w14:textId="77777777" w:rsidR="00A97C04" w:rsidRDefault="00A97C04" w:rsidP="00A97C04">
      <w:pPr>
        <w:pStyle w:val="2"/>
        <w:numPr>
          <w:ilvl w:val="0"/>
          <w:numId w:val="0"/>
        </w:numPr>
        <w:bidi w:val="0"/>
        <w:ind w:left="1080" w:hanging="360"/>
      </w:pPr>
    </w:p>
    <w:p w14:paraId="5F6C6E30" w14:textId="295A8EB0" w:rsidR="00723B93" w:rsidRPr="001872B8" w:rsidRDefault="00723B93" w:rsidP="00723B93">
      <w:pPr>
        <w:pStyle w:val="3"/>
      </w:pPr>
      <w:bookmarkStart w:id="22" w:name="_Toc74592918"/>
      <w:r>
        <w:t>Items and stores:</w:t>
      </w:r>
      <w:bookmarkEnd w:id="22"/>
    </w:p>
    <w:p w14:paraId="4C662C53" w14:textId="5D44CC9B" w:rsidR="00750AF4" w:rsidRPr="001872B8" w:rsidRDefault="00681300" w:rsidP="00723B93">
      <w:pPr>
        <w:pStyle w:val="2"/>
        <w:bidi w:val="0"/>
      </w:pPr>
      <w:bookmarkStart w:id="23" w:name="_Toc74592919"/>
      <w:r>
        <w:t xml:space="preserve">[2.1] </w:t>
      </w:r>
      <w:r w:rsidR="00750AF4" w:rsidRPr="001872B8">
        <w:t>Use case: Gather information about store</w:t>
      </w:r>
      <w:r w:rsidR="00C5689F" w:rsidRPr="001872B8">
        <w:t>/</w:t>
      </w:r>
      <w:proofErr w:type="gramStart"/>
      <w:r w:rsidR="00750AF4" w:rsidRPr="001872B8">
        <w:t>product</w:t>
      </w:r>
      <w:bookmarkEnd w:id="23"/>
      <w:proofErr w:type="gramEnd"/>
    </w:p>
    <w:p w14:paraId="69605BFE" w14:textId="15A53CA7" w:rsidR="00381164" w:rsidRDefault="00381164" w:rsidP="00750AF4">
      <w:pPr>
        <w:pStyle w:val="a3"/>
        <w:numPr>
          <w:ilvl w:val="1"/>
          <w:numId w:val="1"/>
        </w:numPr>
        <w:bidi w:val="0"/>
        <w:rPr>
          <w:b/>
          <w:bCs/>
        </w:rPr>
      </w:pPr>
      <w:r>
        <w:rPr>
          <w:b/>
          <w:bCs/>
        </w:rPr>
        <w:t xml:space="preserve">[Req: 2.5, Class: </w:t>
      </w:r>
      <w:proofErr w:type="spellStart"/>
      <w:r>
        <w:rPr>
          <w:b/>
          <w:bCs/>
        </w:rPr>
        <w:t>S</w:t>
      </w:r>
      <w:r w:rsidR="00CA7199">
        <w:rPr>
          <w:b/>
          <w:bCs/>
        </w:rPr>
        <w:t>toreRepository</w:t>
      </w:r>
      <w:proofErr w:type="spellEnd"/>
      <w:r w:rsidR="00363A09">
        <w:rPr>
          <w:b/>
          <w:bCs/>
        </w:rPr>
        <w:t xml:space="preserve">, Store, CNAME: </w:t>
      </w:r>
      <w:proofErr w:type="spellStart"/>
      <w:r w:rsidR="00363A09">
        <w:rPr>
          <w:b/>
          <w:bCs/>
        </w:rPr>
        <w:t>SearchForProduct</w:t>
      </w:r>
      <w:r w:rsidR="00FA561F">
        <w:rPr>
          <w:b/>
          <w:bCs/>
        </w:rPr>
        <w:t>s</w:t>
      </w:r>
      <w:proofErr w:type="spellEnd"/>
      <w:r w:rsidR="00363A09">
        <w:rPr>
          <w:b/>
          <w:bCs/>
        </w:rPr>
        <w:t xml:space="preserve">, </w:t>
      </w:r>
      <w:proofErr w:type="spellStart"/>
      <w:r w:rsidR="00363A09">
        <w:rPr>
          <w:b/>
          <w:bCs/>
        </w:rPr>
        <w:t>SearchForStore</w:t>
      </w:r>
      <w:proofErr w:type="spellEnd"/>
      <w:r w:rsidR="000663FA">
        <w:rPr>
          <w:b/>
          <w:bCs/>
        </w:rPr>
        <w:t xml:space="preserve">, </w:t>
      </w:r>
      <w:proofErr w:type="spellStart"/>
      <w:proofErr w:type="gramStart"/>
      <w:r w:rsidR="000663FA">
        <w:rPr>
          <w:b/>
          <w:bCs/>
        </w:rPr>
        <w:t>Test:TestSearchforProductsOrStores</w:t>
      </w:r>
      <w:proofErr w:type="spellEnd"/>
      <w:proofErr w:type="gramEnd"/>
      <w:r w:rsidR="00CA7199">
        <w:rPr>
          <w:b/>
          <w:bCs/>
        </w:rPr>
        <w:t>]</w:t>
      </w:r>
    </w:p>
    <w:p w14:paraId="6291A4E1" w14:textId="5292EB79" w:rsidR="00750AF4" w:rsidRPr="001872B8" w:rsidRDefault="00750AF4" w:rsidP="00381164">
      <w:pPr>
        <w:pStyle w:val="a3"/>
        <w:numPr>
          <w:ilvl w:val="1"/>
          <w:numId w:val="1"/>
        </w:numPr>
        <w:bidi w:val="0"/>
        <w:rPr>
          <w:b/>
          <w:bCs/>
        </w:rPr>
      </w:pPr>
      <w:r w:rsidRPr="001872B8">
        <w:rPr>
          <w:b/>
          <w:bCs/>
        </w:rPr>
        <w:t xml:space="preserve">Actor: </w:t>
      </w:r>
      <w:r w:rsidRPr="001872B8">
        <w:rPr>
          <w:b/>
          <w:bCs/>
          <w:color w:val="FF0000"/>
        </w:rPr>
        <w:t>User</w:t>
      </w:r>
    </w:p>
    <w:p w14:paraId="720CBD08" w14:textId="12690200" w:rsidR="00750AF4" w:rsidRPr="001872B8" w:rsidRDefault="00750AF4" w:rsidP="00750AF4">
      <w:pPr>
        <w:pStyle w:val="a3"/>
        <w:numPr>
          <w:ilvl w:val="1"/>
          <w:numId w:val="1"/>
        </w:numPr>
        <w:bidi w:val="0"/>
        <w:rPr>
          <w:b/>
          <w:bCs/>
        </w:rPr>
      </w:pPr>
      <w:r w:rsidRPr="001872B8">
        <w:rPr>
          <w:b/>
          <w:bCs/>
        </w:rPr>
        <w:t xml:space="preserve">Precondition: </w:t>
      </w:r>
      <w:r w:rsidRPr="001872B8">
        <w:t>User opened the system</w:t>
      </w:r>
    </w:p>
    <w:p w14:paraId="6DBCC3D4" w14:textId="4BD1CB48" w:rsidR="00750AF4" w:rsidRPr="001872B8" w:rsidRDefault="00750AF4" w:rsidP="00750AF4">
      <w:pPr>
        <w:pStyle w:val="a3"/>
        <w:numPr>
          <w:ilvl w:val="1"/>
          <w:numId w:val="1"/>
        </w:numPr>
        <w:bidi w:val="0"/>
        <w:rPr>
          <w:b/>
          <w:bCs/>
        </w:rPr>
      </w:pPr>
      <w:r w:rsidRPr="001872B8">
        <w:rPr>
          <w:b/>
          <w:bCs/>
        </w:rPr>
        <w:t xml:space="preserve">Parameter: </w:t>
      </w:r>
      <w:r w:rsidRPr="001872B8">
        <w:t>String (p</w:t>
      </w:r>
      <w:r w:rsidR="00C5689F" w:rsidRPr="001872B8">
        <w:t>resenting a product or a store)</w:t>
      </w:r>
    </w:p>
    <w:p w14:paraId="7DB199D1" w14:textId="77777777" w:rsidR="00750AF4" w:rsidRPr="001872B8" w:rsidRDefault="00750AF4" w:rsidP="00750AF4">
      <w:pPr>
        <w:pStyle w:val="a3"/>
        <w:numPr>
          <w:ilvl w:val="1"/>
          <w:numId w:val="1"/>
        </w:numPr>
        <w:bidi w:val="0"/>
        <w:rPr>
          <w:b/>
          <w:bCs/>
        </w:rPr>
      </w:pPr>
      <w:r w:rsidRPr="001872B8">
        <w:rPr>
          <w:b/>
          <w:bCs/>
        </w:rPr>
        <w:t>Actions:</w:t>
      </w:r>
    </w:p>
    <w:p w14:paraId="039B304A" w14:textId="20301A20" w:rsidR="00750AF4" w:rsidRPr="001872B8" w:rsidRDefault="00C5689F" w:rsidP="0039504C">
      <w:pPr>
        <w:pStyle w:val="a3"/>
        <w:numPr>
          <w:ilvl w:val="2"/>
          <w:numId w:val="1"/>
        </w:numPr>
        <w:bidi w:val="0"/>
      </w:pPr>
      <w:r w:rsidRPr="001872B8">
        <w:rPr>
          <w:b/>
          <w:bCs/>
          <w:color w:val="FF0000"/>
        </w:rPr>
        <w:t>User</w:t>
      </w:r>
      <w:r w:rsidRPr="001872B8">
        <w:rPr>
          <w:color w:val="FF0000"/>
        </w:rPr>
        <w:t xml:space="preserve"> </w:t>
      </w:r>
      <w:r w:rsidR="0039504C">
        <w:t xml:space="preserve">can choose to search for product or store, by entering a string query to </w:t>
      </w:r>
      <w:proofErr w:type="gramStart"/>
      <w:r w:rsidR="0039504C">
        <w:t>search</w:t>
      </w:r>
      <w:proofErr w:type="gramEnd"/>
    </w:p>
    <w:p w14:paraId="73984BF7" w14:textId="0A1A0136" w:rsidR="00750AF4" w:rsidRPr="001872B8" w:rsidRDefault="00C5689F" w:rsidP="00750AF4">
      <w:pPr>
        <w:pStyle w:val="a3"/>
        <w:numPr>
          <w:ilvl w:val="2"/>
          <w:numId w:val="1"/>
        </w:numPr>
        <w:bidi w:val="0"/>
      </w:pPr>
      <w:r w:rsidRPr="001872B8">
        <w:rPr>
          <w:b/>
          <w:bCs/>
          <w:color w:val="FF0000"/>
        </w:rPr>
        <w:t>System</w:t>
      </w:r>
      <w:r w:rsidRPr="001872B8">
        <w:rPr>
          <w:color w:val="FF0000"/>
        </w:rPr>
        <w:t xml:space="preserve"> </w:t>
      </w:r>
      <w:r w:rsidRPr="001872B8">
        <w:t>searches thr</w:t>
      </w:r>
      <w:r w:rsidR="003479FF" w:rsidRPr="001872B8">
        <w:t>ough</w:t>
      </w:r>
      <w:r w:rsidRPr="001872B8">
        <w:t xml:space="preserve"> all </w:t>
      </w:r>
      <w:proofErr w:type="spellStart"/>
      <w:proofErr w:type="gramStart"/>
      <w:r w:rsidRPr="001872B8">
        <w:t>it's</w:t>
      </w:r>
      <w:proofErr w:type="spellEnd"/>
      <w:proofErr w:type="gramEnd"/>
      <w:r w:rsidRPr="001872B8">
        <w:t xml:space="preserve"> </w:t>
      </w:r>
      <w:r w:rsidR="003479FF" w:rsidRPr="001872B8">
        <w:t xml:space="preserve">system </w:t>
      </w:r>
      <w:r w:rsidR="00812810" w:rsidRPr="001872B8">
        <w:t>database</w:t>
      </w:r>
      <w:r w:rsidRPr="001872B8">
        <w:t xml:space="preserve"> for:</w:t>
      </w:r>
    </w:p>
    <w:p w14:paraId="119BB615" w14:textId="3B9BB4E8" w:rsidR="00C5689F" w:rsidRPr="001872B8" w:rsidRDefault="00C5689F" w:rsidP="00C5689F">
      <w:pPr>
        <w:pStyle w:val="a3"/>
        <w:numPr>
          <w:ilvl w:val="3"/>
          <w:numId w:val="1"/>
        </w:numPr>
        <w:bidi w:val="0"/>
      </w:pPr>
      <w:r w:rsidRPr="001872B8">
        <w:rPr>
          <w:b/>
          <w:bCs/>
          <w:color w:val="FF0000"/>
        </w:rPr>
        <w:t>Products</w:t>
      </w:r>
      <w:r w:rsidRPr="001872B8">
        <w:rPr>
          <w:color w:val="FF0000"/>
        </w:rPr>
        <w:t xml:space="preserve"> </w:t>
      </w:r>
      <w:r w:rsidRPr="001872B8">
        <w:t xml:space="preserve">that its name matches the </w:t>
      </w:r>
      <w:r w:rsidR="003479FF" w:rsidRPr="001872B8">
        <w:t xml:space="preserve">provided </w:t>
      </w:r>
      <w:proofErr w:type="gramStart"/>
      <w:r w:rsidR="003479FF" w:rsidRPr="001872B8">
        <w:t>information</w:t>
      </w:r>
      <w:proofErr w:type="gramEnd"/>
    </w:p>
    <w:p w14:paraId="2D4B8CEC" w14:textId="02E0E0A7" w:rsidR="00C5689F" w:rsidRPr="001872B8" w:rsidRDefault="00C5689F" w:rsidP="00C5689F">
      <w:pPr>
        <w:pStyle w:val="a3"/>
        <w:numPr>
          <w:ilvl w:val="3"/>
          <w:numId w:val="1"/>
        </w:numPr>
        <w:bidi w:val="0"/>
      </w:pPr>
      <w:r w:rsidRPr="001872B8">
        <w:rPr>
          <w:b/>
          <w:bCs/>
          <w:color w:val="FF0000"/>
        </w:rPr>
        <w:t>Stores</w:t>
      </w:r>
      <w:r w:rsidRPr="001872B8">
        <w:rPr>
          <w:color w:val="FF0000"/>
        </w:rPr>
        <w:t xml:space="preserve"> </w:t>
      </w:r>
      <w:r w:rsidRPr="001872B8">
        <w:t xml:space="preserve">that its name matches the </w:t>
      </w:r>
      <w:r w:rsidR="003479FF" w:rsidRPr="001872B8">
        <w:t>provided information.</w:t>
      </w:r>
    </w:p>
    <w:p w14:paraId="30BB9672" w14:textId="2465BDD6" w:rsidR="0012018C" w:rsidRPr="001872B8" w:rsidRDefault="00C5689F" w:rsidP="00C47CFF">
      <w:pPr>
        <w:pStyle w:val="a3"/>
        <w:numPr>
          <w:ilvl w:val="2"/>
          <w:numId w:val="1"/>
        </w:numPr>
        <w:bidi w:val="0"/>
      </w:pPr>
      <w:r w:rsidRPr="001872B8">
        <w:rPr>
          <w:b/>
          <w:bCs/>
          <w:color w:val="FF0000"/>
        </w:rPr>
        <w:t>System</w:t>
      </w:r>
      <w:r w:rsidRPr="001872B8">
        <w:rPr>
          <w:color w:val="FF0000"/>
        </w:rPr>
        <w:t xml:space="preserve"> </w:t>
      </w:r>
      <w:r w:rsidRPr="001872B8">
        <w:t>presents all the matching stores</w:t>
      </w:r>
      <w:r w:rsidR="0039504C">
        <w:t>/</w:t>
      </w:r>
      <w:proofErr w:type="gramStart"/>
      <w:r w:rsidRPr="001872B8">
        <w:t>products</w:t>
      </w:r>
      <w:proofErr w:type="gramEnd"/>
    </w:p>
    <w:tbl>
      <w:tblPr>
        <w:tblStyle w:val="4"/>
        <w:tblW w:w="0" w:type="auto"/>
        <w:tblLook w:val="04A0" w:firstRow="1" w:lastRow="0" w:firstColumn="1" w:lastColumn="0" w:noHBand="0" w:noVBand="1"/>
      </w:tblPr>
      <w:tblGrid>
        <w:gridCol w:w="4148"/>
        <w:gridCol w:w="4148"/>
      </w:tblGrid>
      <w:tr w:rsidR="009057C8" w:rsidRPr="001872B8" w14:paraId="1B28C48D"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50F13C" w14:textId="77777777" w:rsidR="009057C8" w:rsidRPr="001872B8" w:rsidRDefault="009057C8" w:rsidP="0058278E">
            <w:pPr>
              <w:bidi w:val="0"/>
              <w:rPr>
                <w:b w:val="0"/>
                <w:bCs w:val="0"/>
              </w:rPr>
            </w:pPr>
            <w:r w:rsidRPr="001872B8">
              <w:rPr>
                <w:b w:val="0"/>
                <w:bCs w:val="0"/>
              </w:rPr>
              <w:t>Action</w:t>
            </w:r>
          </w:p>
        </w:tc>
        <w:tc>
          <w:tcPr>
            <w:tcW w:w="4148" w:type="dxa"/>
          </w:tcPr>
          <w:p w14:paraId="674347DD"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50D77D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E2EEBE8" w14:textId="77777777" w:rsidR="009057C8" w:rsidRPr="001872B8" w:rsidRDefault="009057C8" w:rsidP="009057C8">
            <w:pPr>
              <w:bidi w:val="0"/>
            </w:pPr>
            <w:r w:rsidRPr="001872B8">
              <w:t>User Provides information about product that is currently in the system.</w:t>
            </w:r>
          </w:p>
          <w:p w14:paraId="060911D8" w14:textId="26E87074" w:rsidR="009057C8" w:rsidRPr="001872B8" w:rsidRDefault="009057C8" w:rsidP="0058278E">
            <w:pPr>
              <w:bidi w:val="0"/>
              <w:rPr>
                <w:b w:val="0"/>
                <w:bCs w:val="0"/>
              </w:rPr>
            </w:pPr>
          </w:p>
        </w:tc>
        <w:tc>
          <w:tcPr>
            <w:tcW w:w="4148" w:type="dxa"/>
          </w:tcPr>
          <w:p w14:paraId="4873FF14" w14:textId="76089F4C"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information</w:t>
            </w:r>
            <w:r w:rsidRPr="001872B8">
              <w:rPr>
                <w:b/>
                <w:bCs/>
              </w:rPr>
              <w:t xml:space="preserve"> </w:t>
            </w:r>
          </w:p>
        </w:tc>
      </w:tr>
      <w:tr w:rsidR="009057C8" w:rsidRPr="001872B8" w14:paraId="6C5589C8"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07C0359" w14:textId="56303E37" w:rsidR="009057C8" w:rsidRPr="001872B8" w:rsidRDefault="009057C8" w:rsidP="009057C8">
            <w:pPr>
              <w:bidi w:val="0"/>
              <w:rPr>
                <w:b w:val="0"/>
                <w:bCs w:val="0"/>
              </w:rPr>
            </w:pPr>
            <w:r w:rsidRPr="001872B8">
              <w:t xml:space="preserve">Provide information that </w:t>
            </w:r>
            <w:proofErr w:type="gramStart"/>
            <w:r w:rsidRPr="001872B8">
              <w:t>isn't</w:t>
            </w:r>
            <w:proofErr w:type="gramEnd"/>
            <w:r w:rsidRPr="001872B8">
              <w:t xml:space="preserve"> currently in the system.</w:t>
            </w:r>
          </w:p>
          <w:p w14:paraId="7382594D" w14:textId="77777777" w:rsidR="009057C8" w:rsidRPr="001872B8" w:rsidRDefault="009057C8" w:rsidP="0058278E">
            <w:pPr>
              <w:bidi w:val="0"/>
              <w:rPr>
                <w:b w:val="0"/>
                <w:bCs w:val="0"/>
              </w:rPr>
            </w:pPr>
          </w:p>
        </w:tc>
        <w:tc>
          <w:tcPr>
            <w:tcW w:w="4148" w:type="dxa"/>
          </w:tcPr>
          <w:p w14:paraId="58159CA4"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AA8E491" w14:textId="5D3BBEDA"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7D1E1A13"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9BE9040" w14:textId="77777777" w:rsidR="009057C8" w:rsidRPr="001872B8" w:rsidRDefault="009057C8" w:rsidP="009057C8">
            <w:pPr>
              <w:bidi w:val="0"/>
            </w:pPr>
            <w:r w:rsidRPr="001872B8">
              <w:t>User Provides information about a store that is currently in the system.</w:t>
            </w:r>
          </w:p>
          <w:p w14:paraId="43A8B81E" w14:textId="77777777" w:rsidR="009057C8" w:rsidRPr="001872B8" w:rsidRDefault="009057C8" w:rsidP="0058278E">
            <w:pPr>
              <w:bidi w:val="0"/>
              <w:rPr>
                <w:b w:val="0"/>
                <w:bCs w:val="0"/>
              </w:rPr>
            </w:pPr>
          </w:p>
        </w:tc>
        <w:tc>
          <w:tcPr>
            <w:tcW w:w="4148" w:type="dxa"/>
          </w:tcPr>
          <w:p w14:paraId="3AAC3FF3" w14:textId="7A65B37F"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stores matching to the provided information.</w:t>
            </w:r>
          </w:p>
        </w:tc>
      </w:tr>
    </w:tbl>
    <w:p w14:paraId="5B65B7C0" w14:textId="77777777" w:rsidR="00C5689F" w:rsidRPr="001872B8" w:rsidRDefault="00C5689F" w:rsidP="00C5689F">
      <w:pPr>
        <w:bidi w:val="0"/>
        <w:rPr>
          <w:b/>
          <w:bCs/>
        </w:rPr>
      </w:pPr>
    </w:p>
    <w:p w14:paraId="023B44DA" w14:textId="14245287" w:rsidR="00C57808" w:rsidRPr="001872B8" w:rsidRDefault="00681300" w:rsidP="00723B93">
      <w:pPr>
        <w:pStyle w:val="2"/>
        <w:bidi w:val="0"/>
      </w:pPr>
      <w:bookmarkStart w:id="24" w:name="_Toc74592920"/>
      <w:r>
        <w:t xml:space="preserve">[2.2] </w:t>
      </w:r>
      <w:r w:rsidR="00C57808" w:rsidRPr="001872B8">
        <w:t>Use case: Search for products</w:t>
      </w:r>
      <w:bookmarkEnd w:id="24"/>
    </w:p>
    <w:p w14:paraId="2719E2D8" w14:textId="7A6E0F16" w:rsidR="00363A09" w:rsidRDefault="00363A09" w:rsidP="00C57808">
      <w:pPr>
        <w:pStyle w:val="a3"/>
        <w:numPr>
          <w:ilvl w:val="1"/>
          <w:numId w:val="1"/>
        </w:numPr>
        <w:bidi w:val="0"/>
        <w:rPr>
          <w:b/>
          <w:bCs/>
        </w:rPr>
      </w:pPr>
      <w:r>
        <w:rPr>
          <w:b/>
          <w:bCs/>
        </w:rPr>
        <w:t xml:space="preserve">[Req: 2.6, Class: </w:t>
      </w:r>
      <w:proofErr w:type="spellStart"/>
      <w:r>
        <w:rPr>
          <w:b/>
          <w:bCs/>
        </w:rPr>
        <w:t>StoreRepository</w:t>
      </w:r>
      <w:proofErr w:type="spellEnd"/>
      <w:r>
        <w:rPr>
          <w:b/>
          <w:bCs/>
        </w:rPr>
        <w:t xml:space="preserve">, Store, CNAME: </w:t>
      </w:r>
      <w:proofErr w:type="spellStart"/>
      <w:r>
        <w:rPr>
          <w:b/>
          <w:bCs/>
        </w:rPr>
        <w:t>SearchForProduct</w:t>
      </w:r>
      <w:proofErr w:type="spellEnd"/>
      <w:r w:rsidR="000663FA">
        <w:rPr>
          <w:b/>
          <w:bCs/>
        </w:rPr>
        <w:t xml:space="preserve">, </w:t>
      </w:r>
      <w:proofErr w:type="spellStart"/>
      <w:proofErr w:type="gramStart"/>
      <w:r w:rsidR="000663FA">
        <w:rPr>
          <w:b/>
          <w:bCs/>
        </w:rPr>
        <w:t>Test:TestSearchforProductsOrStores</w:t>
      </w:r>
      <w:proofErr w:type="spellEnd"/>
      <w:proofErr w:type="gramEnd"/>
      <w:r>
        <w:rPr>
          <w:b/>
          <w:bCs/>
        </w:rPr>
        <w:t>]</w:t>
      </w:r>
    </w:p>
    <w:p w14:paraId="36CD02DD" w14:textId="5C130355" w:rsidR="00C57808" w:rsidRPr="001872B8" w:rsidRDefault="00C57808" w:rsidP="00363A09">
      <w:pPr>
        <w:pStyle w:val="a3"/>
        <w:numPr>
          <w:ilvl w:val="1"/>
          <w:numId w:val="1"/>
        </w:numPr>
        <w:bidi w:val="0"/>
        <w:rPr>
          <w:b/>
          <w:bCs/>
        </w:rPr>
      </w:pPr>
      <w:r w:rsidRPr="001872B8">
        <w:rPr>
          <w:b/>
          <w:bCs/>
        </w:rPr>
        <w:t xml:space="preserve">Actor: </w:t>
      </w:r>
      <w:r w:rsidR="00363A09">
        <w:rPr>
          <w:b/>
          <w:bCs/>
          <w:color w:val="FF0000"/>
        </w:rPr>
        <w:t>User</w:t>
      </w:r>
    </w:p>
    <w:p w14:paraId="71F3B471" w14:textId="77777777" w:rsidR="00C57808" w:rsidRPr="001872B8" w:rsidRDefault="00C57808" w:rsidP="00C57808">
      <w:pPr>
        <w:pStyle w:val="a3"/>
        <w:numPr>
          <w:ilvl w:val="1"/>
          <w:numId w:val="1"/>
        </w:numPr>
        <w:bidi w:val="0"/>
        <w:rPr>
          <w:b/>
          <w:bCs/>
        </w:rPr>
      </w:pPr>
      <w:r w:rsidRPr="001872B8">
        <w:rPr>
          <w:b/>
          <w:bCs/>
        </w:rPr>
        <w:t xml:space="preserve">Precondition: </w:t>
      </w:r>
      <w:r w:rsidRPr="001872B8">
        <w:t xml:space="preserve">There are products in the system </w:t>
      </w:r>
    </w:p>
    <w:p w14:paraId="2D5E3549" w14:textId="423EB13D" w:rsidR="00C57808" w:rsidRPr="001872B8" w:rsidRDefault="00C57808" w:rsidP="00C57808">
      <w:pPr>
        <w:pStyle w:val="a3"/>
        <w:numPr>
          <w:ilvl w:val="1"/>
          <w:numId w:val="1"/>
        </w:numPr>
        <w:bidi w:val="0"/>
        <w:rPr>
          <w:b/>
          <w:bCs/>
        </w:rPr>
      </w:pPr>
      <w:r w:rsidRPr="001872B8">
        <w:rPr>
          <w:b/>
          <w:bCs/>
        </w:rPr>
        <w:t xml:space="preserve">Parameter: </w:t>
      </w:r>
      <w:r w:rsidR="00876725" w:rsidRPr="001872B8">
        <w:t>search term</w:t>
      </w:r>
    </w:p>
    <w:p w14:paraId="122EEA18" w14:textId="77777777" w:rsidR="00C57808" w:rsidRPr="001872B8" w:rsidRDefault="00C57808" w:rsidP="00C57808">
      <w:pPr>
        <w:pStyle w:val="a3"/>
        <w:numPr>
          <w:ilvl w:val="1"/>
          <w:numId w:val="1"/>
        </w:numPr>
        <w:bidi w:val="0"/>
        <w:rPr>
          <w:b/>
          <w:bCs/>
        </w:rPr>
      </w:pPr>
      <w:r w:rsidRPr="001872B8">
        <w:rPr>
          <w:b/>
          <w:bCs/>
        </w:rPr>
        <w:t>Actions:</w:t>
      </w:r>
    </w:p>
    <w:p w14:paraId="2CD75384" w14:textId="2D4EC681" w:rsidR="00C57808" w:rsidRPr="001872B8" w:rsidRDefault="00B8794C" w:rsidP="00C57808">
      <w:pPr>
        <w:pStyle w:val="a3"/>
        <w:numPr>
          <w:ilvl w:val="2"/>
          <w:numId w:val="1"/>
        </w:numPr>
        <w:bidi w:val="0"/>
      </w:pPr>
      <w:r>
        <w:rPr>
          <w:b/>
          <w:bCs/>
          <w:color w:val="FF0000"/>
        </w:rPr>
        <w:t>User</w:t>
      </w:r>
      <w:r w:rsidR="00C57808" w:rsidRPr="001872B8">
        <w:rPr>
          <w:color w:val="FF0000"/>
        </w:rPr>
        <w:t xml:space="preserve"> </w:t>
      </w:r>
      <w:r w:rsidR="00C57808" w:rsidRPr="001872B8">
        <w:t xml:space="preserve">types in a string representing what he looks </w:t>
      </w:r>
      <w:proofErr w:type="gramStart"/>
      <w:r w:rsidR="00C57808" w:rsidRPr="001872B8">
        <w:t>for</w:t>
      </w:r>
      <w:proofErr w:type="gramEnd"/>
    </w:p>
    <w:p w14:paraId="5BABBCA7" w14:textId="7A959062" w:rsidR="00C57808" w:rsidRPr="001872B8" w:rsidRDefault="00C57808" w:rsidP="00C57808">
      <w:pPr>
        <w:pStyle w:val="a3"/>
        <w:numPr>
          <w:ilvl w:val="2"/>
          <w:numId w:val="1"/>
        </w:numPr>
        <w:bidi w:val="0"/>
      </w:pPr>
      <w:r w:rsidRPr="001872B8">
        <w:rPr>
          <w:b/>
          <w:bCs/>
          <w:color w:val="FF0000"/>
        </w:rPr>
        <w:t>System</w:t>
      </w:r>
      <w:r w:rsidRPr="001872B8">
        <w:rPr>
          <w:color w:val="FF0000"/>
        </w:rPr>
        <w:t xml:space="preserve"> </w:t>
      </w:r>
      <w:r w:rsidRPr="001872B8">
        <w:t xml:space="preserve">searches through all the </w:t>
      </w:r>
      <w:r w:rsidRPr="001872B8">
        <w:rPr>
          <w:b/>
          <w:bCs/>
          <w:color w:val="FF0000"/>
        </w:rPr>
        <w:t>products</w:t>
      </w:r>
      <w:r w:rsidRPr="001872B8">
        <w:rPr>
          <w:color w:val="FF0000"/>
        </w:rPr>
        <w:t xml:space="preserve"> </w:t>
      </w:r>
      <w:r w:rsidRPr="001872B8">
        <w:t>in the data base-</w:t>
      </w:r>
      <w:r w:rsidR="0026677E">
        <w:t>in all stores-</w:t>
      </w:r>
      <w:r w:rsidRPr="001872B8">
        <w:t xml:space="preserve"> by its name and description</w:t>
      </w:r>
    </w:p>
    <w:p w14:paraId="7F48E8D7" w14:textId="528C3F1B" w:rsidR="00C57808" w:rsidRPr="001872B8" w:rsidRDefault="00C57808" w:rsidP="00754ACE">
      <w:pPr>
        <w:pStyle w:val="a3"/>
        <w:numPr>
          <w:ilvl w:val="2"/>
          <w:numId w:val="1"/>
        </w:numPr>
        <w:bidi w:val="0"/>
      </w:pPr>
      <w:r w:rsidRPr="001872B8">
        <w:rPr>
          <w:b/>
          <w:bCs/>
          <w:color w:val="FF0000"/>
        </w:rPr>
        <w:t>System</w:t>
      </w:r>
      <w:r w:rsidRPr="001872B8">
        <w:rPr>
          <w:color w:val="FF0000"/>
        </w:rPr>
        <w:t xml:space="preserve"> </w:t>
      </w:r>
      <w:r w:rsidRPr="001872B8">
        <w:t xml:space="preserve">presents all the best matching results in a </w:t>
      </w:r>
      <w:proofErr w:type="gramStart"/>
      <w:r w:rsidRPr="001872B8">
        <w:t>list</w:t>
      </w:r>
      <w:proofErr w:type="gramEnd"/>
    </w:p>
    <w:p w14:paraId="695DBEE8" w14:textId="4F185F21" w:rsidR="00754ACE" w:rsidRPr="001872B8" w:rsidRDefault="00F05747" w:rsidP="00754ACE">
      <w:pPr>
        <w:pStyle w:val="a3"/>
        <w:numPr>
          <w:ilvl w:val="2"/>
          <w:numId w:val="1"/>
        </w:numPr>
        <w:bidi w:val="0"/>
      </w:pPr>
      <w:r w:rsidRPr="001872B8">
        <w:rPr>
          <w:b/>
          <w:bCs/>
          <w:color w:val="FF0000"/>
        </w:rPr>
        <w:t>Buyer</w:t>
      </w:r>
      <w:r w:rsidR="00754ACE" w:rsidRPr="001872B8">
        <w:t xml:space="preserve"> (optional) chooses Parameters to filter the products </w:t>
      </w:r>
      <w:proofErr w:type="gramStart"/>
      <w:r w:rsidR="00754ACE" w:rsidRPr="001872B8">
        <w:t xml:space="preserve">list </w:t>
      </w:r>
      <w:r w:rsidR="0026677E">
        <w:t>:</w:t>
      </w:r>
      <w:proofErr w:type="gramEnd"/>
      <w:r w:rsidR="0026677E">
        <w:t xml:space="preserve"> price, category</w:t>
      </w:r>
    </w:p>
    <w:p w14:paraId="792F2A63" w14:textId="7D89F63E" w:rsidR="00754ACE" w:rsidRPr="001872B8" w:rsidRDefault="00754ACE" w:rsidP="00754ACE">
      <w:pPr>
        <w:pStyle w:val="a3"/>
        <w:numPr>
          <w:ilvl w:val="2"/>
          <w:numId w:val="1"/>
        </w:numPr>
        <w:bidi w:val="0"/>
      </w:pPr>
      <w:r w:rsidRPr="001872B8">
        <w:rPr>
          <w:b/>
          <w:bCs/>
          <w:color w:val="FF0000"/>
        </w:rPr>
        <w:t xml:space="preserve">System </w:t>
      </w:r>
      <w:r w:rsidRPr="001872B8">
        <w:t>filters the products and presents the new results.</w:t>
      </w:r>
    </w:p>
    <w:tbl>
      <w:tblPr>
        <w:tblStyle w:val="4"/>
        <w:tblW w:w="0" w:type="auto"/>
        <w:tblLook w:val="04A0" w:firstRow="1" w:lastRow="0" w:firstColumn="1" w:lastColumn="0" w:noHBand="0" w:noVBand="1"/>
      </w:tblPr>
      <w:tblGrid>
        <w:gridCol w:w="4148"/>
        <w:gridCol w:w="4148"/>
      </w:tblGrid>
      <w:tr w:rsidR="009057C8" w:rsidRPr="001872B8" w14:paraId="79F73C61"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0BA7D07" w14:textId="77777777" w:rsidR="009057C8" w:rsidRPr="001872B8" w:rsidRDefault="009057C8" w:rsidP="0058278E">
            <w:pPr>
              <w:bidi w:val="0"/>
              <w:rPr>
                <w:b w:val="0"/>
                <w:bCs w:val="0"/>
              </w:rPr>
            </w:pPr>
            <w:r w:rsidRPr="001872B8">
              <w:rPr>
                <w:b w:val="0"/>
                <w:bCs w:val="0"/>
              </w:rPr>
              <w:t>Action</w:t>
            </w:r>
          </w:p>
        </w:tc>
        <w:tc>
          <w:tcPr>
            <w:tcW w:w="4148" w:type="dxa"/>
          </w:tcPr>
          <w:p w14:paraId="0D5B131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67A1531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781617A" w14:textId="6F10B2B3" w:rsidR="009057C8" w:rsidRPr="008E745A" w:rsidRDefault="009057C8" w:rsidP="008E745A">
            <w:pPr>
              <w:bidi w:val="0"/>
            </w:pPr>
            <w:r w:rsidRPr="001872B8">
              <w:t>User enters valid string of product name to search in the system, and such product exists in the system</w:t>
            </w:r>
          </w:p>
        </w:tc>
        <w:tc>
          <w:tcPr>
            <w:tcW w:w="4148" w:type="dxa"/>
          </w:tcPr>
          <w:p w14:paraId="59853DD1" w14:textId="002800F4"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string</w:t>
            </w:r>
            <w:r w:rsidRPr="001872B8">
              <w:rPr>
                <w:b/>
                <w:bCs/>
              </w:rPr>
              <w:t xml:space="preserve"> </w:t>
            </w:r>
          </w:p>
        </w:tc>
      </w:tr>
      <w:tr w:rsidR="009057C8" w:rsidRPr="001872B8" w14:paraId="70659E83"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6743B52B" w14:textId="6EA461F4" w:rsidR="009057C8" w:rsidRPr="008E745A" w:rsidRDefault="009057C8" w:rsidP="008E745A">
            <w:pPr>
              <w:bidi w:val="0"/>
            </w:pPr>
            <w:r w:rsidRPr="001872B8">
              <w:lastRenderedPageBreak/>
              <w:t>User enters valid string of product name to search in the system, and no such product exists in the system</w:t>
            </w:r>
          </w:p>
        </w:tc>
        <w:tc>
          <w:tcPr>
            <w:tcW w:w="4148" w:type="dxa"/>
          </w:tcPr>
          <w:p w14:paraId="2B8A1EF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CD2DC9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4707EFF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5FBC13F" w14:textId="0885157D" w:rsidR="009057C8" w:rsidRPr="001872B8" w:rsidRDefault="009057C8" w:rsidP="009057C8">
            <w:pPr>
              <w:bidi w:val="0"/>
              <w:rPr>
                <w:b w:val="0"/>
                <w:bCs w:val="0"/>
              </w:rPr>
            </w:pPr>
            <w:r w:rsidRPr="001872B8">
              <w:t xml:space="preserve">User enters invalid string </w:t>
            </w:r>
          </w:p>
        </w:tc>
        <w:tc>
          <w:tcPr>
            <w:tcW w:w="4148" w:type="dxa"/>
          </w:tcPr>
          <w:p w14:paraId="56319402" w14:textId="2B1EE72B"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Error message</w:t>
            </w:r>
          </w:p>
        </w:tc>
      </w:tr>
    </w:tbl>
    <w:p w14:paraId="2C7D5DEC" w14:textId="746247B7" w:rsidR="00723B93" w:rsidRPr="001872B8" w:rsidRDefault="00723B93" w:rsidP="00723B93">
      <w:pPr>
        <w:pStyle w:val="3"/>
      </w:pPr>
      <w:bookmarkStart w:id="25" w:name="_Toc74592921"/>
      <w:r>
        <w:t>User buying from stores</w:t>
      </w:r>
      <w:r w:rsidR="00562FF3">
        <w:t>:</w:t>
      </w:r>
      <w:bookmarkEnd w:id="25"/>
    </w:p>
    <w:p w14:paraId="5C5413F0" w14:textId="0AAB8225" w:rsidR="00417341" w:rsidRPr="001872B8" w:rsidRDefault="00681300" w:rsidP="00723B93">
      <w:pPr>
        <w:pStyle w:val="2"/>
        <w:bidi w:val="0"/>
      </w:pPr>
      <w:bookmarkStart w:id="26" w:name="_Toc74592922"/>
      <w:r>
        <w:t xml:space="preserve">[3.1] </w:t>
      </w:r>
      <w:r w:rsidR="00417341" w:rsidRPr="001872B8">
        <w:t xml:space="preserve">Use case: Save </w:t>
      </w:r>
      <w:r w:rsidR="008C2CA6">
        <w:t>items</w:t>
      </w:r>
      <w:r w:rsidR="00417341" w:rsidRPr="001872B8">
        <w:t xml:space="preserve"> in a shopping </w:t>
      </w:r>
      <w:proofErr w:type="gramStart"/>
      <w:r w:rsidR="00417341" w:rsidRPr="001872B8">
        <w:t>cart</w:t>
      </w:r>
      <w:bookmarkEnd w:id="26"/>
      <w:proofErr w:type="gramEnd"/>
    </w:p>
    <w:p w14:paraId="5F2466E2" w14:textId="6972A84C" w:rsidR="00151240" w:rsidRDefault="00151240" w:rsidP="00417341">
      <w:pPr>
        <w:pStyle w:val="a3"/>
        <w:numPr>
          <w:ilvl w:val="1"/>
          <w:numId w:val="1"/>
        </w:numPr>
        <w:bidi w:val="0"/>
        <w:rPr>
          <w:b/>
          <w:bCs/>
        </w:rPr>
      </w:pPr>
      <w:r>
        <w:rPr>
          <w:b/>
          <w:bCs/>
        </w:rPr>
        <w:t xml:space="preserve">[Req: 2.7, Class: </w:t>
      </w:r>
      <w:proofErr w:type="spellStart"/>
      <w:proofErr w:type="gramStart"/>
      <w:r w:rsidR="00E42C2D">
        <w:rPr>
          <w:b/>
          <w:bCs/>
        </w:rPr>
        <w:t>User</w:t>
      </w:r>
      <w:r>
        <w:rPr>
          <w:b/>
          <w:bCs/>
        </w:rPr>
        <w:t>,</w:t>
      </w:r>
      <w:r w:rsidR="001C2D79">
        <w:rPr>
          <w:b/>
          <w:bCs/>
        </w:rPr>
        <w:t>Cart</w:t>
      </w:r>
      <w:proofErr w:type="gramEnd"/>
      <w:r w:rsidR="00151DDD">
        <w:rPr>
          <w:b/>
          <w:bCs/>
        </w:rPr>
        <w:t>,Basket</w:t>
      </w:r>
      <w:proofErr w:type="spellEnd"/>
      <w:r>
        <w:rPr>
          <w:b/>
          <w:bCs/>
        </w:rPr>
        <w:t xml:space="preserve"> CNAME: </w:t>
      </w:r>
      <w:proofErr w:type="spellStart"/>
      <w:r>
        <w:rPr>
          <w:b/>
          <w:bCs/>
        </w:rPr>
        <w:t>AddItemToCart</w:t>
      </w:r>
      <w:proofErr w:type="spellEnd"/>
      <w:r w:rsidR="000663FA">
        <w:rPr>
          <w:b/>
          <w:bCs/>
        </w:rPr>
        <w:t xml:space="preserve">, </w:t>
      </w:r>
      <w:proofErr w:type="spellStart"/>
      <w:r w:rsidR="000663FA">
        <w:rPr>
          <w:b/>
          <w:bCs/>
        </w:rPr>
        <w:t>Test:TestSaveItemToCart</w:t>
      </w:r>
      <w:proofErr w:type="spellEnd"/>
      <w:r>
        <w:rPr>
          <w:b/>
          <w:bCs/>
        </w:rPr>
        <w:t>]</w:t>
      </w:r>
    </w:p>
    <w:p w14:paraId="208DB2EF" w14:textId="5E1B7A01" w:rsidR="00417341" w:rsidRPr="001872B8" w:rsidRDefault="00417341" w:rsidP="00151240">
      <w:pPr>
        <w:pStyle w:val="a3"/>
        <w:numPr>
          <w:ilvl w:val="1"/>
          <w:numId w:val="1"/>
        </w:numPr>
        <w:bidi w:val="0"/>
        <w:rPr>
          <w:b/>
          <w:bCs/>
        </w:rPr>
      </w:pPr>
      <w:r w:rsidRPr="001872B8">
        <w:rPr>
          <w:b/>
          <w:bCs/>
        </w:rPr>
        <w:t xml:space="preserve">Actor: </w:t>
      </w:r>
      <w:r w:rsidR="008C2CA6">
        <w:rPr>
          <w:b/>
          <w:bCs/>
          <w:color w:val="FF0000"/>
        </w:rPr>
        <w:t>User</w:t>
      </w:r>
    </w:p>
    <w:p w14:paraId="77163F02" w14:textId="4B5EA835" w:rsidR="00417341" w:rsidRPr="001872B8" w:rsidRDefault="00417341" w:rsidP="00417341">
      <w:pPr>
        <w:pStyle w:val="a3"/>
        <w:numPr>
          <w:ilvl w:val="1"/>
          <w:numId w:val="1"/>
        </w:numPr>
        <w:bidi w:val="0"/>
        <w:rPr>
          <w:b/>
          <w:bCs/>
        </w:rPr>
      </w:pPr>
      <w:r w:rsidRPr="001872B8">
        <w:rPr>
          <w:b/>
          <w:bCs/>
        </w:rPr>
        <w:t xml:space="preserve">Precondition: </w:t>
      </w:r>
      <w:r w:rsidR="005A06C6" w:rsidRPr="001872B8">
        <w:t>T</w:t>
      </w:r>
      <w:r w:rsidRPr="001872B8">
        <w:t xml:space="preserve">here are available </w:t>
      </w:r>
      <w:r w:rsidR="008C2CA6">
        <w:t>items</w:t>
      </w:r>
      <w:r w:rsidRPr="001872B8">
        <w:t xml:space="preserve"> to buy</w:t>
      </w:r>
    </w:p>
    <w:p w14:paraId="2B7C14CE" w14:textId="5E22E688" w:rsidR="00417341" w:rsidRPr="001872B8" w:rsidRDefault="00417341" w:rsidP="00417341">
      <w:pPr>
        <w:pStyle w:val="a3"/>
        <w:numPr>
          <w:ilvl w:val="1"/>
          <w:numId w:val="1"/>
        </w:numPr>
        <w:bidi w:val="0"/>
        <w:rPr>
          <w:b/>
          <w:bCs/>
        </w:rPr>
      </w:pPr>
      <w:r w:rsidRPr="001872B8">
        <w:rPr>
          <w:b/>
          <w:bCs/>
        </w:rPr>
        <w:t xml:space="preserve">Parameter: </w:t>
      </w:r>
      <w:r w:rsidR="008C2CA6">
        <w:t>Items</w:t>
      </w:r>
    </w:p>
    <w:p w14:paraId="5236FE06" w14:textId="77777777" w:rsidR="00417341" w:rsidRPr="001872B8" w:rsidRDefault="00417341" w:rsidP="00417341">
      <w:pPr>
        <w:pStyle w:val="a3"/>
        <w:numPr>
          <w:ilvl w:val="1"/>
          <w:numId w:val="1"/>
        </w:numPr>
        <w:bidi w:val="0"/>
        <w:rPr>
          <w:b/>
          <w:bCs/>
        </w:rPr>
      </w:pPr>
      <w:r w:rsidRPr="001872B8">
        <w:rPr>
          <w:b/>
          <w:bCs/>
        </w:rPr>
        <w:t>Actions:</w:t>
      </w:r>
    </w:p>
    <w:p w14:paraId="22BC0832" w14:textId="4D7BE16B" w:rsidR="00417341" w:rsidRPr="001872B8" w:rsidRDefault="008C2CA6" w:rsidP="00417341">
      <w:pPr>
        <w:pStyle w:val="a3"/>
        <w:numPr>
          <w:ilvl w:val="2"/>
          <w:numId w:val="1"/>
        </w:numPr>
        <w:bidi w:val="0"/>
      </w:pPr>
      <w:r>
        <w:rPr>
          <w:b/>
          <w:bCs/>
          <w:color w:val="FF0000"/>
        </w:rPr>
        <w:t>User</w:t>
      </w:r>
      <w:r w:rsidR="00F05747" w:rsidRPr="001872B8">
        <w:t xml:space="preserve"> </w:t>
      </w:r>
      <w:r w:rsidR="00103BA9" w:rsidRPr="001872B8">
        <w:t xml:space="preserve">can choose </w:t>
      </w:r>
      <w:proofErr w:type="spellStart"/>
      <w:proofErr w:type="gramStart"/>
      <w:r w:rsidR="00103BA9" w:rsidRPr="001872B8">
        <w:t>a</w:t>
      </w:r>
      <w:proofErr w:type="spellEnd"/>
      <w:proofErr w:type="gramEnd"/>
      <w:r w:rsidR="00103BA9" w:rsidRPr="001872B8">
        <w:t xml:space="preserve"> </w:t>
      </w:r>
      <w:r>
        <w:rPr>
          <w:b/>
          <w:bCs/>
          <w:color w:val="FF0000"/>
        </w:rPr>
        <w:t>item</w:t>
      </w:r>
      <w:r w:rsidR="00103BA9" w:rsidRPr="001872B8">
        <w:rPr>
          <w:color w:val="FF0000"/>
        </w:rPr>
        <w:t xml:space="preserve"> </w:t>
      </w:r>
      <w:r w:rsidR="00103BA9" w:rsidRPr="001872B8">
        <w:t>to buy</w:t>
      </w:r>
    </w:p>
    <w:p w14:paraId="22931BBD" w14:textId="65283B18" w:rsidR="00417341" w:rsidRPr="001872B8" w:rsidRDefault="00103BA9" w:rsidP="00417341">
      <w:pPr>
        <w:pStyle w:val="a3"/>
        <w:numPr>
          <w:ilvl w:val="2"/>
          <w:numId w:val="1"/>
        </w:numPr>
        <w:bidi w:val="0"/>
      </w:pPr>
      <w:r w:rsidRPr="001872B8">
        <w:t xml:space="preserve">If the </w:t>
      </w:r>
      <w:r w:rsidR="008C2CA6">
        <w:rPr>
          <w:b/>
          <w:bCs/>
          <w:color w:val="FF0000"/>
        </w:rPr>
        <w:t>item</w:t>
      </w:r>
      <w:r w:rsidRPr="001872B8">
        <w:rPr>
          <w:color w:val="FF0000"/>
        </w:rPr>
        <w:t xml:space="preserve"> </w:t>
      </w:r>
      <w:r w:rsidRPr="001872B8">
        <w:t>already exists in the shopping cart</w:t>
      </w:r>
    </w:p>
    <w:p w14:paraId="2839F6CA" w14:textId="30033404" w:rsidR="00103BA9" w:rsidRPr="001872B8" w:rsidRDefault="00103BA9" w:rsidP="00103BA9">
      <w:pPr>
        <w:pStyle w:val="a3"/>
        <w:numPr>
          <w:ilvl w:val="3"/>
          <w:numId w:val="1"/>
        </w:numPr>
        <w:bidi w:val="0"/>
      </w:pPr>
      <w:r w:rsidRPr="001872B8">
        <w:rPr>
          <w:b/>
          <w:bCs/>
          <w:color w:val="FF0000"/>
        </w:rPr>
        <w:t>System</w:t>
      </w:r>
      <w:r w:rsidRPr="001872B8">
        <w:rPr>
          <w:color w:val="FF0000"/>
        </w:rPr>
        <w:t xml:space="preserve"> </w:t>
      </w:r>
      <w:r w:rsidRPr="001872B8">
        <w:t xml:space="preserve">updates the amount of the </w:t>
      </w:r>
      <w:r w:rsidR="008C2CA6">
        <w:rPr>
          <w:b/>
          <w:bCs/>
          <w:color w:val="FF0000"/>
        </w:rPr>
        <w:t>item</w:t>
      </w:r>
      <w:r w:rsidRPr="001872B8">
        <w:rPr>
          <w:color w:val="FF0000"/>
        </w:rPr>
        <w:t xml:space="preserve"> </w:t>
      </w:r>
      <w:r w:rsidRPr="001872B8">
        <w:t xml:space="preserve">appearances in the </w:t>
      </w:r>
      <w:r w:rsidRPr="001872B8">
        <w:rPr>
          <w:b/>
          <w:bCs/>
          <w:color w:val="FF0000"/>
        </w:rPr>
        <w:t xml:space="preserve">shopping </w:t>
      </w:r>
      <w:proofErr w:type="gramStart"/>
      <w:r w:rsidRPr="001872B8">
        <w:rPr>
          <w:b/>
          <w:bCs/>
          <w:color w:val="FF0000"/>
        </w:rPr>
        <w:t>cart</w:t>
      </w:r>
      <w:proofErr w:type="gramEnd"/>
    </w:p>
    <w:p w14:paraId="6CED307E" w14:textId="5798B4E3" w:rsidR="00103BA9" w:rsidRPr="001872B8" w:rsidRDefault="00103BA9" w:rsidP="00103BA9">
      <w:pPr>
        <w:pStyle w:val="a3"/>
        <w:numPr>
          <w:ilvl w:val="2"/>
          <w:numId w:val="1"/>
        </w:numPr>
        <w:bidi w:val="0"/>
      </w:pPr>
      <w:r w:rsidRPr="001872B8">
        <w:t>Else</w:t>
      </w:r>
    </w:p>
    <w:p w14:paraId="18605796" w14:textId="1F83E210" w:rsidR="00103BA9" w:rsidRPr="001872B8" w:rsidRDefault="00103BA9" w:rsidP="00103BA9">
      <w:pPr>
        <w:pStyle w:val="a3"/>
        <w:numPr>
          <w:ilvl w:val="3"/>
          <w:numId w:val="1"/>
        </w:numPr>
        <w:bidi w:val="0"/>
        <w:rPr>
          <w:b/>
          <w:bCs/>
          <w:color w:val="FF0000"/>
        </w:rPr>
      </w:pPr>
      <w:r w:rsidRPr="001872B8">
        <w:rPr>
          <w:b/>
          <w:bCs/>
          <w:color w:val="FF0000"/>
        </w:rPr>
        <w:t>System</w:t>
      </w:r>
      <w:r w:rsidRPr="001872B8">
        <w:rPr>
          <w:color w:val="FF0000"/>
        </w:rPr>
        <w:t xml:space="preserve"> </w:t>
      </w:r>
      <w:r w:rsidRPr="001872B8">
        <w:t xml:space="preserve">adds </w:t>
      </w:r>
      <w:r w:rsidRPr="001872B8">
        <w:rPr>
          <w:b/>
          <w:bCs/>
          <w:color w:val="FF0000"/>
        </w:rPr>
        <w:t>item</w:t>
      </w:r>
      <w:r w:rsidRPr="001872B8">
        <w:rPr>
          <w:color w:val="FF0000"/>
        </w:rPr>
        <w:t xml:space="preserve"> </w:t>
      </w:r>
      <w:r w:rsidR="008C2CA6">
        <w:t xml:space="preserve">representation of the real store item </w:t>
      </w:r>
      <w:r w:rsidRPr="001872B8">
        <w:t xml:space="preserve">to the </w:t>
      </w:r>
      <w:r w:rsidRPr="001872B8">
        <w:rPr>
          <w:b/>
          <w:bCs/>
          <w:color w:val="FF0000"/>
        </w:rPr>
        <w:t xml:space="preserve">shopping </w:t>
      </w:r>
      <w:proofErr w:type="gramStart"/>
      <w:r w:rsidRPr="001872B8">
        <w:rPr>
          <w:b/>
          <w:bCs/>
          <w:color w:val="FF0000"/>
        </w:rPr>
        <w:t>cart</w:t>
      </w:r>
      <w:proofErr w:type="gramEnd"/>
    </w:p>
    <w:tbl>
      <w:tblPr>
        <w:tblStyle w:val="4"/>
        <w:tblW w:w="0" w:type="auto"/>
        <w:tblLook w:val="04A0" w:firstRow="1" w:lastRow="0" w:firstColumn="1" w:lastColumn="0" w:noHBand="0" w:noVBand="1"/>
      </w:tblPr>
      <w:tblGrid>
        <w:gridCol w:w="4148"/>
        <w:gridCol w:w="4148"/>
      </w:tblGrid>
      <w:tr w:rsidR="009057C8" w:rsidRPr="001872B8" w14:paraId="6B441387"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DB71C7" w14:textId="77777777" w:rsidR="009057C8" w:rsidRPr="001872B8" w:rsidRDefault="009057C8" w:rsidP="0058278E">
            <w:pPr>
              <w:bidi w:val="0"/>
              <w:rPr>
                <w:b w:val="0"/>
                <w:bCs w:val="0"/>
              </w:rPr>
            </w:pPr>
            <w:r w:rsidRPr="001872B8">
              <w:rPr>
                <w:b w:val="0"/>
                <w:bCs w:val="0"/>
              </w:rPr>
              <w:t>Action</w:t>
            </w:r>
          </w:p>
        </w:tc>
        <w:tc>
          <w:tcPr>
            <w:tcW w:w="4148" w:type="dxa"/>
          </w:tcPr>
          <w:p w14:paraId="7CA89AB5"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40B89F5B"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3D05E0A" w14:textId="56688D28" w:rsidR="009057C8" w:rsidRPr="001872B8" w:rsidRDefault="009057C8" w:rsidP="009057C8">
            <w:pPr>
              <w:bidi w:val="0"/>
            </w:pPr>
            <w:r w:rsidRPr="001872B8">
              <w:t xml:space="preserve">User chooses </w:t>
            </w:r>
            <w:r w:rsidR="00E33001">
              <w:t>item</w:t>
            </w:r>
            <w:r w:rsidRPr="001872B8">
              <w:t xml:space="preserve"> to </w:t>
            </w:r>
            <w:proofErr w:type="gramStart"/>
            <w:r w:rsidRPr="001872B8">
              <w:t>buy</w:t>
            </w:r>
            <w:proofErr w:type="gramEnd"/>
          </w:p>
          <w:p w14:paraId="0A1A3705" w14:textId="77777777" w:rsidR="009057C8" w:rsidRPr="001872B8" w:rsidRDefault="009057C8" w:rsidP="0058278E">
            <w:pPr>
              <w:bidi w:val="0"/>
              <w:rPr>
                <w:b w:val="0"/>
                <w:bCs w:val="0"/>
              </w:rPr>
            </w:pPr>
          </w:p>
        </w:tc>
        <w:tc>
          <w:tcPr>
            <w:tcW w:w="4148" w:type="dxa"/>
          </w:tcPr>
          <w:p w14:paraId="49424BD5" w14:textId="3FF47DB3"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system adds this </w:t>
            </w:r>
            <w:r w:rsidR="00E33001">
              <w:t>item</w:t>
            </w:r>
            <w:r w:rsidRPr="001872B8">
              <w:t xml:space="preserve"> to the user's shopping cart.</w:t>
            </w:r>
          </w:p>
          <w:p w14:paraId="2ABD7184" w14:textId="49547CBD"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7F630435"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900212B" w14:textId="44DE20C1" w:rsidR="009057C8" w:rsidRPr="001872B8" w:rsidRDefault="009057C8" w:rsidP="009057C8">
            <w:pPr>
              <w:bidi w:val="0"/>
            </w:pPr>
            <w:r w:rsidRPr="001872B8">
              <w:t xml:space="preserve">User chooses </w:t>
            </w:r>
            <w:r w:rsidR="00E33001">
              <w:t>item</w:t>
            </w:r>
            <w:r w:rsidRPr="001872B8">
              <w:t xml:space="preserve"> to </w:t>
            </w:r>
            <w:proofErr w:type="gramStart"/>
            <w:r w:rsidRPr="001872B8">
              <w:t>buy</w:t>
            </w:r>
            <w:proofErr w:type="gramEnd"/>
            <w:r w:rsidRPr="001872B8">
              <w:t xml:space="preserve"> and the owner just removed the </w:t>
            </w:r>
            <w:r w:rsidR="00E33001">
              <w:t>item</w:t>
            </w:r>
          </w:p>
          <w:p w14:paraId="23AD73C9" w14:textId="77777777" w:rsidR="009057C8" w:rsidRPr="001872B8" w:rsidRDefault="009057C8" w:rsidP="0058278E">
            <w:pPr>
              <w:bidi w:val="0"/>
              <w:rPr>
                <w:b w:val="0"/>
                <w:bCs w:val="0"/>
              </w:rPr>
            </w:pPr>
          </w:p>
        </w:tc>
        <w:tc>
          <w:tcPr>
            <w:tcW w:w="4148" w:type="dxa"/>
          </w:tcPr>
          <w:p w14:paraId="36E1616B" w14:textId="4712A643"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The system shows message indicates that the </w:t>
            </w:r>
            <w:r w:rsidR="00E33001">
              <w:t>item</w:t>
            </w:r>
            <w:r w:rsidRPr="001872B8">
              <w:t xml:space="preserve"> is no longer available</w:t>
            </w:r>
            <w:r w:rsidRPr="001872B8">
              <w:rPr>
                <w:b/>
                <w:bCs/>
              </w:rPr>
              <w:t xml:space="preserve"> </w:t>
            </w:r>
          </w:p>
        </w:tc>
      </w:tr>
      <w:tr w:rsidR="009057C8" w:rsidRPr="001872B8" w14:paraId="3480EF9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A56A41" w14:textId="69A3EB4C" w:rsidR="009057C8" w:rsidRPr="001872B8" w:rsidRDefault="009057C8" w:rsidP="0058278E">
            <w:pPr>
              <w:bidi w:val="0"/>
              <w:rPr>
                <w:b w:val="0"/>
                <w:bCs w:val="0"/>
              </w:rPr>
            </w:pPr>
            <w:r w:rsidRPr="001872B8">
              <w:t xml:space="preserve">User enters a negative amount of the </w:t>
            </w:r>
            <w:r w:rsidR="00E33001">
              <w:t>item</w:t>
            </w:r>
          </w:p>
        </w:tc>
        <w:tc>
          <w:tcPr>
            <w:tcW w:w="4148" w:type="dxa"/>
          </w:tcPr>
          <w:p w14:paraId="65FAAF7C" w14:textId="5F33E386"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message indicates that the amount is no valid</w:t>
            </w:r>
          </w:p>
          <w:p w14:paraId="28EA02FA" w14:textId="2A2B9B89"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63AD1BF4" w14:textId="03163EA7" w:rsidR="00A0331A" w:rsidRPr="001872B8" w:rsidRDefault="00A0331A" w:rsidP="00A0331A">
      <w:pPr>
        <w:bidi w:val="0"/>
      </w:pPr>
    </w:p>
    <w:p w14:paraId="314AE2FA" w14:textId="0F6D992F" w:rsidR="00B362C8" w:rsidRPr="001872B8" w:rsidRDefault="00681300" w:rsidP="00723B93">
      <w:pPr>
        <w:pStyle w:val="2"/>
        <w:bidi w:val="0"/>
      </w:pPr>
      <w:bookmarkStart w:id="27" w:name="_Toc74592923"/>
      <w:r>
        <w:t xml:space="preserve">[3.2] </w:t>
      </w:r>
      <w:r w:rsidR="00B362C8" w:rsidRPr="001872B8">
        <w:t>Use case: View shopping cart</w:t>
      </w:r>
      <w:bookmarkEnd w:id="27"/>
    </w:p>
    <w:p w14:paraId="2CE36605" w14:textId="4D3B097C" w:rsidR="00E42C2D" w:rsidRDefault="00E42C2D" w:rsidP="00B362C8">
      <w:pPr>
        <w:pStyle w:val="a3"/>
        <w:numPr>
          <w:ilvl w:val="1"/>
          <w:numId w:val="1"/>
        </w:numPr>
        <w:bidi w:val="0"/>
        <w:rPr>
          <w:b/>
          <w:bCs/>
        </w:rPr>
      </w:pPr>
      <w:r>
        <w:rPr>
          <w:b/>
          <w:bCs/>
        </w:rPr>
        <w:t>[Req: 2.8, Class: User,</w:t>
      </w:r>
      <w:r w:rsidR="00F610FE">
        <w:rPr>
          <w:b/>
          <w:bCs/>
        </w:rPr>
        <w:t xml:space="preserve"> Cart, </w:t>
      </w:r>
      <w:proofErr w:type="gramStart"/>
      <w:r w:rsidR="00F610FE">
        <w:rPr>
          <w:b/>
          <w:bCs/>
        </w:rPr>
        <w:t>Basket</w:t>
      </w:r>
      <w:r>
        <w:rPr>
          <w:b/>
          <w:bCs/>
        </w:rPr>
        <w:t xml:space="preserve"> </w:t>
      </w:r>
      <w:r w:rsidR="00F610FE">
        <w:rPr>
          <w:b/>
          <w:bCs/>
        </w:rPr>
        <w:t>,</w:t>
      </w:r>
      <w:proofErr w:type="gramEnd"/>
      <w:r w:rsidR="00F610FE">
        <w:rPr>
          <w:b/>
          <w:bCs/>
        </w:rPr>
        <w:t xml:space="preserve"> CNAME: </w:t>
      </w:r>
      <w:proofErr w:type="spellStart"/>
      <w:r w:rsidR="00F610FE">
        <w:rPr>
          <w:b/>
          <w:bCs/>
        </w:rPr>
        <w:t>GetCart</w:t>
      </w:r>
      <w:proofErr w:type="spellEnd"/>
      <w:r w:rsidR="000663FA">
        <w:rPr>
          <w:b/>
          <w:bCs/>
        </w:rPr>
        <w:t xml:space="preserve">, </w:t>
      </w:r>
      <w:proofErr w:type="spellStart"/>
      <w:r w:rsidR="000663FA">
        <w:rPr>
          <w:b/>
          <w:bCs/>
        </w:rPr>
        <w:t>Test:TestViewCart</w:t>
      </w:r>
      <w:proofErr w:type="spellEnd"/>
      <w:r w:rsidR="00AD287E">
        <w:rPr>
          <w:b/>
          <w:bCs/>
        </w:rPr>
        <w:t>]</w:t>
      </w:r>
    </w:p>
    <w:p w14:paraId="20F25575" w14:textId="72D29F38" w:rsidR="00B362C8" w:rsidRPr="001872B8" w:rsidRDefault="00B362C8" w:rsidP="00E42C2D">
      <w:pPr>
        <w:pStyle w:val="a3"/>
        <w:numPr>
          <w:ilvl w:val="1"/>
          <w:numId w:val="1"/>
        </w:numPr>
        <w:bidi w:val="0"/>
        <w:rPr>
          <w:b/>
          <w:bCs/>
        </w:rPr>
      </w:pPr>
      <w:r w:rsidRPr="001872B8">
        <w:rPr>
          <w:b/>
          <w:bCs/>
        </w:rPr>
        <w:t>Actor:</w:t>
      </w:r>
      <w:r w:rsidR="00E42C2D">
        <w:rPr>
          <w:b/>
          <w:bCs/>
          <w:color w:val="FF0000"/>
        </w:rPr>
        <w:t xml:space="preserve"> </w:t>
      </w:r>
      <w:r w:rsidR="002D268E">
        <w:rPr>
          <w:b/>
          <w:bCs/>
          <w:color w:val="FF0000"/>
        </w:rPr>
        <w:t>User</w:t>
      </w:r>
    </w:p>
    <w:p w14:paraId="0BC52BAB" w14:textId="2EBCACE5" w:rsidR="00B362C8" w:rsidRPr="001872B8" w:rsidRDefault="00B362C8" w:rsidP="00B362C8">
      <w:pPr>
        <w:pStyle w:val="a3"/>
        <w:numPr>
          <w:ilvl w:val="1"/>
          <w:numId w:val="1"/>
        </w:numPr>
        <w:bidi w:val="0"/>
        <w:rPr>
          <w:b/>
          <w:bCs/>
        </w:rPr>
      </w:pPr>
      <w:r w:rsidRPr="001872B8">
        <w:rPr>
          <w:b/>
          <w:bCs/>
        </w:rPr>
        <w:t xml:space="preserve">Precondition: </w:t>
      </w:r>
    </w:p>
    <w:p w14:paraId="26290182" w14:textId="736822D2" w:rsidR="00B362C8" w:rsidRPr="001872B8" w:rsidRDefault="00B362C8" w:rsidP="00B362C8">
      <w:pPr>
        <w:pStyle w:val="a3"/>
        <w:numPr>
          <w:ilvl w:val="1"/>
          <w:numId w:val="1"/>
        </w:numPr>
        <w:bidi w:val="0"/>
        <w:rPr>
          <w:b/>
          <w:bCs/>
        </w:rPr>
      </w:pPr>
      <w:r w:rsidRPr="001872B8">
        <w:rPr>
          <w:b/>
          <w:bCs/>
        </w:rPr>
        <w:t xml:space="preserve">Parameter: </w:t>
      </w:r>
    </w:p>
    <w:p w14:paraId="0E2BAF85" w14:textId="77777777" w:rsidR="00B362C8" w:rsidRPr="001872B8" w:rsidRDefault="00B362C8" w:rsidP="00B362C8">
      <w:pPr>
        <w:pStyle w:val="a3"/>
        <w:numPr>
          <w:ilvl w:val="1"/>
          <w:numId w:val="1"/>
        </w:numPr>
        <w:bidi w:val="0"/>
        <w:rPr>
          <w:b/>
          <w:bCs/>
        </w:rPr>
      </w:pPr>
      <w:r w:rsidRPr="001872B8">
        <w:rPr>
          <w:b/>
          <w:bCs/>
        </w:rPr>
        <w:t>Actions:</w:t>
      </w:r>
    </w:p>
    <w:p w14:paraId="3CF94C3F" w14:textId="622D64CD" w:rsidR="00B362C8" w:rsidRPr="001872B8" w:rsidRDefault="002D268E" w:rsidP="00B362C8">
      <w:pPr>
        <w:pStyle w:val="a3"/>
        <w:numPr>
          <w:ilvl w:val="2"/>
          <w:numId w:val="1"/>
        </w:numPr>
        <w:bidi w:val="0"/>
      </w:pPr>
      <w:r>
        <w:rPr>
          <w:b/>
          <w:bCs/>
          <w:color w:val="FF0000"/>
        </w:rPr>
        <w:t>User</w:t>
      </w:r>
      <w:r w:rsidR="00F05747" w:rsidRPr="001872B8">
        <w:t xml:space="preserve"> </w:t>
      </w:r>
      <w:r w:rsidR="00B362C8" w:rsidRPr="001872B8">
        <w:t xml:space="preserve">asks to present the shopping </w:t>
      </w:r>
      <w:proofErr w:type="gramStart"/>
      <w:r w:rsidR="00B362C8" w:rsidRPr="001872B8">
        <w:t>cart</w:t>
      </w:r>
      <w:proofErr w:type="gramEnd"/>
    </w:p>
    <w:p w14:paraId="1F2F4904" w14:textId="53B55A11" w:rsidR="00B362C8" w:rsidRPr="001872B8" w:rsidRDefault="00B362C8" w:rsidP="00B362C8">
      <w:pPr>
        <w:pStyle w:val="a3"/>
        <w:numPr>
          <w:ilvl w:val="2"/>
          <w:numId w:val="1"/>
        </w:numPr>
        <w:bidi w:val="0"/>
      </w:pPr>
      <w:r w:rsidRPr="001872B8">
        <w:rPr>
          <w:b/>
          <w:bCs/>
          <w:color w:val="FF0000"/>
        </w:rPr>
        <w:t>System</w:t>
      </w:r>
      <w:r w:rsidRPr="001872B8">
        <w:rPr>
          <w:color w:val="FF0000"/>
        </w:rPr>
        <w:t xml:space="preserve"> </w:t>
      </w:r>
      <w:r w:rsidRPr="001872B8">
        <w:t xml:space="preserve">presets all the products in the shopping cart, their amount and total amount and price in the </w:t>
      </w:r>
      <w:proofErr w:type="gramStart"/>
      <w:r w:rsidRPr="001872B8">
        <w:t>cart</w:t>
      </w:r>
      <w:proofErr w:type="gramEnd"/>
    </w:p>
    <w:tbl>
      <w:tblPr>
        <w:tblStyle w:val="4"/>
        <w:tblW w:w="0" w:type="auto"/>
        <w:tblLook w:val="04A0" w:firstRow="1" w:lastRow="0" w:firstColumn="1" w:lastColumn="0" w:noHBand="0" w:noVBand="1"/>
      </w:tblPr>
      <w:tblGrid>
        <w:gridCol w:w="4148"/>
        <w:gridCol w:w="4148"/>
      </w:tblGrid>
      <w:tr w:rsidR="009057C8" w:rsidRPr="001872B8" w14:paraId="364390D6"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CE24705" w14:textId="77777777" w:rsidR="009057C8" w:rsidRPr="001872B8" w:rsidRDefault="009057C8" w:rsidP="0058278E">
            <w:pPr>
              <w:bidi w:val="0"/>
              <w:rPr>
                <w:b w:val="0"/>
                <w:bCs w:val="0"/>
              </w:rPr>
            </w:pPr>
            <w:r w:rsidRPr="001872B8">
              <w:rPr>
                <w:b w:val="0"/>
                <w:bCs w:val="0"/>
              </w:rPr>
              <w:t>Action</w:t>
            </w:r>
          </w:p>
        </w:tc>
        <w:tc>
          <w:tcPr>
            <w:tcW w:w="4148" w:type="dxa"/>
          </w:tcPr>
          <w:p w14:paraId="7FCB5332"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147E5009"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C603311" w14:textId="77777777" w:rsidR="009057C8" w:rsidRPr="001872B8" w:rsidRDefault="009057C8" w:rsidP="009057C8">
            <w:pPr>
              <w:bidi w:val="0"/>
            </w:pPr>
            <w:r w:rsidRPr="001872B8">
              <w:t xml:space="preserve">User request to present shopping cart- when the shopping cart </w:t>
            </w:r>
            <w:proofErr w:type="gramStart"/>
            <w:r w:rsidRPr="001872B8">
              <w:t>isn't</w:t>
            </w:r>
            <w:proofErr w:type="gramEnd"/>
            <w:r w:rsidRPr="001872B8">
              <w:t xml:space="preserve"> empty.</w:t>
            </w:r>
          </w:p>
          <w:p w14:paraId="11CF5383" w14:textId="77777777" w:rsidR="009057C8" w:rsidRPr="001872B8" w:rsidRDefault="009057C8" w:rsidP="0058278E">
            <w:pPr>
              <w:bidi w:val="0"/>
              <w:rPr>
                <w:b w:val="0"/>
                <w:bCs w:val="0"/>
              </w:rPr>
            </w:pPr>
          </w:p>
        </w:tc>
        <w:tc>
          <w:tcPr>
            <w:tcW w:w="4148" w:type="dxa"/>
          </w:tcPr>
          <w:p w14:paraId="0C9B8605"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presents the requested shopping cart.</w:t>
            </w:r>
          </w:p>
          <w:p w14:paraId="3AFCEF8A"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1DFBEF1D"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23082A09" w14:textId="77777777" w:rsidR="009057C8" w:rsidRPr="001872B8" w:rsidRDefault="009057C8" w:rsidP="009057C8">
            <w:pPr>
              <w:bidi w:val="0"/>
            </w:pPr>
            <w:r w:rsidRPr="001872B8">
              <w:t>User request to present shopping cart- when the shopping cart is empty.</w:t>
            </w:r>
          </w:p>
          <w:p w14:paraId="0ED26B58" w14:textId="77777777" w:rsidR="009057C8" w:rsidRPr="001872B8" w:rsidRDefault="009057C8" w:rsidP="0058278E">
            <w:pPr>
              <w:bidi w:val="0"/>
              <w:rPr>
                <w:b w:val="0"/>
                <w:bCs w:val="0"/>
              </w:rPr>
            </w:pPr>
          </w:p>
        </w:tc>
        <w:tc>
          <w:tcPr>
            <w:tcW w:w="4148" w:type="dxa"/>
          </w:tcPr>
          <w:p w14:paraId="7592149A"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lastRenderedPageBreak/>
              <w:t>The system presents the requested shopping cart.</w:t>
            </w:r>
          </w:p>
          <w:p w14:paraId="396CCCDC" w14:textId="68508F30"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50DA048A"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0090769" w14:textId="77777777" w:rsidR="009057C8" w:rsidRPr="001872B8" w:rsidRDefault="009057C8" w:rsidP="009057C8">
            <w:pPr>
              <w:bidi w:val="0"/>
            </w:pPr>
            <w:r w:rsidRPr="001872B8">
              <w:lastRenderedPageBreak/>
              <w:t>User request to present shopping cart- when the shopping cart is empty.</w:t>
            </w:r>
          </w:p>
          <w:p w14:paraId="6510E12F" w14:textId="661FE109" w:rsidR="009057C8" w:rsidRPr="001872B8" w:rsidRDefault="009057C8" w:rsidP="0058278E">
            <w:pPr>
              <w:bidi w:val="0"/>
              <w:rPr>
                <w:b w:val="0"/>
                <w:bCs w:val="0"/>
              </w:rPr>
            </w:pPr>
          </w:p>
        </w:tc>
        <w:tc>
          <w:tcPr>
            <w:tcW w:w="4148" w:type="dxa"/>
          </w:tcPr>
          <w:p w14:paraId="10B44A1A"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an empty list of products and the total price will be 0.</w:t>
            </w:r>
          </w:p>
          <w:p w14:paraId="14EFDC10"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5B975E52" w14:textId="77777777" w:rsidR="00B362C8" w:rsidRPr="001872B8" w:rsidRDefault="00B362C8" w:rsidP="00B362C8">
      <w:pPr>
        <w:bidi w:val="0"/>
      </w:pPr>
    </w:p>
    <w:p w14:paraId="590A4DBF" w14:textId="741C0B8E" w:rsidR="00B362C8" w:rsidRPr="001872B8" w:rsidRDefault="00681300" w:rsidP="00723B93">
      <w:pPr>
        <w:pStyle w:val="2"/>
        <w:bidi w:val="0"/>
      </w:pPr>
      <w:bookmarkStart w:id="28" w:name="_Toc74592924"/>
      <w:r>
        <w:t xml:space="preserve">[3.3] </w:t>
      </w:r>
      <w:r w:rsidR="00B362C8" w:rsidRPr="001872B8">
        <w:t>Use case: Edit shopping cart</w:t>
      </w:r>
      <w:r w:rsidR="000411AD" w:rsidRPr="001872B8">
        <w:t>-</w:t>
      </w:r>
      <w:bookmarkEnd w:id="28"/>
    </w:p>
    <w:p w14:paraId="3BC9890B" w14:textId="42234EB5" w:rsidR="00856FCB" w:rsidRDefault="00856FCB" w:rsidP="00B362C8">
      <w:pPr>
        <w:pStyle w:val="a3"/>
        <w:numPr>
          <w:ilvl w:val="1"/>
          <w:numId w:val="1"/>
        </w:numPr>
        <w:bidi w:val="0"/>
        <w:rPr>
          <w:b/>
          <w:bCs/>
        </w:rPr>
      </w:pPr>
      <w:r>
        <w:rPr>
          <w:b/>
          <w:bCs/>
        </w:rPr>
        <w:t xml:space="preserve">[Req: 2.8, Class: User, Cart, Basket, CNAME: </w:t>
      </w:r>
      <w:proofErr w:type="spellStart"/>
      <w:r>
        <w:rPr>
          <w:b/>
          <w:bCs/>
        </w:rPr>
        <w:t>EditCart</w:t>
      </w:r>
      <w:proofErr w:type="spellEnd"/>
      <w:r w:rsidR="000663FA">
        <w:rPr>
          <w:b/>
          <w:bCs/>
        </w:rPr>
        <w:t xml:space="preserve">, </w:t>
      </w:r>
      <w:proofErr w:type="spellStart"/>
      <w:proofErr w:type="gramStart"/>
      <w:r w:rsidR="000663FA">
        <w:rPr>
          <w:b/>
          <w:bCs/>
        </w:rPr>
        <w:t>Test:TestEditCart</w:t>
      </w:r>
      <w:proofErr w:type="spellEnd"/>
      <w:proofErr w:type="gramEnd"/>
      <w:r>
        <w:rPr>
          <w:b/>
          <w:bCs/>
        </w:rPr>
        <w:t>]</w:t>
      </w:r>
    </w:p>
    <w:p w14:paraId="7B55900B" w14:textId="63D3AE61" w:rsidR="00B362C8" w:rsidRPr="001872B8" w:rsidRDefault="00B362C8" w:rsidP="00856FCB">
      <w:pPr>
        <w:pStyle w:val="a3"/>
        <w:numPr>
          <w:ilvl w:val="1"/>
          <w:numId w:val="1"/>
        </w:numPr>
        <w:bidi w:val="0"/>
        <w:rPr>
          <w:b/>
          <w:bCs/>
        </w:rPr>
      </w:pPr>
      <w:r w:rsidRPr="001872B8">
        <w:rPr>
          <w:b/>
          <w:bCs/>
        </w:rPr>
        <w:t xml:space="preserve">Actor: </w:t>
      </w:r>
      <w:r w:rsidR="004851FD">
        <w:rPr>
          <w:b/>
          <w:bCs/>
          <w:color w:val="FF0000"/>
        </w:rPr>
        <w:t>User</w:t>
      </w:r>
    </w:p>
    <w:p w14:paraId="1C83F946" w14:textId="0D0CFEBA" w:rsidR="00B362C8" w:rsidRPr="001872B8" w:rsidRDefault="00B362C8" w:rsidP="00B362C8">
      <w:pPr>
        <w:pStyle w:val="a3"/>
        <w:numPr>
          <w:ilvl w:val="1"/>
          <w:numId w:val="1"/>
        </w:numPr>
        <w:bidi w:val="0"/>
        <w:rPr>
          <w:b/>
          <w:bCs/>
        </w:rPr>
      </w:pPr>
      <w:r w:rsidRPr="001872B8">
        <w:rPr>
          <w:b/>
          <w:bCs/>
        </w:rPr>
        <w:t xml:space="preserve">Precondition: </w:t>
      </w:r>
      <w:r w:rsidRPr="001872B8">
        <w:t>Shopping cart not empty</w:t>
      </w:r>
    </w:p>
    <w:p w14:paraId="0DFEAEE6" w14:textId="2D1B0234" w:rsidR="00B362C8" w:rsidRPr="001872B8" w:rsidRDefault="00B362C8" w:rsidP="00B362C8">
      <w:pPr>
        <w:pStyle w:val="a3"/>
        <w:numPr>
          <w:ilvl w:val="1"/>
          <w:numId w:val="1"/>
        </w:numPr>
        <w:bidi w:val="0"/>
        <w:rPr>
          <w:b/>
          <w:bCs/>
        </w:rPr>
      </w:pPr>
      <w:r w:rsidRPr="001872B8">
        <w:rPr>
          <w:b/>
          <w:bCs/>
        </w:rPr>
        <w:t xml:space="preserve">Parameter: </w:t>
      </w:r>
      <w:r w:rsidR="00B01E2B">
        <w:t>Item</w:t>
      </w:r>
      <w:r w:rsidRPr="001872B8">
        <w:t xml:space="preserve"> to update and chosen </w:t>
      </w:r>
      <w:proofErr w:type="gramStart"/>
      <w:r w:rsidRPr="001872B8">
        <w:t>change</w:t>
      </w:r>
      <w:proofErr w:type="gramEnd"/>
      <w:r w:rsidRPr="001872B8">
        <w:t xml:space="preserve"> to make</w:t>
      </w:r>
    </w:p>
    <w:p w14:paraId="7E88776E" w14:textId="77777777" w:rsidR="00B362C8" w:rsidRPr="001872B8" w:rsidRDefault="00B362C8" w:rsidP="00B362C8">
      <w:pPr>
        <w:pStyle w:val="a3"/>
        <w:numPr>
          <w:ilvl w:val="1"/>
          <w:numId w:val="1"/>
        </w:numPr>
        <w:bidi w:val="0"/>
        <w:rPr>
          <w:b/>
          <w:bCs/>
        </w:rPr>
      </w:pPr>
      <w:r w:rsidRPr="001872B8">
        <w:rPr>
          <w:b/>
          <w:bCs/>
        </w:rPr>
        <w:t>Actions:</w:t>
      </w:r>
    </w:p>
    <w:p w14:paraId="545ABAE9" w14:textId="234A64DD" w:rsidR="00B362C8" w:rsidRPr="001872B8" w:rsidRDefault="00B362C8" w:rsidP="00B362C8">
      <w:pPr>
        <w:pStyle w:val="a3"/>
        <w:numPr>
          <w:ilvl w:val="2"/>
          <w:numId w:val="1"/>
        </w:numPr>
        <w:bidi w:val="0"/>
        <w:rPr>
          <w:b/>
          <w:bCs/>
          <w:color w:val="FF0000"/>
        </w:rPr>
      </w:pPr>
      <w:r w:rsidRPr="001872B8">
        <w:rPr>
          <w:b/>
          <w:bCs/>
          <w:color w:val="FF0000"/>
        </w:rPr>
        <w:t>System</w:t>
      </w:r>
      <w:r w:rsidRPr="001872B8">
        <w:rPr>
          <w:color w:val="FF0000"/>
        </w:rPr>
        <w:t xml:space="preserve"> </w:t>
      </w:r>
      <w:r w:rsidRPr="001872B8">
        <w:t xml:space="preserve">presents the existing </w:t>
      </w:r>
      <w:r w:rsidRPr="001872B8">
        <w:rPr>
          <w:b/>
          <w:bCs/>
          <w:color w:val="FF0000"/>
        </w:rPr>
        <w:t xml:space="preserve">shopping </w:t>
      </w:r>
      <w:proofErr w:type="gramStart"/>
      <w:r w:rsidRPr="001872B8">
        <w:rPr>
          <w:b/>
          <w:bCs/>
          <w:color w:val="FF0000"/>
        </w:rPr>
        <w:t>cart</w:t>
      </w:r>
      <w:proofErr w:type="gramEnd"/>
    </w:p>
    <w:p w14:paraId="37C1518A" w14:textId="68BE125B" w:rsidR="00B362C8" w:rsidRPr="001872B8" w:rsidRDefault="00B01E2B" w:rsidP="00B362C8">
      <w:pPr>
        <w:pStyle w:val="a3"/>
        <w:numPr>
          <w:ilvl w:val="2"/>
          <w:numId w:val="1"/>
        </w:numPr>
        <w:bidi w:val="0"/>
      </w:pPr>
      <w:r>
        <w:rPr>
          <w:b/>
          <w:bCs/>
          <w:color w:val="FF0000"/>
        </w:rPr>
        <w:t>User</w:t>
      </w:r>
      <w:r w:rsidR="00F05747" w:rsidRPr="001872B8">
        <w:t xml:space="preserve"> </w:t>
      </w:r>
      <w:r w:rsidR="00B362C8" w:rsidRPr="001872B8">
        <w:t>choose</w:t>
      </w:r>
      <w:r w:rsidR="00530D41">
        <w:t>s</w:t>
      </w:r>
      <w:r w:rsidR="00B362C8" w:rsidRPr="001872B8">
        <w:t xml:space="preserve"> a</w:t>
      </w:r>
      <w:r w:rsidR="00530D41">
        <w:t>n</w:t>
      </w:r>
      <w:r w:rsidR="00B362C8" w:rsidRPr="001872B8">
        <w:t xml:space="preserve"> </w:t>
      </w:r>
      <w:r>
        <w:rPr>
          <w:b/>
          <w:bCs/>
          <w:color w:val="FF0000"/>
        </w:rPr>
        <w:t>item</w:t>
      </w:r>
      <w:r w:rsidR="00B362C8" w:rsidRPr="001872B8">
        <w:rPr>
          <w:color w:val="FF0000"/>
        </w:rPr>
        <w:t xml:space="preserve"> </w:t>
      </w:r>
      <w:r w:rsidR="00B362C8" w:rsidRPr="001872B8">
        <w:t xml:space="preserve">from the </w:t>
      </w:r>
      <w:proofErr w:type="gramStart"/>
      <w:r w:rsidR="00B362C8" w:rsidRPr="001872B8">
        <w:rPr>
          <w:b/>
          <w:bCs/>
          <w:color w:val="FF0000"/>
        </w:rPr>
        <w:t>cart</w:t>
      </w:r>
      <w:proofErr w:type="gramEnd"/>
    </w:p>
    <w:p w14:paraId="0E61ED42" w14:textId="692C6F7E" w:rsidR="00B362C8" w:rsidRPr="001872B8" w:rsidRDefault="00530D41" w:rsidP="00B362C8">
      <w:pPr>
        <w:pStyle w:val="a3"/>
        <w:numPr>
          <w:ilvl w:val="2"/>
          <w:numId w:val="1"/>
        </w:numPr>
        <w:bidi w:val="0"/>
      </w:pPr>
      <w:r>
        <w:rPr>
          <w:b/>
          <w:bCs/>
          <w:color w:val="FF0000"/>
        </w:rPr>
        <w:t>User</w:t>
      </w:r>
      <w:r w:rsidR="00F05747" w:rsidRPr="001872B8">
        <w:t xml:space="preserve"> </w:t>
      </w:r>
      <w:r w:rsidR="00B362C8" w:rsidRPr="001872B8">
        <w:t>choose</w:t>
      </w:r>
      <w:r>
        <w:t>s</w:t>
      </w:r>
      <w:r w:rsidR="00B362C8" w:rsidRPr="001872B8">
        <w:t xml:space="preserve"> changing the </w:t>
      </w:r>
      <w:proofErr w:type="gramStart"/>
      <w:r w:rsidR="00B362C8" w:rsidRPr="001872B8">
        <w:t>amount</w:t>
      </w:r>
      <w:proofErr w:type="gramEnd"/>
    </w:p>
    <w:p w14:paraId="4B0F257F" w14:textId="0566D69B" w:rsidR="00B362C8" w:rsidRPr="001872B8" w:rsidRDefault="00B362C8" w:rsidP="00B362C8">
      <w:pPr>
        <w:pStyle w:val="a3"/>
        <w:numPr>
          <w:ilvl w:val="3"/>
          <w:numId w:val="1"/>
        </w:numPr>
        <w:bidi w:val="0"/>
      </w:pPr>
      <w:r w:rsidRPr="001872B8">
        <w:t xml:space="preserve">If the new requested amount is 0, the </w:t>
      </w:r>
      <w:r w:rsidRPr="001872B8">
        <w:rPr>
          <w:b/>
          <w:bCs/>
          <w:color w:val="FF0000"/>
        </w:rPr>
        <w:t>product</w:t>
      </w:r>
      <w:r w:rsidRPr="001872B8">
        <w:rPr>
          <w:color w:val="FF0000"/>
        </w:rPr>
        <w:t xml:space="preserve"> </w:t>
      </w:r>
      <w:r w:rsidRPr="001872B8">
        <w:t xml:space="preserve">I removed from the </w:t>
      </w:r>
      <w:proofErr w:type="gramStart"/>
      <w:r w:rsidRPr="001872B8">
        <w:rPr>
          <w:b/>
          <w:bCs/>
          <w:color w:val="FF0000"/>
        </w:rPr>
        <w:t>cart</w:t>
      </w:r>
      <w:proofErr w:type="gramEnd"/>
    </w:p>
    <w:p w14:paraId="5543A1AB" w14:textId="6C368826" w:rsidR="00C64573" w:rsidRPr="001872B8" w:rsidRDefault="00C64573" w:rsidP="00C64573">
      <w:pPr>
        <w:pStyle w:val="a3"/>
        <w:numPr>
          <w:ilvl w:val="3"/>
          <w:numId w:val="1"/>
        </w:numPr>
        <w:bidi w:val="0"/>
      </w:pPr>
      <w:r w:rsidRPr="001872B8">
        <w:t xml:space="preserve">Else the amount is updated as </w:t>
      </w:r>
      <w:proofErr w:type="gramStart"/>
      <w:r w:rsidRPr="001872B8">
        <w:t>requested</w:t>
      </w:r>
      <w:proofErr w:type="gramEnd"/>
    </w:p>
    <w:tbl>
      <w:tblPr>
        <w:tblStyle w:val="4"/>
        <w:tblW w:w="0" w:type="auto"/>
        <w:tblLook w:val="04A0" w:firstRow="1" w:lastRow="0" w:firstColumn="1" w:lastColumn="0" w:noHBand="0" w:noVBand="1"/>
      </w:tblPr>
      <w:tblGrid>
        <w:gridCol w:w="4148"/>
        <w:gridCol w:w="4148"/>
      </w:tblGrid>
      <w:tr w:rsidR="009057C8" w:rsidRPr="001872B8" w14:paraId="5F51958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B5C87BB" w14:textId="77777777" w:rsidR="009057C8" w:rsidRPr="001872B8" w:rsidRDefault="009057C8" w:rsidP="0058278E">
            <w:pPr>
              <w:bidi w:val="0"/>
              <w:rPr>
                <w:b w:val="0"/>
                <w:bCs w:val="0"/>
              </w:rPr>
            </w:pPr>
            <w:r w:rsidRPr="001872B8">
              <w:rPr>
                <w:b w:val="0"/>
                <w:bCs w:val="0"/>
              </w:rPr>
              <w:t>Action</w:t>
            </w:r>
          </w:p>
        </w:tc>
        <w:tc>
          <w:tcPr>
            <w:tcW w:w="4148" w:type="dxa"/>
          </w:tcPr>
          <w:p w14:paraId="57CFF0B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7AF3A798"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6F31545" w14:textId="152676D5" w:rsidR="009057C8" w:rsidRPr="001872B8" w:rsidRDefault="00754ACE" w:rsidP="004C2F70">
            <w:pPr>
              <w:bidi w:val="0"/>
              <w:rPr>
                <w:b w:val="0"/>
                <w:bCs w:val="0"/>
              </w:rPr>
            </w:pPr>
            <w:r w:rsidRPr="001872B8">
              <w:t>User adds a valid amount of a product (</w:t>
            </w:r>
            <w:proofErr w:type="spellStart"/>
            <w:r w:rsidRPr="001872B8">
              <w:t>i.e</w:t>
            </w:r>
            <w:proofErr w:type="spellEnd"/>
            <w:r w:rsidRPr="001872B8">
              <w:t xml:space="preserve"> less then what the Store is offering) </w:t>
            </w:r>
          </w:p>
        </w:tc>
        <w:tc>
          <w:tcPr>
            <w:tcW w:w="4148" w:type="dxa"/>
          </w:tcPr>
          <w:p w14:paraId="62938AE5" w14:textId="415E3A66" w:rsidR="004C2F70" w:rsidRPr="001872B8" w:rsidRDefault="004C2F70" w:rsidP="004C2F70">
            <w:pPr>
              <w:bidi w:val="0"/>
              <w:cnfStyle w:val="000000100000" w:firstRow="0" w:lastRow="0" w:firstColumn="0" w:lastColumn="0" w:oddVBand="0" w:evenVBand="0" w:oddHBand="1" w:evenHBand="0" w:firstRowFirstColumn="0" w:firstRowLastColumn="0" w:lastRowFirstColumn="0" w:lastRowLastColumn="0"/>
              <w:rPr>
                <w:b/>
                <w:bCs/>
              </w:rPr>
            </w:pPr>
            <w:r w:rsidRPr="001872B8">
              <w:t>The system</w:t>
            </w:r>
            <w:r w:rsidR="00754ACE" w:rsidRPr="001872B8">
              <w:t xml:space="preserve"> adds the required products and</w:t>
            </w:r>
            <w:r w:rsidRPr="001872B8">
              <w:t xml:space="preserve"> presents the requested shopping cart.</w:t>
            </w:r>
          </w:p>
          <w:p w14:paraId="16A60AA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2A4D5824"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44885ADD" w14:textId="4427AF24" w:rsidR="004C2F70" w:rsidRPr="001872B8" w:rsidRDefault="004C2F70" w:rsidP="004C2F70">
            <w:pPr>
              <w:bidi w:val="0"/>
            </w:pPr>
            <w:r w:rsidRPr="001872B8">
              <w:t xml:space="preserve">User </w:t>
            </w:r>
            <w:r w:rsidR="00754ACE" w:rsidRPr="001872B8">
              <w:t xml:space="preserve">reduces the amount of a product to a number above </w:t>
            </w:r>
            <w:proofErr w:type="gramStart"/>
            <w:r w:rsidR="00754ACE" w:rsidRPr="001872B8">
              <w:t>0</w:t>
            </w:r>
            <w:proofErr w:type="gramEnd"/>
          </w:p>
          <w:p w14:paraId="4984BEE6" w14:textId="77777777" w:rsidR="009057C8" w:rsidRPr="001872B8" w:rsidRDefault="009057C8" w:rsidP="0058278E">
            <w:pPr>
              <w:bidi w:val="0"/>
              <w:rPr>
                <w:b w:val="0"/>
                <w:bCs w:val="0"/>
              </w:rPr>
            </w:pPr>
          </w:p>
        </w:tc>
        <w:tc>
          <w:tcPr>
            <w:tcW w:w="4148" w:type="dxa"/>
          </w:tcPr>
          <w:p w14:paraId="7B2DE23E" w14:textId="4E0A8AAC" w:rsidR="009057C8" w:rsidRPr="001872B8" w:rsidRDefault="004C2F70"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The system </w:t>
            </w:r>
            <w:r w:rsidR="00754ACE" w:rsidRPr="001872B8">
              <w:t>the reduces the amount in the cart as requested</w:t>
            </w:r>
          </w:p>
        </w:tc>
      </w:tr>
      <w:tr w:rsidR="00754ACE" w:rsidRPr="001872B8" w14:paraId="03843890"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4F609F9" w14:textId="6E4B8B94" w:rsidR="00754ACE" w:rsidRPr="001872B8" w:rsidRDefault="00754ACE" w:rsidP="004C2F70">
            <w:pPr>
              <w:bidi w:val="0"/>
            </w:pPr>
            <w:r w:rsidRPr="001872B8">
              <w:t>User reduces the amount of a product to 0</w:t>
            </w:r>
          </w:p>
        </w:tc>
        <w:tc>
          <w:tcPr>
            <w:tcW w:w="4148" w:type="dxa"/>
          </w:tcPr>
          <w:p w14:paraId="7DE98AF1" w14:textId="5057EEB7" w:rsidR="00754ACE" w:rsidRPr="001872B8" w:rsidRDefault="00754ACE" w:rsidP="0058278E">
            <w:pPr>
              <w:bidi w:val="0"/>
              <w:cnfStyle w:val="000000100000" w:firstRow="0" w:lastRow="0" w:firstColumn="0" w:lastColumn="0" w:oddVBand="0" w:evenVBand="0" w:oddHBand="1" w:evenHBand="0" w:firstRowFirstColumn="0" w:firstRowLastColumn="0" w:lastRowFirstColumn="0" w:lastRowLastColumn="0"/>
            </w:pPr>
            <w:r w:rsidRPr="001872B8">
              <w:t>The system removes the product from the user’s cart</w:t>
            </w:r>
          </w:p>
        </w:tc>
      </w:tr>
      <w:tr w:rsidR="00754ACE" w:rsidRPr="001872B8" w14:paraId="2F2960A6"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4193471" w14:textId="5AB6A658" w:rsidR="00754ACE" w:rsidRPr="001872B8" w:rsidRDefault="00754ACE" w:rsidP="004C2F70">
            <w:pPr>
              <w:bidi w:val="0"/>
            </w:pPr>
            <w:r w:rsidRPr="001872B8">
              <w:t>User reduces the amount of a product to a negative number</w:t>
            </w:r>
          </w:p>
        </w:tc>
        <w:tc>
          <w:tcPr>
            <w:tcW w:w="4148" w:type="dxa"/>
          </w:tcPr>
          <w:p w14:paraId="45FDA82B" w14:textId="4E9BAA0D" w:rsidR="00754ACE" w:rsidRPr="001872B8" w:rsidRDefault="00754ACE" w:rsidP="0058278E">
            <w:pPr>
              <w:bidi w:val="0"/>
              <w:cnfStyle w:val="000000000000" w:firstRow="0" w:lastRow="0" w:firstColumn="0" w:lastColumn="0" w:oddVBand="0" w:evenVBand="0" w:oddHBand="0" w:evenHBand="0" w:firstRowFirstColumn="0" w:firstRowLastColumn="0" w:lastRowFirstColumn="0" w:lastRowLastColumn="0"/>
            </w:pPr>
            <w:r w:rsidRPr="001872B8">
              <w:t>The system removes the product from the user’s cart</w:t>
            </w:r>
          </w:p>
        </w:tc>
      </w:tr>
    </w:tbl>
    <w:p w14:paraId="2AFDEDD5" w14:textId="327DBE36" w:rsidR="00C64573" w:rsidRPr="001872B8" w:rsidRDefault="00C64573" w:rsidP="00C64573">
      <w:pPr>
        <w:bidi w:val="0"/>
      </w:pPr>
    </w:p>
    <w:p w14:paraId="4A438C62" w14:textId="2CF1C60C" w:rsidR="00C64573" w:rsidRPr="001872B8" w:rsidRDefault="00681300" w:rsidP="00723B93">
      <w:pPr>
        <w:pStyle w:val="2"/>
        <w:bidi w:val="0"/>
      </w:pPr>
      <w:bookmarkStart w:id="29" w:name="_Toc74592925"/>
      <w:r>
        <w:t xml:space="preserve">[3.4] </w:t>
      </w:r>
      <w:r w:rsidR="00C64573" w:rsidRPr="001872B8">
        <w:t xml:space="preserve">Use case: </w:t>
      </w:r>
      <w:r w:rsidR="00530D41">
        <w:t>Purchase</w:t>
      </w:r>
      <w:r w:rsidR="00C64573" w:rsidRPr="001872B8">
        <w:t xml:space="preserve"> </w:t>
      </w:r>
      <w:r w:rsidR="00530D41">
        <w:t xml:space="preserve">the whole </w:t>
      </w:r>
      <w:proofErr w:type="gramStart"/>
      <w:r w:rsidR="00530D41">
        <w:t>cart</w:t>
      </w:r>
      <w:bookmarkEnd w:id="29"/>
      <w:proofErr w:type="gramEnd"/>
    </w:p>
    <w:p w14:paraId="1C70D49E" w14:textId="65A6FDB8" w:rsidR="00E23C46" w:rsidRDefault="00E23C46" w:rsidP="00C64573">
      <w:pPr>
        <w:pStyle w:val="a3"/>
        <w:numPr>
          <w:ilvl w:val="1"/>
          <w:numId w:val="1"/>
        </w:numPr>
        <w:bidi w:val="0"/>
        <w:rPr>
          <w:b/>
          <w:bCs/>
        </w:rPr>
      </w:pPr>
      <w:r>
        <w:rPr>
          <w:b/>
          <w:bCs/>
        </w:rPr>
        <w:t xml:space="preserve">[Req: 2.9, Class: User, Cart, </w:t>
      </w:r>
      <w:r w:rsidR="00801A09">
        <w:rPr>
          <w:b/>
          <w:bCs/>
        </w:rPr>
        <w:t>Transaction</w:t>
      </w:r>
      <w:r>
        <w:rPr>
          <w:b/>
          <w:bCs/>
        </w:rPr>
        <w:t xml:space="preserve">, CNAME: </w:t>
      </w:r>
      <w:proofErr w:type="spellStart"/>
      <w:r>
        <w:rPr>
          <w:b/>
          <w:bCs/>
        </w:rPr>
        <w:t>BuyWholeCart</w:t>
      </w:r>
      <w:proofErr w:type="spellEnd"/>
      <w:r w:rsidR="000663FA">
        <w:rPr>
          <w:b/>
          <w:bCs/>
        </w:rPr>
        <w:t xml:space="preserve">, </w:t>
      </w:r>
      <w:proofErr w:type="spellStart"/>
      <w:proofErr w:type="gramStart"/>
      <w:r w:rsidR="000663FA">
        <w:rPr>
          <w:b/>
          <w:bCs/>
        </w:rPr>
        <w:t>Test:TestBuyCart</w:t>
      </w:r>
      <w:proofErr w:type="spellEnd"/>
      <w:proofErr w:type="gramEnd"/>
      <w:r w:rsidR="000C6B48">
        <w:rPr>
          <w:b/>
          <w:bCs/>
        </w:rPr>
        <w:t>]</w:t>
      </w:r>
    </w:p>
    <w:p w14:paraId="1C6D594E" w14:textId="2A4E6476" w:rsidR="00C64573" w:rsidRPr="001872B8" w:rsidRDefault="00C64573" w:rsidP="00E23C46">
      <w:pPr>
        <w:pStyle w:val="a3"/>
        <w:numPr>
          <w:ilvl w:val="1"/>
          <w:numId w:val="1"/>
        </w:numPr>
        <w:bidi w:val="0"/>
        <w:rPr>
          <w:b/>
          <w:bCs/>
        </w:rPr>
      </w:pPr>
      <w:r w:rsidRPr="001872B8">
        <w:rPr>
          <w:b/>
          <w:bCs/>
        </w:rPr>
        <w:t xml:space="preserve">Actor: </w:t>
      </w:r>
      <w:r w:rsidR="00530D41">
        <w:rPr>
          <w:b/>
          <w:bCs/>
          <w:color w:val="FF0000"/>
        </w:rPr>
        <w:t>User</w:t>
      </w:r>
    </w:p>
    <w:p w14:paraId="2A07C6AD" w14:textId="43D5224C" w:rsidR="00C64573" w:rsidRPr="001872B8" w:rsidRDefault="00C64573" w:rsidP="00C64573">
      <w:pPr>
        <w:pStyle w:val="a3"/>
        <w:numPr>
          <w:ilvl w:val="1"/>
          <w:numId w:val="1"/>
        </w:numPr>
        <w:bidi w:val="0"/>
        <w:rPr>
          <w:b/>
          <w:bCs/>
        </w:rPr>
      </w:pPr>
      <w:r w:rsidRPr="001872B8">
        <w:rPr>
          <w:b/>
          <w:bCs/>
        </w:rPr>
        <w:t xml:space="preserve">Precondition: </w:t>
      </w:r>
      <w:r w:rsidR="002C4A59">
        <w:t>Cart is not empty</w:t>
      </w:r>
      <w:r w:rsidRPr="001872B8">
        <w:t xml:space="preserve"> </w:t>
      </w:r>
    </w:p>
    <w:p w14:paraId="075D9D50" w14:textId="67616ABC" w:rsidR="00C64573" w:rsidRPr="001872B8" w:rsidRDefault="00C64573" w:rsidP="00C64573">
      <w:pPr>
        <w:pStyle w:val="a3"/>
        <w:numPr>
          <w:ilvl w:val="1"/>
          <w:numId w:val="1"/>
        </w:numPr>
        <w:bidi w:val="0"/>
        <w:rPr>
          <w:b/>
          <w:bCs/>
        </w:rPr>
      </w:pPr>
      <w:r w:rsidRPr="001872B8">
        <w:rPr>
          <w:b/>
          <w:bCs/>
        </w:rPr>
        <w:t xml:space="preserve">Parameter: </w:t>
      </w:r>
      <w:r w:rsidR="00E41652">
        <w:t>Payment</w:t>
      </w:r>
      <w:r w:rsidR="00DC3F91">
        <w:t xml:space="preserve"> </w:t>
      </w:r>
      <w:r w:rsidR="00E41652">
        <w:t>Info</w:t>
      </w:r>
    </w:p>
    <w:p w14:paraId="2D68BDF6" w14:textId="77777777" w:rsidR="00C64573" w:rsidRPr="001872B8" w:rsidRDefault="00C64573" w:rsidP="00C64573">
      <w:pPr>
        <w:pStyle w:val="a3"/>
        <w:numPr>
          <w:ilvl w:val="1"/>
          <w:numId w:val="1"/>
        </w:numPr>
        <w:bidi w:val="0"/>
        <w:rPr>
          <w:b/>
          <w:bCs/>
        </w:rPr>
      </w:pPr>
      <w:r w:rsidRPr="001872B8">
        <w:rPr>
          <w:b/>
          <w:bCs/>
        </w:rPr>
        <w:t>Actions:</w:t>
      </w:r>
    </w:p>
    <w:p w14:paraId="264C4D2D" w14:textId="4D09BF95" w:rsidR="00C64573" w:rsidRDefault="00E23C46" w:rsidP="00C64573">
      <w:pPr>
        <w:pStyle w:val="a3"/>
        <w:numPr>
          <w:ilvl w:val="2"/>
          <w:numId w:val="1"/>
        </w:numPr>
        <w:bidi w:val="0"/>
      </w:pPr>
      <w:r>
        <w:rPr>
          <w:b/>
          <w:bCs/>
          <w:color w:val="FF0000"/>
        </w:rPr>
        <w:t>User</w:t>
      </w:r>
      <w:r w:rsidR="00F05747" w:rsidRPr="001872B8">
        <w:t xml:space="preserve"> </w:t>
      </w:r>
      <w:r w:rsidR="000C6B48">
        <w:t xml:space="preserve">chooses to buy all the products in the </w:t>
      </w:r>
      <w:proofErr w:type="gramStart"/>
      <w:r w:rsidR="000C6B48">
        <w:t>cart</w:t>
      </w:r>
      <w:proofErr w:type="gramEnd"/>
    </w:p>
    <w:p w14:paraId="0A079B03" w14:textId="168D8CB5" w:rsidR="000C6B48" w:rsidRDefault="000C6B48" w:rsidP="000C6B48">
      <w:pPr>
        <w:pStyle w:val="a3"/>
        <w:numPr>
          <w:ilvl w:val="2"/>
          <w:numId w:val="1"/>
        </w:numPr>
        <w:bidi w:val="0"/>
      </w:pPr>
      <w:r w:rsidRPr="000C6B48">
        <w:rPr>
          <w:b/>
          <w:bCs/>
        </w:rPr>
        <w:t>System</w:t>
      </w:r>
      <w:r>
        <w:t xml:space="preserve"> asks for </w:t>
      </w:r>
      <w:r w:rsidRPr="000C6B48">
        <w:rPr>
          <w:b/>
          <w:bCs/>
        </w:rPr>
        <w:t xml:space="preserve">Payment </w:t>
      </w:r>
      <w:proofErr w:type="gramStart"/>
      <w:r w:rsidRPr="000C6B48">
        <w:rPr>
          <w:b/>
          <w:bCs/>
        </w:rPr>
        <w:t>info</w:t>
      </w:r>
      <w:proofErr w:type="gramEnd"/>
    </w:p>
    <w:p w14:paraId="4F5BB200" w14:textId="5E93037E" w:rsidR="000C6B48" w:rsidRDefault="000C6B48" w:rsidP="000C6B48">
      <w:pPr>
        <w:pStyle w:val="a3"/>
        <w:numPr>
          <w:ilvl w:val="2"/>
          <w:numId w:val="1"/>
        </w:numPr>
        <w:bidi w:val="0"/>
      </w:pPr>
      <w:r w:rsidRPr="000C6B48">
        <w:rPr>
          <w:b/>
          <w:bCs/>
        </w:rPr>
        <w:t>User</w:t>
      </w:r>
      <w:r>
        <w:t xml:space="preserve"> provides </w:t>
      </w:r>
      <w:r w:rsidRPr="000C6B48">
        <w:rPr>
          <w:b/>
          <w:bCs/>
        </w:rPr>
        <w:t xml:space="preserve">Payment </w:t>
      </w:r>
      <w:proofErr w:type="gramStart"/>
      <w:r w:rsidRPr="000C6B48">
        <w:rPr>
          <w:b/>
          <w:bCs/>
        </w:rPr>
        <w:t>info</w:t>
      </w:r>
      <w:proofErr w:type="gramEnd"/>
    </w:p>
    <w:p w14:paraId="48F9E7D1" w14:textId="53AD3389" w:rsidR="000C6B48" w:rsidRDefault="000C6B48" w:rsidP="000C6B48">
      <w:pPr>
        <w:pStyle w:val="a3"/>
        <w:numPr>
          <w:ilvl w:val="2"/>
          <w:numId w:val="1"/>
        </w:numPr>
        <w:bidi w:val="0"/>
      </w:pPr>
      <w:r>
        <w:t xml:space="preserve">System starts to perform new </w:t>
      </w:r>
      <w:proofErr w:type="gramStart"/>
      <w:r w:rsidRPr="000C6B48">
        <w:rPr>
          <w:b/>
          <w:bCs/>
        </w:rPr>
        <w:t>transaction</w:t>
      </w:r>
      <w:proofErr w:type="gramEnd"/>
    </w:p>
    <w:p w14:paraId="4307B3FD" w14:textId="31C62B8F" w:rsidR="000C6B48" w:rsidRDefault="000C6B48" w:rsidP="000C6B48">
      <w:pPr>
        <w:pStyle w:val="a3"/>
        <w:numPr>
          <w:ilvl w:val="3"/>
          <w:numId w:val="1"/>
        </w:numPr>
        <w:bidi w:val="0"/>
      </w:pPr>
      <w:r>
        <w:t xml:space="preserve">For each </w:t>
      </w:r>
      <w:r w:rsidRPr="000C6B48">
        <w:rPr>
          <w:b/>
          <w:bCs/>
        </w:rPr>
        <w:t>Basket</w:t>
      </w:r>
      <w:r>
        <w:t xml:space="preserve"> in the </w:t>
      </w:r>
      <w:r w:rsidRPr="000C6B48">
        <w:rPr>
          <w:b/>
          <w:bCs/>
        </w:rPr>
        <w:t>Cart</w:t>
      </w:r>
      <w:r>
        <w:t xml:space="preserve">, </w:t>
      </w:r>
      <w:r w:rsidRPr="000C6B48">
        <w:rPr>
          <w:b/>
          <w:bCs/>
        </w:rPr>
        <w:t>system</w:t>
      </w:r>
      <w:r>
        <w:t xml:space="preserve"> uses </w:t>
      </w:r>
      <w:r w:rsidRPr="000C6B48">
        <w:rPr>
          <w:b/>
          <w:bCs/>
        </w:rPr>
        <w:t>Calculate total price for basket</w:t>
      </w:r>
      <w:r>
        <w:t xml:space="preserve"> use </w:t>
      </w:r>
      <w:proofErr w:type="gramStart"/>
      <w:r>
        <w:t>case</w:t>
      </w:r>
      <w:proofErr w:type="gramEnd"/>
    </w:p>
    <w:p w14:paraId="127ADFA1" w14:textId="1630C0CE" w:rsidR="000C6B48" w:rsidRDefault="000C6B48" w:rsidP="000C6B48">
      <w:pPr>
        <w:pStyle w:val="a3"/>
        <w:numPr>
          <w:ilvl w:val="3"/>
          <w:numId w:val="1"/>
        </w:numPr>
        <w:bidi w:val="0"/>
      </w:pPr>
      <w:r>
        <w:t xml:space="preserve">If all the </w:t>
      </w:r>
      <w:r w:rsidR="00DC3F91">
        <w:t>calculation</w:t>
      </w:r>
      <w:r>
        <w:t xml:space="preserve"> performed correctly system informs all the store to update item's stock as needed to buy all the items</w:t>
      </w:r>
    </w:p>
    <w:p w14:paraId="14643377" w14:textId="1EC310CF" w:rsidR="000C6B48" w:rsidRDefault="000C6B48" w:rsidP="00431FBA">
      <w:pPr>
        <w:pStyle w:val="a3"/>
        <w:numPr>
          <w:ilvl w:val="4"/>
          <w:numId w:val="1"/>
        </w:numPr>
        <w:bidi w:val="0"/>
      </w:pPr>
      <w:r>
        <w:t xml:space="preserve">System summarizes all the prices and perform payment request to the external payment </w:t>
      </w:r>
      <w:proofErr w:type="gramStart"/>
      <w:r>
        <w:t>system</w:t>
      </w:r>
      <w:proofErr w:type="gramEnd"/>
    </w:p>
    <w:p w14:paraId="3C688827" w14:textId="31E25512" w:rsidR="000C6B48" w:rsidRDefault="000C6B48" w:rsidP="00431FBA">
      <w:pPr>
        <w:pStyle w:val="a3"/>
        <w:numPr>
          <w:ilvl w:val="4"/>
          <w:numId w:val="1"/>
        </w:numPr>
        <w:bidi w:val="0"/>
      </w:pPr>
      <w:r>
        <w:lastRenderedPageBreak/>
        <w:t xml:space="preserve">System waits for respond from the payment </w:t>
      </w:r>
      <w:proofErr w:type="gramStart"/>
      <w:r>
        <w:t>system</w:t>
      </w:r>
      <w:proofErr w:type="gramEnd"/>
    </w:p>
    <w:p w14:paraId="52E663A3" w14:textId="1CFC6781" w:rsidR="000C6B48" w:rsidRDefault="000C6B48" w:rsidP="00431FBA">
      <w:pPr>
        <w:pStyle w:val="a3"/>
        <w:numPr>
          <w:ilvl w:val="4"/>
          <w:numId w:val="1"/>
        </w:numPr>
        <w:bidi w:val="0"/>
      </w:pPr>
      <w:r>
        <w:t>If the payment was ok</w:t>
      </w:r>
    </w:p>
    <w:p w14:paraId="1A1B810E" w14:textId="53E9DD27" w:rsidR="000C6B48" w:rsidRDefault="000C6B48" w:rsidP="00431FBA">
      <w:pPr>
        <w:pStyle w:val="a3"/>
        <w:numPr>
          <w:ilvl w:val="5"/>
          <w:numId w:val="1"/>
        </w:numPr>
        <w:bidi w:val="0"/>
      </w:pPr>
      <w:r>
        <w:t xml:space="preserve">System sends a supply request with the user's details to the external supply </w:t>
      </w:r>
      <w:proofErr w:type="gramStart"/>
      <w:r>
        <w:t>system</w:t>
      </w:r>
      <w:proofErr w:type="gramEnd"/>
    </w:p>
    <w:p w14:paraId="4DD5F6F6" w14:textId="21A88ED2" w:rsidR="000C6B48" w:rsidRDefault="000C6B48" w:rsidP="00431FBA">
      <w:pPr>
        <w:pStyle w:val="a3"/>
        <w:numPr>
          <w:ilvl w:val="5"/>
          <w:numId w:val="1"/>
        </w:numPr>
        <w:bidi w:val="0"/>
      </w:pPr>
      <w:r>
        <w:t xml:space="preserve">System waits for the positive respond from the supply </w:t>
      </w:r>
      <w:proofErr w:type="gramStart"/>
      <w:r>
        <w:t>system</w:t>
      </w:r>
      <w:proofErr w:type="gramEnd"/>
    </w:p>
    <w:p w14:paraId="5A7BD47F" w14:textId="0596FABE" w:rsidR="000C6B48" w:rsidRDefault="000C6B48" w:rsidP="00431FBA">
      <w:pPr>
        <w:pStyle w:val="a3"/>
        <w:numPr>
          <w:ilvl w:val="5"/>
          <w:numId w:val="1"/>
        </w:numPr>
        <w:bidi w:val="0"/>
      </w:pPr>
      <w:r>
        <w:t>If the respond</w:t>
      </w:r>
      <w:r w:rsidR="00E84D26">
        <w:t xml:space="preserve"> from the supply system</w:t>
      </w:r>
      <w:r>
        <w:t xml:space="preserve"> is ok</w:t>
      </w:r>
    </w:p>
    <w:p w14:paraId="4B9CB611" w14:textId="0AA25AB9" w:rsidR="000C6B48" w:rsidRDefault="000C6B48" w:rsidP="00431FBA">
      <w:pPr>
        <w:pStyle w:val="a3"/>
        <w:numPr>
          <w:ilvl w:val="6"/>
          <w:numId w:val="1"/>
        </w:numPr>
        <w:bidi w:val="0"/>
      </w:pPr>
      <w:r>
        <w:t xml:space="preserve">System </w:t>
      </w:r>
      <w:r w:rsidR="00431FBA">
        <w:t xml:space="preserve">notifies the user that the purchase performed </w:t>
      </w:r>
      <w:proofErr w:type="gramStart"/>
      <w:r w:rsidR="00431FBA">
        <w:t>successfully</w:t>
      </w:r>
      <w:proofErr w:type="gramEnd"/>
    </w:p>
    <w:p w14:paraId="134A8D90" w14:textId="0FBBD502" w:rsidR="00142FA4" w:rsidRDefault="00431FBA" w:rsidP="00431FBA">
      <w:pPr>
        <w:pStyle w:val="a3"/>
        <w:numPr>
          <w:ilvl w:val="6"/>
          <w:numId w:val="1"/>
        </w:numPr>
        <w:bidi w:val="0"/>
      </w:pPr>
      <w:r>
        <w:t xml:space="preserve">System updates the transaction of both user and all the stores involved, adding a new purchase history record to the history </w:t>
      </w:r>
      <w:proofErr w:type="gramStart"/>
      <w:r>
        <w:t>records</w:t>
      </w:r>
      <w:proofErr w:type="gramEnd"/>
    </w:p>
    <w:p w14:paraId="33E76ED7" w14:textId="37F3BF1C" w:rsidR="00A86DB5" w:rsidRDefault="00A86DB5" w:rsidP="00A86DB5">
      <w:pPr>
        <w:pStyle w:val="a3"/>
        <w:numPr>
          <w:ilvl w:val="6"/>
          <w:numId w:val="1"/>
        </w:numPr>
        <w:bidi w:val="0"/>
      </w:pPr>
      <w:r>
        <w:t xml:space="preserve">System clears user's cart an all </w:t>
      </w:r>
      <w:proofErr w:type="gramStart"/>
      <w:r>
        <w:t>baskets</w:t>
      </w:r>
      <w:proofErr w:type="gramEnd"/>
    </w:p>
    <w:p w14:paraId="0396C2E9" w14:textId="2F41AE7B" w:rsidR="00E84D26" w:rsidRDefault="00E84D26" w:rsidP="00E84D26">
      <w:pPr>
        <w:pStyle w:val="a3"/>
        <w:numPr>
          <w:ilvl w:val="5"/>
          <w:numId w:val="1"/>
        </w:numPr>
        <w:bidi w:val="0"/>
      </w:pPr>
      <w:r>
        <w:t>Els</w:t>
      </w:r>
      <w:r w:rsidR="00D47133">
        <w:t xml:space="preserve">e if supply system responds fail with </w:t>
      </w:r>
      <w:proofErr w:type="gramStart"/>
      <w:r w:rsidR="00D47133">
        <w:t>supply</w:t>
      </w:r>
      <w:proofErr w:type="gramEnd"/>
    </w:p>
    <w:p w14:paraId="4465960F" w14:textId="12993893" w:rsidR="00D47133" w:rsidRDefault="00D47133" w:rsidP="00D47133">
      <w:pPr>
        <w:pStyle w:val="a3"/>
        <w:numPr>
          <w:ilvl w:val="6"/>
          <w:numId w:val="1"/>
        </w:numPr>
        <w:bidi w:val="0"/>
      </w:pPr>
      <w:r>
        <w:t xml:space="preserve">System responds that the supply cannot be </w:t>
      </w:r>
      <w:proofErr w:type="gramStart"/>
      <w:r>
        <w:t>performed</w:t>
      </w:r>
      <w:proofErr w:type="gramEnd"/>
    </w:p>
    <w:p w14:paraId="1B1C2204" w14:textId="635E8267" w:rsidR="00D47133" w:rsidRDefault="00D47133" w:rsidP="00D47133">
      <w:pPr>
        <w:pStyle w:val="a3"/>
        <w:numPr>
          <w:ilvl w:val="6"/>
          <w:numId w:val="1"/>
        </w:numPr>
        <w:bidi w:val="0"/>
      </w:pPr>
      <w:r>
        <w:rPr>
          <w:rFonts w:hint="cs"/>
        </w:rPr>
        <w:t>S</w:t>
      </w:r>
      <w:r>
        <w:t xml:space="preserve">ystem asks the payment system to perform money </w:t>
      </w:r>
      <w:proofErr w:type="gramStart"/>
      <w:r>
        <w:t>refund</w:t>
      </w:r>
      <w:proofErr w:type="gramEnd"/>
    </w:p>
    <w:p w14:paraId="3BBD89DA" w14:textId="15EC5952" w:rsidR="00D47133" w:rsidRDefault="00D47133" w:rsidP="00D47133">
      <w:pPr>
        <w:pStyle w:val="a3"/>
        <w:numPr>
          <w:ilvl w:val="6"/>
          <w:numId w:val="1"/>
        </w:numPr>
        <w:bidi w:val="0"/>
      </w:pPr>
      <w:r>
        <w:t xml:space="preserve">System informs the user that the money was </w:t>
      </w:r>
      <w:proofErr w:type="gramStart"/>
      <w:r>
        <w:t>refunded</w:t>
      </w:r>
      <w:proofErr w:type="gramEnd"/>
    </w:p>
    <w:p w14:paraId="272B5749" w14:textId="7CAC37D7" w:rsidR="00D47133" w:rsidRDefault="00D47133" w:rsidP="00D47133">
      <w:pPr>
        <w:pStyle w:val="a3"/>
        <w:numPr>
          <w:ilvl w:val="6"/>
          <w:numId w:val="1"/>
        </w:numPr>
        <w:bidi w:val="0"/>
      </w:pPr>
      <w:r>
        <w:t xml:space="preserve">System informs all the stores to perform items restore, with all the amounts that were taken from all the </w:t>
      </w:r>
      <w:proofErr w:type="gramStart"/>
      <w:r>
        <w:t>stores</w:t>
      </w:r>
      <w:proofErr w:type="gramEnd"/>
    </w:p>
    <w:p w14:paraId="75E73481" w14:textId="3D6CD373" w:rsidR="00D47133" w:rsidRDefault="00D47133" w:rsidP="00D47133">
      <w:pPr>
        <w:pStyle w:val="a3"/>
        <w:numPr>
          <w:ilvl w:val="4"/>
          <w:numId w:val="1"/>
        </w:numPr>
        <w:bidi w:val="0"/>
      </w:pPr>
      <w:r>
        <w:t xml:space="preserve">Else if the payment system responds fail with </w:t>
      </w:r>
      <w:proofErr w:type="gramStart"/>
      <w:r>
        <w:t>payment</w:t>
      </w:r>
      <w:proofErr w:type="gramEnd"/>
    </w:p>
    <w:p w14:paraId="257557B6" w14:textId="3519DF78" w:rsidR="00D47133" w:rsidRDefault="00D47133" w:rsidP="00D47133">
      <w:pPr>
        <w:pStyle w:val="a3"/>
        <w:numPr>
          <w:ilvl w:val="5"/>
          <w:numId w:val="1"/>
        </w:numPr>
        <w:bidi w:val="0"/>
      </w:pPr>
      <w:r>
        <w:t xml:space="preserve">System informs the user about fail with </w:t>
      </w:r>
      <w:proofErr w:type="gramStart"/>
      <w:r>
        <w:t>payment</w:t>
      </w:r>
      <w:proofErr w:type="gramEnd"/>
    </w:p>
    <w:p w14:paraId="3C9EDB6E" w14:textId="305D49B5" w:rsidR="00D47133" w:rsidRDefault="00D47133" w:rsidP="00D47133">
      <w:pPr>
        <w:pStyle w:val="a3"/>
        <w:numPr>
          <w:ilvl w:val="5"/>
          <w:numId w:val="1"/>
        </w:numPr>
        <w:bidi w:val="0"/>
      </w:pPr>
      <w:r>
        <w:t xml:space="preserve">System informs all the stores to perform item restore, with all the amounts that were taken from all the </w:t>
      </w:r>
      <w:proofErr w:type="gramStart"/>
      <w:r>
        <w:t>stores</w:t>
      </w:r>
      <w:proofErr w:type="gramEnd"/>
    </w:p>
    <w:p w14:paraId="742441D3" w14:textId="0B3E0175" w:rsidR="00A30429" w:rsidRDefault="00D47133" w:rsidP="00A30429">
      <w:pPr>
        <w:pStyle w:val="a3"/>
        <w:numPr>
          <w:ilvl w:val="3"/>
          <w:numId w:val="1"/>
        </w:numPr>
        <w:bidi w:val="0"/>
      </w:pPr>
      <w:r>
        <w:t>Else i</w:t>
      </w:r>
      <w:r w:rsidR="00A30429">
        <w:t>f one of the items is missing</w:t>
      </w:r>
      <w:r w:rsidR="00FD0321">
        <w:t xml:space="preserve"> or </w:t>
      </w:r>
      <w:r w:rsidR="00A30429">
        <w:t xml:space="preserve">one of the </w:t>
      </w:r>
      <w:proofErr w:type="gramStart"/>
      <w:r w:rsidR="00A30429">
        <w:t>calculation</w:t>
      </w:r>
      <w:proofErr w:type="gramEnd"/>
      <w:r w:rsidR="00A30429">
        <w:t xml:space="preserve"> went wrong</w:t>
      </w:r>
      <w:r w:rsidR="00FD0321">
        <w:t xml:space="preserve">- </w:t>
      </w:r>
      <w:r w:rsidR="00FD0321" w:rsidRPr="000C6B48">
        <w:rPr>
          <w:b/>
          <w:bCs/>
        </w:rPr>
        <w:t>Calculate total price for basket</w:t>
      </w:r>
      <w:r w:rsidR="00FD0321">
        <w:t xml:space="preserve"> </w:t>
      </w:r>
      <w:r w:rsidR="00EC6BF6">
        <w:t>use case failed</w:t>
      </w:r>
    </w:p>
    <w:p w14:paraId="12D0F5AC" w14:textId="0A51A7EA" w:rsidR="00EC6BF6" w:rsidRPr="001872B8" w:rsidRDefault="00EC6BF6" w:rsidP="00EC6BF6">
      <w:pPr>
        <w:pStyle w:val="a3"/>
        <w:numPr>
          <w:ilvl w:val="4"/>
          <w:numId w:val="1"/>
        </w:numPr>
        <w:bidi w:val="0"/>
        <w:rPr>
          <w:rtl/>
        </w:rPr>
      </w:pPr>
      <w:r>
        <w:t xml:space="preserve">System informs the user that the purchase of the item cannot be </w:t>
      </w:r>
      <w:proofErr w:type="gramStart"/>
      <w:r>
        <w:t>performed</w:t>
      </w:r>
      <w:proofErr w:type="gramEnd"/>
    </w:p>
    <w:tbl>
      <w:tblPr>
        <w:tblStyle w:val="4"/>
        <w:tblW w:w="5000" w:type="pct"/>
        <w:tblLook w:val="04A0" w:firstRow="1" w:lastRow="0" w:firstColumn="1" w:lastColumn="0" w:noHBand="0" w:noVBand="1"/>
      </w:tblPr>
      <w:tblGrid>
        <w:gridCol w:w="3576"/>
        <w:gridCol w:w="4720"/>
      </w:tblGrid>
      <w:tr w:rsidR="00672E9E" w:rsidRPr="001872B8" w14:paraId="0449A136" w14:textId="745F65B5" w:rsidTr="00672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4135FAFA" w14:textId="77777777" w:rsidR="00672E9E" w:rsidRPr="001872B8" w:rsidRDefault="00672E9E" w:rsidP="0058278E">
            <w:pPr>
              <w:bidi w:val="0"/>
              <w:rPr>
                <w:b w:val="0"/>
                <w:bCs w:val="0"/>
              </w:rPr>
            </w:pPr>
            <w:r w:rsidRPr="001872B8">
              <w:rPr>
                <w:b w:val="0"/>
                <w:bCs w:val="0"/>
              </w:rPr>
              <w:t>Action</w:t>
            </w:r>
          </w:p>
        </w:tc>
        <w:tc>
          <w:tcPr>
            <w:tcW w:w="2845" w:type="pct"/>
          </w:tcPr>
          <w:p w14:paraId="4EEA0EE1" w14:textId="77777777" w:rsidR="00672E9E" w:rsidRPr="001872B8" w:rsidRDefault="00672E9E"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672E9E" w:rsidRPr="001872B8" w14:paraId="2BFB282A" w14:textId="13606991" w:rsidTr="00672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714E3C9A" w14:textId="2F6D729B" w:rsidR="00672E9E" w:rsidRPr="001872B8" w:rsidRDefault="00672E9E" w:rsidP="009B5FA3">
            <w:pPr>
              <w:bidi w:val="0"/>
            </w:pPr>
            <w:r>
              <w:t xml:space="preserve">All products in cart are in stock in all stores, payment info is valid, payment system and supply system reply good </w:t>
            </w:r>
            <w:proofErr w:type="gramStart"/>
            <w:r>
              <w:t>respond</w:t>
            </w:r>
            <w:proofErr w:type="gramEnd"/>
          </w:p>
          <w:p w14:paraId="17BA556F" w14:textId="0351B9B6" w:rsidR="00672E9E" w:rsidRPr="001872B8" w:rsidRDefault="00672E9E" w:rsidP="0058278E">
            <w:pPr>
              <w:bidi w:val="0"/>
              <w:rPr>
                <w:b w:val="0"/>
                <w:bCs w:val="0"/>
              </w:rPr>
            </w:pPr>
          </w:p>
        </w:tc>
        <w:tc>
          <w:tcPr>
            <w:tcW w:w="2845" w:type="pct"/>
          </w:tcPr>
          <w:p w14:paraId="6D2E8041" w14:textId="11BDEE21" w:rsidR="00672E9E" w:rsidRPr="001872B8" w:rsidRDefault="00672E9E" w:rsidP="0058278E">
            <w:pPr>
              <w:bidi w:val="0"/>
              <w:cnfStyle w:val="000000100000" w:firstRow="0" w:lastRow="0" w:firstColumn="0" w:lastColumn="0" w:oddVBand="0" w:evenVBand="0" w:oddHBand="1" w:evenHBand="0" w:firstRowFirstColumn="0" w:firstRowLastColumn="0" w:lastRowFirstColumn="0" w:lastRowLastColumn="0"/>
              <w:rPr>
                <w:b/>
                <w:bCs/>
              </w:rPr>
            </w:pPr>
            <w:r>
              <w:t>System updates the total price according to discount strategies in store, sends payment request to the payment system, sends supply request to the supply system, informs the user and adds the purchase record to the history</w:t>
            </w:r>
          </w:p>
        </w:tc>
      </w:tr>
      <w:tr w:rsidR="00672E9E" w:rsidRPr="001872B8" w14:paraId="63F65C17" w14:textId="4EE667EA" w:rsidTr="00672E9E">
        <w:tc>
          <w:tcPr>
            <w:cnfStyle w:val="001000000000" w:firstRow="0" w:lastRow="0" w:firstColumn="1" w:lastColumn="0" w:oddVBand="0" w:evenVBand="0" w:oddHBand="0" w:evenHBand="0" w:firstRowFirstColumn="0" w:firstRowLastColumn="0" w:lastRowFirstColumn="0" w:lastRowLastColumn="0"/>
            <w:tcW w:w="2155" w:type="pct"/>
          </w:tcPr>
          <w:p w14:paraId="11329850" w14:textId="5C193175" w:rsidR="00672E9E" w:rsidRPr="001872B8" w:rsidRDefault="00672E9E" w:rsidP="0058278E">
            <w:pPr>
              <w:bidi w:val="0"/>
              <w:rPr>
                <w:b w:val="0"/>
                <w:bCs w:val="0"/>
              </w:rPr>
            </w:pPr>
            <w:r>
              <w:t>Not all products in cart are in stock</w:t>
            </w:r>
            <w:r w:rsidRPr="001872B8">
              <w:t xml:space="preserve"> </w:t>
            </w:r>
          </w:p>
        </w:tc>
        <w:tc>
          <w:tcPr>
            <w:tcW w:w="2845" w:type="pct"/>
          </w:tcPr>
          <w:p w14:paraId="11423319" w14:textId="53A26ED4" w:rsidR="00672E9E" w:rsidRPr="001872B8" w:rsidRDefault="00672E9E" w:rsidP="009B5FA3">
            <w:pPr>
              <w:bidi w:val="0"/>
              <w:cnfStyle w:val="000000000000" w:firstRow="0" w:lastRow="0" w:firstColumn="0" w:lastColumn="0" w:oddVBand="0" w:evenVBand="0" w:oddHBand="0" w:evenHBand="0" w:firstRowFirstColumn="0" w:firstRowLastColumn="0" w:lastRowFirstColumn="0" w:lastRowLastColumn="0"/>
            </w:pPr>
            <w:r>
              <w:t xml:space="preserve">System informs the user that one of the items in store are not in stock- not enough of it in store, and cancels the </w:t>
            </w:r>
            <w:proofErr w:type="gramStart"/>
            <w:r>
              <w:t>purchase</w:t>
            </w:r>
            <w:proofErr w:type="gramEnd"/>
          </w:p>
          <w:p w14:paraId="5D0A01DD" w14:textId="694B8535" w:rsidR="00672E9E" w:rsidRPr="001872B8" w:rsidRDefault="00672E9E"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672E9E" w:rsidRPr="001872B8" w14:paraId="74124373" w14:textId="77777777" w:rsidTr="00672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7BB28258" w14:textId="6B826BAD" w:rsidR="00672E9E" w:rsidRPr="001872B8" w:rsidRDefault="00672E9E" w:rsidP="009B5FA3">
            <w:pPr>
              <w:bidi w:val="0"/>
            </w:pPr>
            <w:r>
              <w:lastRenderedPageBreak/>
              <w:t>All products in cart</w:t>
            </w:r>
            <w:r w:rsidR="000A6C4B">
              <w:t xml:space="preserve"> are in stock</w:t>
            </w:r>
            <w:r>
              <w:t xml:space="preserve">, but payment system responds with fail </w:t>
            </w:r>
            <w:proofErr w:type="gramStart"/>
            <w:r>
              <w:t>respond</w:t>
            </w:r>
            <w:proofErr w:type="gramEnd"/>
          </w:p>
          <w:p w14:paraId="6723D380" w14:textId="77777777" w:rsidR="00672E9E" w:rsidRPr="001872B8" w:rsidRDefault="00672E9E" w:rsidP="0058278E">
            <w:pPr>
              <w:bidi w:val="0"/>
            </w:pPr>
          </w:p>
        </w:tc>
        <w:tc>
          <w:tcPr>
            <w:tcW w:w="2845" w:type="pct"/>
          </w:tcPr>
          <w:p w14:paraId="3AC54F2B" w14:textId="6E676517" w:rsidR="00672E9E" w:rsidRPr="001872B8" w:rsidRDefault="00672E9E" w:rsidP="009B5FA3">
            <w:pPr>
              <w:bidi w:val="0"/>
              <w:cnfStyle w:val="000000100000" w:firstRow="0" w:lastRow="0" w:firstColumn="0" w:lastColumn="0" w:oddVBand="0" w:evenVBand="0" w:oddHBand="1" w:evenHBand="0" w:firstRowFirstColumn="0" w:firstRowLastColumn="0" w:lastRowFirstColumn="0" w:lastRowLastColumn="0"/>
              <w:rPr>
                <w:rtl/>
              </w:rPr>
            </w:pPr>
            <w:r>
              <w:t xml:space="preserve">System informs the user, and restores all items to the </w:t>
            </w:r>
            <w:proofErr w:type="gramStart"/>
            <w:r>
              <w:t>stores</w:t>
            </w:r>
            <w:proofErr w:type="gramEnd"/>
          </w:p>
          <w:p w14:paraId="6475B601" w14:textId="77777777" w:rsidR="00672E9E" w:rsidRPr="001872B8" w:rsidRDefault="00672E9E" w:rsidP="004C2F70">
            <w:pPr>
              <w:pStyle w:val="a3"/>
              <w:bidi w:val="0"/>
              <w:ind w:left="1800"/>
              <w:cnfStyle w:val="000000100000" w:firstRow="0" w:lastRow="0" w:firstColumn="0" w:lastColumn="0" w:oddVBand="0" w:evenVBand="0" w:oddHBand="1" w:evenHBand="0" w:firstRowFirstColumn="0" w:firstRowLastColumn="0" w:lastRowFirstColumn="0" w:lastRowLastColumn="0"/>
            </w:pPr>
          </w:p>
        </w:tc>
      </w:tr>
      <w:tr w:rsidR="00672E9E" w:rsidRPr="001872B8" w14:paraId="0A223792" w14:textId="77777777" w:rsidTr="00672E9E">
        <w:tc>
          <w:tcPr>
            <w:cnfStyle w:val="001000000000" w:firstRow="0" w:lastRow="0" w:firstColumn="1" w:lastColumn="0" w:oddVBand="0" w:evenVBand="0" w:oddHBand="0" w:evenHBand="0" w:firstRowFirstColumn="0" w:firstRowLastColumn="0" w:lastRowFirstColumn="0" w:lastRowLastColumn="0"/>
            <w:tcW w:w="2155" w:type="pct"/>
          </w:tcPr>
          <w:p w14:paraId="7754BF20" w14:textId="658E773C" w:rsidR="00672E9E" w:rsidRPr="001872B8" w:rsidRDefault="000A6C4B" w:rsidP="009B5FA3">
            <w:pPr>
              <w:bidi w:val="0"/>
            </w:pPr>
            <w:r>
              <w:t xml:space="preserve">All products are in cart are in stock, payment system responds </w:t>
            </w:r>
            <w:proofErr w:type="gramStart"/>
            <w:r>
              <w:t>ok</w:t>
            </w:r>
            <w:proofErr w:type="gramEnd"/>
            <w:r>
              <w:t xml:space="preserve"> but supply system responds fail</w:t>
            </w:r>
          </w:p>
        </w:tc>
        <w:tc>
          <w:tcPr>
            <w:tcW w:w="2845" w:type="pct"/>
          </w:tcPr>
          <w:p w14:paraId="0EFD03E9" w14:textId="18AE92AF" w:rsidR="00672E9E" w:rsidRPr="001872B8" w:rsidRDefault="000A6C4B" w:rsidP="009B5FA3">
            <w:pPr>
              <w:bidi w:val="0"/>
              <w:cnfStyle w:val="000000000000" w:firstRow="0" w:lastRow="0" w:firstColumn="0" w:lastColumn="0" w:oddVBand="0" w:evenVBand="0" w:oddHBand="0" w:evenHBand="0" w:firstRowFirstColumn="0" w:firstRowLastColumn="0" w:lastRowFirstColumn="0" w:lastRowLastColumn="0"/>
            </w:pPr>
            <w:r>
              <w:t xml:space="preserve">System informs user, sends refund request to payment system and restores all items to </w:t>
            </w:r>
            <w:proofErr w:type="gramStart"/>
            <w:r>
              <w:t>stores</w:t>
            </w:r>
            <w:proofErr w:type="gramEnd"/>
          </w:p>
          <w:p w14:paraId="0935223E" w14:textId="77777777" w:rsidR="00672E9E" w:rsidRPr="001872B8" w:rsidRDefault="00672E9E" w:rsidP="004C2F70">
            <w:pPr>
              <w:pStyle w:val="a3"/>
              <w:bidi w:val="0"/>
              <w:ind w:left="1800"/>
              <w:cnfStyle w:val="000000000000" w:firstRow="0" w:lastRow="0" w:firstColumn="0" w:lastColumn="0" w:oddVBand="0" w:evenVBand="0" w:oddHBand="0" w:evenHBand="0" w:firstRowFirstColumn="0" w:firstRowLastColumn="0" w:lastRowFirstColumn="0" w:lastRowLastColumn="0"/>
            </w:pPr>
          </w:p>
        </w:tc>
      </w:tr>
    </w:tbl>
    <w:p w14:paraId="1CF6FC8E" w14:textId="50DEB3F8" w:rsidR="00C64573" w:rsidRDefault="00C64573" w:rsidP="00C64573">
      <w:pPr>
        <w:bidi w:val="0"/>
      </w:pPr>
    </w:p>
    <w:p w14:paraId="5F61DDE6" w14:textId="5C346854" w:rsidR="00801A09" w:rsidRPr="001872B8" w:rsidRDefault="00681300" w:rsidP="00801A09">
      <w:pPr>
        <w:pStyle w:val="2"/>
        <w:bidi w:val="0"/>
      </w:pPr>
      <w:bookmarkStart w:id="30" w:name="_Toc74592926"/>
      <w:r>
        <w:t xml:space="preserve">[3.5] </w:t>
      </w:r>
      <w:r w:rsidR="00801A09" w:rsidRPr="001872B8">
        <w:t xml:space="preserve">Use case: </w:t>
      </w:r>
      <w:r w:rsidR="00801A09" w:rsidRPr="00801A09">
        <w:t xml:space="preserve">Calculate total price for </w:t>
      </w:r>
      <w:proofErr w:type="gramStart"/>
      <w:r w:rsidR="00801A09" w:rsidRPr="00801A09">
        <w:t>basket</w:t>
      </w:r>
      <w:bookmarkEnd w:id="30"/>
      <w:proofErr w:type="gramEnd"/>
    </w:p>
    <w:p w14:paraId="488AADF3" w14:textId="52CDC79F" w:rsidR="00801A09" w:rsidRDefault="00801A09" w:rsidP="00801A09">
      <w:pPr>
        <w:pStyle w:val="a3"/>
        <w:numPr>
          <w:ilvl w:val="1"/>
          <w:numId w:val="1"/>
        </w:numPr>
        <w:bidi w:val="0"/>
        <w:rPr>
          <w:b/>
          <w:bCs/>
        </w:rPr>
      </w:pPr>
      <w:r>
        <w:rPr>
          <w:b/>
          <w:bCs/>
        </w:rPr>
        <w:t xml:space="preserve">[Req: 2.9, Class: User, Cart, Transaction, CNAME: </w:t>
      </w:r>
      <w:proofErr w:type="spellStart"/>
      <w:r w:rsidR="00A3022F">
        <w:rPr>
          <w:b/>
          <w:bCs/>
        </w:rPr>
        <w:t>GetCartPrice</w:t>
      </w:r>
      <w:proofErr w:type="spellEnd"/>
      <w:r w:rsidR="000663FA">
        <w:rPr>
          <w:b/>
          <w:bCs/>
        </w:rPr>
        <w:t xml:space="preserve">, </w:t>
      </w:r>
      <w:proofErr w:type="spellStart"/>
      <w:proofErr w:type="gramStart"/>
      <w:r w:rsidR="000663FA">
        <w:rPr>
          <w:b/>
          <w:bCs/>
        </w:rPr>
        <w:t>Test:TestCartPrice</w:t>
      </w:r>
      <w:proofErr w:type="spellEnd"/>
      <w:proofErr w:type="gramEnd"/>
      <w:r>
        <w:rPr>
          <w:b/>
          <w:bCs/>
        </w:rPr>
        <w:t>]</w:t>
      </w:r>
    </w:p>
    <w:p w14:paraId="0B40249D" w14:textId="6C6973B3" w:rsidR="00801A09" w:rsidRPr="001872B8" w:rsidRDefault="00801A09" w:rsidP="00801A09">
      <w:pPr>
        <w:pStyle w:val="a3"/>
        <w:numPr>
          <w:ilvl w:val="1"/>
          <w:numId w:val="1"/>
        </w:numPr>
        <w:bidi w:val="0"/>
        <w:rPr>
          <w:b/>
          <w:bCs/>
        </w:rPr>
      </w:pPr>
      <w:r w:rsidRPr="001872B8">
        <w:rPr>
          <w:b/>
          <w:bCs/>
        </w:rPr>
        <w:t xml:space="preserve">Actor: </w:t>
      </w:r>
      <w:r>
        <w:rPr>
          <w:b/>
          <w:bCs/>
          <w:color w:val="FF0000"/>
        </w:rPr>
        <w:t>User</w:t>
      </w:r>
    </w:p>
    <w:p w14:paraId="36C94CA3" w14:textId="00005BCD" w:rsidR="00801A09" w:rsidRPr="001872B8" w:rsidRDefault="00801A09" w:rsidP="00801A09">
      <w:pPr>
        <w:pStyle w:val="a3"/>
        <w:numPr>
          <w:ilvl w:val="1"/>
          <w:numId w:val="1"/>
        </w:numPr>
        <w:bidi w:val="0"/>
        <w:rPr>
          <w:b/>
          <w:bCs/>
        </w:rPr>
      </w:pPr>
      <w:r w:rsidRPr="001872B8">
        <w:rPr>
          <w:b/>
          <w:bCs/>
        </w:rPr>
        <w:t xml:space="preserve">Precondition: </w:t>
      </w:r>
      <w:r>
        <w:t>Basket is not empty</w:t>
      </w:r>
    </w:p>
    <w:p w14:paraId="638DEC7E" w14:textId="185E8583" w:rsidR="00801A09" w:rsidRPr="001872B8" w:rsidRDefault="00801A09" w:rsidP="00801A09">
      <w:pPr>
        <w:pStyle w:val="a3"/>
        <w:numPr>
          <w:ilvl w:val="1"/>
          <w:numId w:val="1"/>
        </w:numPr>
        <w:bidi w:val="0"/>
        <w:rPr>
          <w:b/>
          <w:bCs/>
        </w:rPr>
      </w:pPr>
      <w:r w:rsidRPr="001872B8">
        <w:rPr>
          <w:b/>
          <w:bCs/>
        </w:rPr>
        <w:t xml:space="preserve">Parameter: </w:t>
      </w:r>
      <w:r w:rsidR="00170335">
        <w:t>Basket with items</w:t>
      </w:r>
      <w:r w:rsidR="008B5F12" w:rsidRPr="008B5F12">
        <w:t>, User</w:t>
      </w:r>
    </w:p>
    <w:p w14:paraId="56B69176" w14:textId="77777777" w:rsidR="00801A09" w:rsidRPr="001872B8" w:rsidRDefault="00801A09" w:rsidP="00801A09">
      <w:pPr>
        <w:pStyle w:val="a3"/>
        <w:numPr>
          <w:ilvl w:val="1"/>
          <w:numId w:val="1"/>
        </w:numPr>
        <w:bidi w:val="0"/>
        <w:rPr>
          <w:b/>
          <w:bCs/>
        </w:rPr>
      </w:pPr>
      <w:r w:rsidRPr="001872B8">
        <w:rPr>
          <w:b/>
          <w:bCs/>
        </w:rPr>
        <w:t>Actions:</w:t>
      </w:r>
    </w:p>
    <w:p w14:paraId="2CF5CF07" w14:textId="00836A30" w:rsidR="008B5F12" w:rsidRDefault="008B5F12" w:rsidP="00801A09">
      <w:pPr>
        <w:pStyle w:val="a3"/>
        <w:numPr>
          <w:ilvl w:val="2"/>
          <w:numId w:val="1"/>
        </w:numPr>
        <w:bidi w:val="0"/>
      </w:pPr>
      <w:r>
        <w:rPr>
          <w:b/>
          <w:bCs/>
          <w:color w:val="FF0000"/>
        </w:rPr>
        <w:t xml:space="preserve">System </w:t>
      </w:r>
      <w:r>
        <w:t xml:space="preserve">runs check for every item in </w:t>
      </w:r>
      <w:proofErr w:type="gramStart"/>
      <w:r>
        <w:t>basket</w:t>
      </w:r>
      <w:proofErr w:type="gramEnd"/>
    </w:p>
    <w:p w14:paraId="796F4F9E" w14:textId="60ED76B5" w:rsidR="00801A09" w:rsidRDefault="008B5F12" w:rsidP="008B5F12">
      <w:pPr>
        <w:pStyle w:val="a3"/>
        <w:numPr>
          <w:ilvl w:val="3"/>
          <w:numId w:val="1"/>
        </w:numPr>
        <w:bidi w:val="0"/>
      </w:pPr>
      <w:r w:rsidRPr="00672E9E">
        <w:rPr>
          <w:b/>
          <w:bCs/>
        </w:rPr>
        <w:t>System</w:t>
      </w:r>
      <w:r>
        <w:t xml:space="preserve"> checks that there </w:t>
      </w:r>
      <w:proofErr w:type="gramStart"/>
      <w:r>
        <w:t>is</w:t>
      </w:r>
      <w:proofErr w:type="gramEnd"/>
      <w:r>
        <w:t xml:space="preserve"> enough items for the requested amount in the store</w:t>
      </w:r>
    </w:p>
    <w:p w14:paraId="3879D276" w14:textId="2EBACBD7" w:rsidR="008B5F12" w:rsidRDefault="008B5F12" w:rsidP="008B5F12">
      <w:pPr>
        <w:pStyle w:val="a3"/>
        <w:numPr>
          <w:ilvl w:val="3"/>
          <w:numId w:val="1"/>
        </w:numPr>
        <w:bidi w:val="0"/>
      </w:pPr>
      <w:r w:rsidRPr="00672E9E">
        <w:rPr>
          <w:b/>
          <w:bCs/>
        </w:rPr>
        <w:t>System</w:t>
      </w:r>
      <w:r>
        <w:t xml:space="preserve"> checks that all items in basket correspond with the stores </w:t>
      </w:r>
      <w:proofErr w:type="gramStart"/>
      <w:r>
        <w:t>policy</w:t>
      </w:r>
      <w:proofErr w:type="gramEnd"/>
    </w:p>
    <w:p w14:paraId="4F2AC721" w14:textId="21B83EFC" w:rsidR="008B5F12" w:rsidRDefault="008B5F12" w:rsidP="008B5F12">
      <w:pPr>
        <w:pStyle w:val="a3"/>
        <w:numPr>
          <w:ilvl w:val="3"/>
          <w:numId w:val="1"/>
        </w:numPr>
        <w:bidi w:val="0"/>
      </w:pPr>
      <w:r w:rsidRPr="00672E9E">
        <w:rPr>
          <w:b/>
          <w:bCs/>
        </w:rPr>
        <w:t>System</w:t>
      </w:r>
      <w:r>
        <w:t xml:space="preserve"> runs all stores discount </w:t>
      </w:r>
      <w:r w:rsidR="00D71B73">
        <w:t>strategies</w:t>
      </w:r>
      <w:r>
        <w:t xml:space="preserve"> for all items in basket and returns the minimum </w:t>
      </w:r>
      <w:r w:rsidR="00D71B73">
        <w:t xml:space="preserve">price of all of </w:t>
      </w:r>
      <w:proofErr w:type="gramStart"/>
      <w:r w:rsidR="00D71B73">
        <w:t>them</w:t>
      </w:r>
      <w:proofErr w:type="gramEnd"/>
    </w:p>
    <w:p w14:paraId="34398FA5" w14:textId="405288B1" w:rsidR="00DB0C1D" w:rsidRDefault="00D71B73" w:rsidP="00D71B73">
      <w:pPr>
        <w:pStyle w:val="a3"/>
        <w:numPr>
          <w:ilvl w:val="3"/>
          <w:numId w:val="1"/>
        </w:numPr>
        <w:bidi w:val="0"/>
      </w:pPr>
      <w:r w:rsidRPr="00672E9E">
        <w:rPr>
          <w:b/>
          <w:bCs/>
        </w:rPr>
        <w:t>System</w:t>
      </w:r>
      <w:r>
        <w:t xml:space="preserve"> updates the basket's total </w:t>
      </w:r>
      <w:proofErr w:type="gramStart"/>
      <w:r>
        <w:t>price</w:t>
      </w:r>
      <w:proofErr w:type="gramEnd"/>
    </w:p>
    <w:tbl>
      <w:tblPr>
        <w:tblStyle w:val="4"/>
        <w:tblW w:w="5000" w:type="pct"/>
        <w:tblLook w:val="04A0" w:firstRow="1" w:lastRow="0" w:firstColumn="1" w:lastColumn="0" w:noHBand="0" w:noVBand="1"/>
      </w:tblPr>
      <w:tblGrid>
        <w:gridCol w:w="4126"/>
        <w:gridCol w:w="4170"/>
      </w:tblGrid>
      <w:tr w:rsidR="000A6C4B" w:rsidRPr="001872B8" w14:paraId="4F3BDEBB" w14:textId="77777777" w:rsidTr="000A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760DFC5C" w14:textId="77777777" w:rsidR="000A6C4B" w:rsidRPr="001872B8" w:rsidRDefault="000A6C4B" w:rsidP="00681300">
            <w:pPr>
              <w:bidi w:val="0"/>
              <w:rPr>
                <w:b w:val="0"/>
                <w:bCs w:val="0"/>
              </w:rPr>
            </w:pPr>
            <w:r w:rsidRPr="001872B8">
              <w:rPr>
                <w:b w:val="0"/>
                <w:bCs w:val="0"/>
              </w:rPr>
              <w:t>Action</w:t>
            </w:r>
          </w:p>
        </w:tc>
        <w:tc>
          <w:tcPr>
            <w:tcW w:w="2513" w:type="pct"/>
          </w:tcPr>
          <w:p w14:paraId="11973AA7" w14:textId="77777777" w:rsidR="000A6C4B" w:rsidRPr="001872B8" w:rsidRDefault="000A6C4B" w:rsidP="00681300">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0A6C4B" w:rsidRPr="001872B8" w14:paraId="6911D61B" w14:textId="77777777" w:rsidTr="000A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46DC88C5" w14:textId="1D85CF05" w:rsidR="000A6C4B" w:rsidRPr="001872B8" w:rsidRDefault="000A6C4B" w:rsidP="00681300">
            <w:pPr>
              <w:bidi w:val="0"/>
            </w:pPr>
            <w:r>
              <w:t xml:space="preserve">All products are in stock and valid with </w:t>
            </w:r>
            <w:proofErr w:type="gramStart"/>
            <w:r>
              <w:t>policies</w:t>
            </w:r>
            <w:proofErr w:type="gramEnd"/>
          </w:p>
          <w:p w14:paraId="1577C96E" w14:textId="77777777" w:rsidR="000A6C4B" w:rsidRPr="001872B8" w:rsidRDefault="000A6C4B" w:rsidP="00681300">
            <w:pPr>
              <w:bidi w:val="0"/>
              <w:rPr>
                <w:b w:val="0"/>
                <w:bCs w:val="0"/>
              </w:rPr>
            </w:pPr>
          </w:p>
        </w:tc>
        <w:tc>
          <w:tcPr>
            <w:tcW w:w="2513" w:type="pct"/>
          </w:tcPr>
          <w:p w14:paraId="2F774EF6" w14:textId="16F41308" w:rsidR="000A6C4B" w:rsidRPr="001872B8" w:rsidRDefault="000A6C4B" w:rsidP="00681300">
            <w:pPr>
              <w:bidi w:val="0"/>
              <w:cnfStyle w:val="000000100000" w:firstRow="0" w:lastRow="0" w:firstColumn="0" w:lastColumn="0" w:oddVBand="0" w:evenVBand="0" w:oddHBand="1" w:evenHBand="0" w:firstRowFirstColumn="0" w:firstRowLastColumn="0" w:lastRowFirstColumn="0" w:lastRowLastColumn="0"/>
              <w:rPr>
                <w:b/>
                <w:bCs/>
              </w:rPr>
            </w:pPr>
            <w:r>
              <w:t>System informs that all products are ok and updates basket's total price</w:t>
            </w:r>
          </w:p>
        </w:tc>
      </w:tr>
      <w:tr w:rsidR="000A6C4B" w:rsidRPr="001872B8" w14:paraId="69D99343" w14:textId="77777777" w:rsidTr="000A6C4B">
        <w:tc>
          <w:tcPr>
            <w:cnfStyle w:val="001000000000" w:firstRow="0" w:lastRow="0" w:firstColumn="1" w:lastColumn="0" w:oddVBand="0" w:evenVBand="0" w:oddHBand="0" w:evenHBand="0" w:firstRowFirstColumn="0" w:firstRowLastColumn="0" w:lastRowFirstColumn="0" w:lastRowLastColumn="0"/>
            <w:tcW w:w="2487" w:type="pct"/>
          </w:tcPr>
          <w:p w14:paraId="6C4FA991" w14:textId="74FC4B4C" w:rsidR="000A6C4B" w:rsidRPr="001872B8" w:rsidRDefault="000A6C4B" w:rsidP="00681300">
            <w:pPr>
              <w:bidi w:val="0"/>
              <w:rPr>
                <w:b w:val="0"/>
                <w:bCs w:val="0"/>
              </w:rPr>
            </w:pPr>
            <w:r>
              <w:t>Not all products are in stock</w:t>
            </w:r>
          </w:p>
        </w:tc>
        <w:tc>
          <w:tcPr>
            <w:tcW w:w="2513" w:type="pct"/>
          </w:tcPr>
          <w:p w14:paraId="4728FEC2" w14:textId="33ED5110" w:rsidR="000A6C4B" w:rsidRPr="001872B8" w:rsidRDefault="000A6C4B" w:rsidP="00681300">
            <w:pPr>
              <w:bidi w:val="0"/>
              <w:cnfStyle w:val="000000000000" w:firstRow="0" w:lastRow="0" w:firstColumn="0" w:lastColumn="0" w:oddVBand="0" w:evenVBand="0" w:oddHBand="0" w:evenHBand="0" w:firstRowFirstColumn="0" w:firstRowLastColumn="0" w:lastRowFirstColumn="0" w:lastRowLastColumn="0"/>
            </w:pPr>
            <w:r>
              <w:t xml:space="preserve">System informs that not all </w:t>
            </w:r>
            <w:proofErr w:type="gramStart"/>
            <w:r>
              <w:t>product</w:t>
            </w:r>
            <w:proofErr w:type="gramEnd"/>
            <w:r>
              <w:t xml:space="preserve"> </w:t>
            </w:r>
            <w:r w:rsidR="00652FFF">
              <w:t>are in stock and can’t perform purchase</w:t>
            </w:r>
          </w:p>
          <w:p w14:paraId="0AC245A7" w14:textId="77777777" w:rsidR="000A6C4B" w:rsidRPr="001872B8" w:rsidRDefault="000A6C4B" w:rsidP="00681300">
            <w:pPr>
              <w:bidi w:val="0"/>
              <w:cnfStyle w:val="000000000000" w:firstRow="0" w:lastRow="0" w:firstColumn="0" w:lastColumn="0" w:oddVBand="0" w:evenVBand="0" w:oddHBand="0" w:evenHBand="0" w:firstRowFirstColumn="0" w:firstRowLastColumn="0" w:lastRowFirstColumn="0" w:lastRowLastColumn="0"/>
              <w:rPr>
                <w:b/>
                <w:bCs/>
              </w:rPr>
            </w:pPr>
          </w:p>
        </w:tc>
      </w:tr>
      <w:tr w:rsidR="000A6C4B" w:rsidRPr="001872B8" w14:paraId="67695934" w14:textId="77777777" w:rsidTr="000A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5AF3537F" w14:textId="741284ED" w:rsidR="000A6C4B" w:rsidRPr="001872B8" w:rsidRDefault="00652FFF" w:rsidP="00681300">
            <w:pPr>
              <w:bidi w:val="0"/>
            </w:pPr>
            <w:r>
              <w:t xml:space="preserve">Items in basket don't comply with store's </w:t>
            </w:r>
            <w:proofErr w:type="gramStart"/>
            <w:r>
              <w:t>policy</w:t>
            </w:r>
            <w:proofErr w:type="gramEnd"/>
          </w:p>
          <w:p w14:paraId="43D70707" w14:textId="77777777" w:rsidR="000A6C4B" w:rsidRPr="001872B8" w:rsidRDefault="000A6C4B" w:rsidP="00681300">
            <w:pPr>
              <w:bidi w:val="0"/>
            </w:pPr>
          </w:p>
        </w:tc>
        <w:tc>
          <w:tcPr>
            <w:tcW w:w="2513" w:type="pct"/>
          </w:tcPr>
          <w:p w14:paraId="3CAA6A02" w14:textId="359C3D30" w:rsidR="000A6C4B" w:rsidRPr="001872B8" w:rsidRDefault="00652FFF" w:rsidP="00652FFF">
            <w:pPr>
              <w:bidi w:val="0"/>
              <w:cnfStyle w:val="000000100000" w:firstRow="0" w:lastRow="0" w:firstColumn="0" w:lastColumn="0" w:oddVBand="0" w:evenVBand="0" w:oddHBand="1" w:evenHBand="0" w:firstRowFirstColumn="0" w:firstRowLastColumn="0" w:lastRowFirstColumn="0" w:lastRowLastColumn="0"/>
            </w:pPr>
            <w:r>
              <w:t>System informs that purchase cannot be made because of store's policy, and cancels</w:t>
            </w:r>
          </w:p>
        </w:tc>
      </w:tr>
    </w:tbl>
    <w:p w14:paraId="3952D301" w14:textId="455873C7" w:rsidR="00652FFF" w:rsidRDefault="00652FFF" w:rsidP="004D5042"/>
    <w:p w14:paraId="20010447" w14:textId="3B909A17" w:rsidR="0013547B" w:rsidRPr="001872B8" w:rsidRDefault="00652FFF" w:rsidP="0013547B">
      <w:pPr>
        <w:pStyle w:val="2"/>
        <w:bidi w:val="0"/>
      </w:pPr>
      <w:r>
        <w:br w:type="page"/>
      </w:r>
      <w:bookmarkStart w:id="31" w:name="_Toc74592927"/>
      <w:r w:rsidR="0013547B">
        <w:lastRenderedPageBreak/>
        <w:t xml:space="preserve">[3.6] </w:t>
      </w:r>
      <w:r w:rsidR="0013547B" w:rsidRPr="001872B8">
        <w:t xml:space="preserve">Use case: </w:t>
      </w:r>
      <w:r w:rsidR="0013547B">
        <w:t>Offer Purchase for a Product</w:t>
      </w:r>
      <w:bookmarkEnd w:id="31"/>
    </w:p>
    <w:p w14:paraId="620DDC80" w14:textId="33DF777F" w:rsidR="0013547B" w:rsidRDefault="0013547B" w:rsidP="0013547B">
      <w:pPr>
        <w:pStyle w:val="a3"/>
        <w:numPr>
          <w:ilvl w:val="1"/>
          <w:numId w:val="1"/>
        </w:numPr>
        <w:bidi w:val="0"/>
        <w:rPr>
          <w:b/>
          <w:bCs/>
        </w:rPr>
      </w:pPr>
      <w:r>
        <w:rPr>
          <w:b/>
          <w:bCs/>
        </w:rPr>
        <w:t>[Req: 2.9, Class: User,</w:t>
      </w:r>
      <w:r w:rsidR="00862D0D">
        <w:rPr>
          <w:b/>
          <w:bCs/>
        </w:rPr>
        <w:t xml:space="preserve"> Cart, </w:t>
      </w:r>
      <w:proofErr w:type="gramStart"/>
      <w:r w:rsidR="00862D0D">
        <w:rPr>
          <w:b/>
          <w:bCs/>
        </w:rPr>
        <w:t xml:space="preserve">Basket </w:t>
      </w:r>
      <w:r>
        <w:rPr>
          <w:b/>
          <w:bCs/>
        </w:rPr>
        <w:t xml:space="preserve"> </w:t>
      </w:r>
      <w:proofErr w:type="spellStart"/>
      <w:r>
        <w:rPr>
          <w:b/>
          <w:bCs/>
        </w:rPr>
        <w:t>CNAME</w:t>
      </w:r>
      <w:proofErr w:type="gramEnd"/>
      <w:r>
        <w:rPr>
          <w:b/>
          <w:bCs/>
        </w:rPr>
        <w:t>:</w:t>
      </w:r>
      <w:r w:rsidR="00A3022F">
        <w:rPr>
          <w:b/>
          <w:bCs/>
        </w:rPr>
        <w:t>AddBidToItem</w:t>
      </w:r>
      <w:proofErr w:type="spellEnd"/>
      <w:r>
        <w:rPr>
          <w:b/>
          <w:bCs/>
        </w:rPr>
        <w:t>]</w:t>
      </w:r>
    </w:p>
    <w:p w14:paraId="48D109FE" w14:textId="383B0D10" w:rsidR="0013547B" w:rsidRPr="001872B8" w:rsidRDefault="0013547B" w:rsidP="0013547B">
      <w:pPr>
        <w:pStyle w:val="a3"/>
        <w:numPr>
          <w:ilvl w:val="1"/>
          <w:numId w:val="1"/>
        </w:numPr>
        <w:bidi w:val="0"/>
        <w:rPr>
          <w:b/>
          <w:bCs/>
        </w:rPr>
      </w:pPr>
      <w:r w:rsidRPr="001872B8">
        <w:rPr>
          <w:b/>
          <w:bCs/>
        </w:rPr>
        <w:t xml:space="preserve">Actor: </w:t>
      </w:r>
      <w:r>
        <w:rPr>
          <w:b/>
          <w:bCs/>
          <w:color w:val="FF0000"/>
        </w:rPr>
        <w:t>User, Store Owner</w:t>
      </w:r>
    </w:p>
    <w:p w14:paraId="167939E8" w14:textId="18718CFB" w:rsidR="0013547B" w:rsidRPr="001872B8" w:rsidRDefault="0013547B" w:rsidP="0013547B">
      <w:pPr>
        <w:pStyle w:val="a3"/>
        <w:numPr>
          <w:ilvl w:val="1"/>
          <w:numId w:val="1"/>
        </w:numPr>
        <w:bidi w:val="0"/>
        <w:rPr>
          <w:b/>
          <w:bCs/>
        </w:rPr>
      </w:pPr>
      <w:r w:rsidRPr="001872B8">
        <w:rPr>
          <w:b/>
          <w:bCs/>
        </w:rPr>
        <w:t xml:space="preserve">Precondition: </w:t>
      </w:r>
      <w:r>
        <w:t>product is sold in offer purchase.</w:t>
      </w:r>
    </w:p>
    <w:p w14:paraId="43AF2A96" w14:textId="5D95F11C" w:rsidR="0013547B" w:rsidRPr="001872B8" w:rsidRDefault="0013547B" w:rsidP="0013547B">
      <w:pPr>
        <w:pStyle w:val="a3"/>
        <w:numPr>
          <w:ilvl w:val="1"/>
          <w:numId w:val="1"/>
        </w:numPr>
        <w:bidi w:val="0"/>
        <w:rPr>
          <w:b/>
          <w:bCs/>
        </w:rPr>
      </w:pPr>
      <w:r w:rsidRPr="001872B8">
        <w:rPr>
          <w:b/>
          <w:bCs/>
        </w:rPr>
        <w:t xml:space="preserve">Parameter: </w:t>
      </w:r>
      <w:r>
        <w:t>item, user</w:t>
      </w:r>
    </w:p>
    <w:p w14:paraId="320183E6" w14:textId="0827A336" w:rsidR="0013547B" w:rsidRDefault="0013547B" w:rsidP="0013547B">
      <w:pPr>
        <w:pStyle w:val="a3"/>
        <w:numPr>
          <w:ilvl w:val="1"/>
          <w:numId w:val="1"/>
        </w:numPr>
        <w:bidi w:val="0"/>
        <w:rPr>
          <w:b/>
          <w:bCs/>
        </w:rPr>
      </w:pPr>
      <w:r w:rsidRPr="001872B8">
        <w:rPr>
          <w:b/>
          <w:bCs/>
        </w:rPr>
        <w:t>Actions:</w:t>
      </w:r>
    </w:p>
    <w:p w14:paraId="73ACF5CD" w14:textId="4E989629" w:rsidR="0013547B" w:rsidRPr="0013547B" w:rsidRDefault="0013547B" w:rsidP="0013547B">
      <w:pPr>
        <w:pStyle w:val="a3"/>
        <w:numPr>
          <w:ilvl w:val="2"/>
          <w:numId w:val="1"/>
        </w:numPr>
        <w:bidi w:val="0"/>
        <w:rPr>
          <w:b/>
          <w:bCs/>
        </w:rPr>
      </w:pPr>
      <w:r w:rsidRPr="00CA6731">
        <w:rPr>
          <w:b/>
          <w:bCs/>
          <w:color w:val="FF0000"/>
        </w:rPr>
        <w:t>User</w:t>
      </w:r>
      <w:r w:rsidRPr="00CA6731">
        <w:rPr>
          <w:color w:val="FF0000"/>
        </w:rPr>
        <w:t xml:space="preserve"> </w:t>
      </w:r>
      <w:r>
        <w:t xml:space="preserve">requests to purchase </w:t>
      </w:r>
      <w:r w:rsidRPr="00CA6731">
        <w:rPr>
          <w:b/>
          <w:bCs/>
          <w:color w:val="FF0000"/>
        </w:rPr>
        <w:t>item</w:t>
      </w:r>
      <w:r w:rsidRPr="00CA6731">
        <w:rPr>
          <w:color w:val="FF0000"/>
        </w:rPr>
        <w:t xml:space="preserve"> </w:t>
      </w:r>
      <w:r>
        <w:t>sold in an offer purchase.</w:t>
      </w:r>
    </w:p>
    <w:p w14:paraId="4EC58905" w14:textId="5889CEE8" w:rsidR="0013547B" w:rsidRPr="0013547B" w:rsidRDefault="0013547B" w:rsidP="0013547B">
      <w:pPr>
        <w:pStyle w:val="a3"/>
        <w:numPr>
          <w:ilvl w:val="2"/>
          <w:numId w:val="1"/>
        </w:numPr>
        <w:bidi w:val="0"/>
        <w:rPr>
          <w:b/>
          <w:bCs/>
        </w:rPr>
      </w:pPr>
      <w:r w:rsidRPr="00CA6731">
        <w:rPr>
          <w:b/>
          <w:bCs/>
          <w:color w:val="FF0000"/>
        </w:rPr>
        <w:t>System</w:t>
      </w:r>
      <w:r w:rsidRPr="00CA6731">
        <w:rPr>
          <w:color w:val="FF0000"/>
        </w:rPr>
        <w:t xml:space="preserve"> </w:t>
      </w:r>
      <w:r>
        <w:t xml:space="preserve">request </w:t>
      </w:r>
      <w:r w:rsidRPr="00CA6731">
        <w:rPr>
          <w:b/>
          <w:bCs/>
          <w:color w:val="FF0000"/>
        </w:rPr>
        <w:t>User</w:t>
      </w:r>
      <w:r w:rsidRPr="00CA6731">
        <w:rPr>
          <w:color w:val="FF0000"/>
        </w:rPr>
        <w:t xml:space="preserve"> </w:t>
      </w:r>
      <w:r>
        <w:t>to submit an offer.</w:t>
      </w:r>
    </w:p>
    <w:p w14:paraId="39D36F2D" w14:textId="3F600C90" w:rsidR="0013547B" w:rsidRPr="0013547B" w:rsidRDefault="0013547B" w:rsidP="0013547B">
      <w:pPr>
        <w:pStyle w:val="a3"/>
        <w:numPr>
          <w:ilvl w:val="2"/>
          <w:numId w:val="1"/>
        </w:numPr>
        <w:bidi w:val="0"/>
        <w:rPr>
          <w:b/>
          <w:bCs/>
        </w:rPr>
      </w:pPr>
      <w:r w:rsidRPr="00CA6731">
        <w:rPr>
          <w:b/>
          <w:bCs/>
          <w:color w:val="FF0000"/>
        </w:rPr>
        <w:t>User</w:t>
      </w:r>
      <w:r w:rsidRPr="00CA6731">
        <w:rPr>
          <w:color w:val="FF0000"/>
        </w:rPr>
        <w:t xml:space="preserve"> </w:t>
      </w:r>
      <w:r>
        <w:t>Provides an offer</w:t>
      </w:r>
    </w:p>
    <w:p w14:paraId="62CECE59" w14:textId="4C70FDBF" w:rsidR="0013547B" w:rsidRPr="0013547B" w:rsidRDefault="0013547B" w:rsidP="0013547B">
      <w:pPr>
        <w:pStyle w:val="a3"/>
        <w:numPr>
          <w:ilvl w:val="2"/>
          <w:numId w:val="1"/>
        </w:numPr>
        <w:bidi w:val="0"/>
        <w:rPr>
          <w:b/>
          <w:bCs/>
        </w:rPr>
      </w:pPr>
      <w:r w:rsidRPr="00CA6731">
        <w:rPr>
          <w:b/>
          <w:bCs/>
          <w:color w:val="FF0000"/>
        </w:rPr>
        <w:t>System</w:t>
      </w:r>
      <w:r w:rsidRPr="00CA6731">
        <w:rPr>
          <w:color w:val="FF0000"/>
        </w:rPr>
        <w:t xml:space="preserve"> </w:t>
      </w:r>
      <w:r>
        <w:t xml:space="preserve">send offer to </w:t>
      </w:r>
      <w:r w:rsidRPr="00CA6731">
        <w:rPr>
          <w:b/>
          <w:bCs/>
          <w:color w:val="FF0000"/>
        </w:rPr>
        <w:t>Store</w:t>
      </w:r>
      <w:r w:rsidRPr="00CA6731">
        <w:rPr>
          <w:color w:val="FF0000"/>
        </w:rPr>
        <w:t xml:space="preserve"> </w:t>
      </w:r>
      <w:proofErr w:type="gramStart"/>
      <w:r w:rsidRPr="00CA6731">
        <w:rPr>
          <w:b/>
          <w:bCs/>
          <w:color w:val="FF0000"/>
        </w:rPr>
        <w:t>Owners</w:t>
      </w:r>
      <w:proofErr w:type="gramEnd"/>
    </w:p>
    <w:p w14:paraId="25C3678C" w14:textId="7D53C50E" w:rsidR="0013547B" w:rsidRPr="0013547B" w:rsidRDefault="006E48EF" w:rsidP="0013547B">
      <w:pPr>
        <w:pStyle w:val="a3"/>
        <w:numPr>
          <w:ilvl w:val="2"/>
          <w:numId w:val="1"/>
        </w:numPr>
        <w:bidi w:val="0"/>
        <w:rPr>
          <w:b/>
          <w:bCs/>
        </w:rPr>
      </w:pPr>
      <w:r w:rsidRPr="006E48EF">
        <w:t xml:space="preserve">Each </w:t>
      </w:r>
      <w:r w:rsidR="0013547B" w:rsidRPr="00CA6731">
        <w:rPr>
          <w:b/>
          <w:bCs/>
          <w:color w:val="FF0000"/>
        </w:rPr>
        <w:t>Store</w:t>
      </w:r>
      <w:r w:rsidR="0013547B" w:rsidRPr="00CA6731">
        <w:rPr>
          <w:color w:val="FF0000"/>
        </w:rPr>
        <w:t xml:space="preserve"> </w:t>
      </w:r>
      <w:r w:rsidR="0013547B" w:rsidRPr="00CA6731">
        <w:rPr>
          <w:b/>
          <w:bCs/>
          <w:color w:val="FF0000"/>
        </w:rPr>
        <w:t>Owner</w:t>
      </w:r>
      <w:r w:rsidR="0013547B" w:rsidRPr="00CA6731">
        <w:rPr>
          <w:color w:val="FF0000"/>
        </w:rPr>
        <w:t xml:space="preserve"> </w:t>
      </w:r>
      <w:r w:rsidR="0013547B">
        <w:t>chooses whether to accept</w:t>
      </w:r>
      <w:r w:rsidR="000663FA">
        <w:t xml:space="preserve"> or</w:t>
      </w:r>
      <w:r w:rsidR="0013547B">
        <w:t xml:space="preserve"> decline</w:t>
      </w:r>
      <w:r w:rsidR="000663FA">
        <w:t>.</w:t>
      </w:r>
    </w:p>
    <w:p w14:paraId="2FAC7FBA" w14:textId="4590B2F5" w:rsidR="0013547B" w:rsidRPr="0013547B" w:rsidRDefault="0013547B" w:rsidP="0013547B">
      <w:pPr>
        <w:pStyle w:val="a3"/>
        <w:numPr>
          <w:ilvl w:val="2"/>
          <w:numId w:val="1"/>
        </w:numPr>
        <w:bidi w:val="0"/>
        <w:rPr>
          <w:b/>
          <w:bCs/>
        </w:rPr>
      </w:pPr>
      <w:r>
        <w:t>If</w:t>
      </w:r>
      <w:r w:rsidR="00622F37">
        <w:t xml:space="preserve"> all</w:t>
      </w:r>
      <w:r>
        <w:t xml:space="preserve"> </w:t>
      </w:r>
      <w:r w:rsidRPr="00CA6731">
        <w:rPr>
          <w:b/>
          <w:bCs/>
          <w:color w:val="FF0000"/>
        </w:rPr>
        <w:t>store</w:t>
      </w:r>
      <w:r w:rsidRPr="00CA6731">
        <w:rPr>
          <w:color w:val="FF0000"/>
        </w:rPr>
        <w:t xml:space="preserve"> </w:t>
      </w:r>
      <w:r w:rsidRPr="00CA6731">
        <w:rPr>
          <w:b/>
          <w:bCs/>
          <w:color w:val="FF0000"/>
        </w:rPr>
        <w:t>owner</w:t>
      </w:r>
      <w:r w:rsidR="00622F37">
        <w:rPr>
          <w:b/>
          <w:bCs/>
          <w:color w:val="FF0000"/>
        </w:rPr>
        <w:t>s</w:t>
      </w:r>
      <w:r w:rsidRPr="00CA6731">
        <w:rPr>
          <w:color w:val="FF0000"/>
        </w:rPr>
        <w:t xml:space="preserve"> </w:t>
      </w:r>
      <w:proofErr w:type="gramStart"/>
      <w:r>
        <w:t>accepts</w:t>
      </w:r>
      <w:proofErr w:type="gramEnd"/>
      <w:r>
        <w:t>:</w:t>
      </w:r>
    </w:p>
    <w:p w14:paraId="3BA9B58E" w14:textId="2DF435E2" w:rsidR="0013547B" w:rsidRPr="0005202C" w:rsidRDefault="0013547B" w:rsidP="0013547B">
      <w:pPr>
        <w:pStyle w:val="a3"/>
        <w:numPr>
          <w:ilvl w:val="3"/>
          <w:numId w:val="1"/>
        </w:numPr>
        <w:bidi w:val="0"/>
        <w:rPr>
          <w:b/>
          <w:bCs/>
        </w:rPr>
      </w:pPr>
      <w:r w:rsidRPr="00CA6731">
        <w:rPr>
          <w:b/>
          <w:bCs/>
          <w:color w:val="FF0000"/>
        </w:rPr>
        <w:t>System</w:t>
      </w:r>
      <w:r w:rsidRPr="00CA6731">
        <w:rPr>
          <w:color w:val="FF0000"/>
        </w:rPr>
        <w:t xml:space="preserve"> </w:t>
      </w:r>
      <w:r>
        <w:t xml:space="preserve">adds </w:t>
      </w:r>
      <w:r w:rsidRPr="00CA6731">
        <w:rPr>
          <w:b/>
          <w:bCs/>
          <w:color w:val="FF0000"/>
        </w:rPr>
        <w:t>item</w:t>
      </w:r>
      <w:r w:rsidRPr="00CA6731">
        <w:rPr>
          <w:color w:val="FF0000"/>
        </w:rPr>
        <w:t xml:space="preserve"> </w:t>
      </w:r>
      <w:r>
        <w:t xml:space="preserve">to </w:t>
      </w:r>
      <w:r w:rsidRPr="00CA6731">
        <w:rPr>
          <w:b/>
          <w:bCs/>
          <w:color w:val="FF0000"/>
        </w:rPr>
        <w:t>User</w:t>
      </w:r>
      <w:r w:rsidR="00CA6731">
        <w:rPr>
          <w:b/>
          <w:bCs/>
          <w:color w:val="FF0000"/>
        </w:rPr>
        <w:t>’</w:t>
      </w:r>
      <w:r w:rsidRPr="00CA6731">
        <w:rPr>
          <w:b/>
          <w:bCs/>
          <w:color w:val="FF0000"/>
        </w:rPr>
        <w:t>s</w:t>
      </w:r>
      <w:r w:rsidRPr="00CA6731">
        <w:rPr>
          <w:color w:val="FF0000"/>
        </w:rPr>
        <w:t xml:space="preserve"> </w:t>
      </w:r>
      <w:r w:rsidRPr="00CA6731">
        <w:rPr>
          <w:b/>
          <w:bCs/>
          <w:color w:val="FF0000"/>
        </w:rPr>
        <w:t>cart</w:t>
      </w:r>
      <w:r w:rsidRPr="00CA6731">
        <w:rPr>
          <w:color w:val="FF0000"/>
        </w:rPr>
        <w:t xml:space="preserve"> </w:t>
      </w:r>
      <w:r>
        <w:t xml:space="preserve">and sets </w:t>
      </w:r>
      <w:proofErr w:type="spellStart"/>
      <w:proofErr w:type="gramStart"/>
      <w:r>
        <w:t>it’s</w:t>
      </w:r>
      <w:proofErr w:type="spellEnd"/>
      <w:proofErr w:type="gramEnd"/>
      <w:r>
        <w:t xml:space="preserve"> price to be the offer</w:t>
      </w:r>
      <w:r w:rsidR="0005202C">
        <w:t>.</w:t>
      </w:r>
    </w:p>
    <w:p w14:paraId="3D631D4E" w14:textId="278C05C3" w:rsidR="0005202C" w:rsidRPr="0013547B" w:rsidRDefault="0005202C" w:rsidP="0005202C">
      <w:pPr>
        <w:pStyle w:val="a3"/>
        <w:numPr>
          <w:ilvl w:val="3"/>
          <w:numId w:val="1"/>
        </w:numPr>
        <w:bidi w:val="0"/>
        <w:rPr>
          <w:b/>
          <w:bCs/>
        </w:rPr>
      </w:pPr>
      <w:r>
        <w:t xml:space="preserve">Proceed with “Use case: Purchase whole cart” for </w:t>
      </w:r>
      <w:r w:rsidRPr="00CA6731">
        <w:rPr>
          <w:b/>
          <w:bCs/>
          <w:color w:val="FF0000"/>
        </w:rPr>
        <w:t>transaction</w:t>
      </w:r>
      <w:r>
        <w:t>.</w:t>
      </w:r>
    </w:p>
    <w:p w14:paraId="6B0B1C27" w14:textId="12D67895" w:rsidR="0013547B" w:rsidRPr="00CA6731" w:rsidRDefault="0013547B" w:rsidP="0013547B">
      <w:pPr>
        <w:pStyle w:val="a3"/>
        <w:numPr>
          <w:ilvl w:val="2"/>
          <w:numId w:val="1"/>
        </w:numPr>
        <w:bidi w:val="0"/>
        <w:rPr>
          <w:b/>
          <w:bCs/>
          <w:color w:val="FF0000"/>
        </w:rPr>
      </w:pPr>
      <w:r w:rsidRPr="006E48EF">
        <w:t>If</w:t>
      </w:r>
      <w:r w:rsidR="006E48EF" w:rsidRPr="006E48EF">
        <w:t xml:space="preserve"> a</w:t>
      </w:r>
      <w:r w:rsidRPr="00CA6731">
        <w:rPr>
          <w:b/>
          <w:bCs/>
          <w:color w:val="FF0000"/>
        </w:rPr>
        <w:t xml:space="preserve"> store owner </w:t>
      </w:r>
      <w:r w:rsidRPr="006E48EF">
        <w:t>denies:</w:t>
      </w:r>
    </w:p>
    <w:p w14:paraId="26A5B99A" w14:textId="00375748" w:rsidR="0013547B" w:rsidRPr="0013547B" w:rsidRDefault="0013547B" w:rsidP="0013547B">
      <w:pPr>
        <w:pStyle w:val="a3"/>
        <w:numPr>
          <w:ilvl w:val="3"/>
          <w:numId w:val="1"/>
        </w:numPr>
        <w:bidi w:val="0"/>
        <w:rPr>
          <w:b/>
          <w:bCs/>
        </w:rPr>
      </w:pPr>
      <w:r w:rsidRPr="00CA6731">
        <w:rPr>
          <w:b/>
          <w:bCs/>
          <w:color w:val="FF0000"/>
        </w:rPr>
        <w:t>Item</w:t>
      </w:r>
      <w:r w:rsidRPr="00CA6731">
        <w:rPr>
          <w:color w:val="FF0000"/>
        </w:rPr>
        <w:t xml:space="preserve"> </w:t>
      </w:r>
      <w:r>
        <w:t xml:space="preserve">is not added to </w:t>
      </w:r>
      <w:proofErr w:type="gramStart"/>
      <w:r w:rsidRPr="00CA6731">
        <w:rPr>
          <w:b/>
          <w:bCs/>
          <w:color w:val="FF0000"/>
        </w:rPr>
        <w:t>Users</w:t>
      </w:r>
      <w:proofErr w:type="gramEnd"/>
      <w:r w:rsidRPr="00CA6731">
        <w:rPr>
          <w:color w:val="FF0000"/>
        </w:rPr>
        <w:t xml:space="preserve"> </w:t>
      </w:r>
      <w:r>
        <w:t xml:space="preserve">cart. </w:t>
      </w:r>
    </w:p>
    <w:p w14:paraId="7202AC99" w14:textId="501CDC8F" w:rsidR="0013547B" w:rsidRPr="000663FA" w:rsidRDefault="0013547B" w:rsidP="000663FA">
      <w:pPr>
        <w:pStyle w:val="a3"/>
        <w:numPr>
          <w:ilvl w:val="3"/>
          <w:numId w:val="1"/>
        </w:numPr>
        <w:bidi w:val="0"/>
        <w:rPr>
          <w:b/>
          <w:bCs/>
        </w:rPr>
      </w:pPr>
      <w:r w:rsidRPr="00CA6731">
        <w:rPr>
          <w:b/>
          <w:bCs/>
          <w:color w:val="FF0000"/>
        </w:rPr>
        <w:t>System</w:t>
      </w:r>
      <w:r w:rsidRPr="00CA6731">
        <w:rPr>
          <w:color w:val="FF0000"/>
        </w:rPr>
        <w:t xml:space="preserve"> </w:t>
      </w:r>
      <w:r>
        <w:t xml:space="preserve">sends a message to the </w:t>
      </w:r>
      <w:r w:rsidRPr="00CA6731">
        <w:rPr>
          <w:b/>
          <w:bCs/>
          <w:color w:val="FF0000"/>
        </w:rPr>
        <w:t>user</w:t>
      </w:r>
      <w:r w:rsidRPr="00CA6731">
        <w:rPr>
          <w:color w:val="FF0000"/>
        </w:rPr>
        <w:t xml:space="preserve"> </w:t>
      </w:r>
      <w:r>
        <w:t>that his offer was declined.</w:t>
      </w:r>
    </w:p>
    <w:tbl>
      <w:tblPr>
        <w:tblStyle w:val="4"/>
        <w:tblW w:w="5000" w:type="pct"/>
        <w:tblLook w:val="04A0" w:firstRow="1" w:lastRow="0" w:firstColumn="1" w:lastColumn="0" w:noHBand="0" w:noVBand="1"/>
      </w:tblPr>
      <w:tblGrid>
        <w:gridCol w:w="4126"/>
        <w:gridCol w:w="4170"/>
      </w:tblGrid>
      <w:tr w:rsidR="0013547B" w:rsidRPr="001872B8" w14:paraId="25907899" w14:textId="77777777" w:rsidTr="00305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6BA470C0" w14:textId="6F7EA892" w:rsidR="0013547B" w:rsidRPr="001872B8" w:rsidRDefault="00CB0C53" w:rsidP="0030596B">
            <w:pPr>
              <w:bidi w:val="0"/>
              <w:rPr>
                <w:b w:val="0"/>
                <w:bCs w:val="0"/>
              </w:rPr>
            </w:pPr>
            <w:r>
              <w:rPr>
                <w:b w:val="0"/>
                <w:bCs w:val="0"/>
              </w:rPr>
              <w:t>Action</w:t>
            </w:r>
          </w:p>
        </w:tc>
        <w:tc>
          <w:tcPr>
            <w:tcW w:w="2513" w:type="pct"/>
          </w:tcPr>
          <w:p w14:paraId="1E8669AB" w14:textId="2D63ACEF" w:rsidR="0013547B" w:rsidRPr="001872B8" w:rsidRDefault="00CB0C53" w:rsidP="0030596B">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13547B" w:rsidRPr="001872B8" w14:paraId="236C529C" w14:textId="77777777" w:rsidTr="00305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74733200" w14:textId="50B3CBA7" w:rsidR="0013547B" w:rsidRPr="001872B8" w:rsidRDefault="00CB0C53" w:rsidP="0030596B">
            <w:pPr>
              <w:bidi w:val="0"/>
              <w:rPr>
                <w:b w:val="0"/>
                <w:bCs w:val="0"/>
              </w:rPr>
            </w:pPr>
            <w:r>
              <w:rPr>
                <w:b w:val="0"/>
                <w:bCs w:val="0"/>
              </w:rPr>
              <w:t>Product is a product the store sells in bid form. And the owners accept the first offer</w:t>
            </w:r>
          </w:p>
        </w:tc>
        <w:tc>
          <w:tcPr>
            <w:tcW w:w="2513" w:type="pct"/>
          </w:tcPr>
          <w:p w14:paraId="02521E98" w14:textId="1D6D7B37" w:rsidR="0013547B" w:rsidRPr="00CB0C53" w:rsidRDefault="00CB0C53" w:rsidP="0030596B">
            <w:pPr>
              <w:bidi w:val="0"/>
              <w:cnfStyle w:val="000000100000" w:firstRow="0" w:lastRow="0" w:firstColumn="0" w:lastColumn="0" w:oddVBand="0" w:evenVBand="0" w:oddHBand="1" w:evenHBand="0" w:firstRowFirstColumn="0" w:firstRowLastColumn="0" w:lastRowFirstColumn="0" w:lastRowLastColumn="0"/>
            </w:pPr>
            <w:r>
              <w:t>The product is added to the user’s cart under his offer price</w:t>
            </w:r>
          </w:p>
        </w:tc>
      </w:tr>
      <w:tr w:rsidR="0013547B" w:rsidRPr="001872B8" w14:paraId="2649B115" w14:textId="77777777" w:rsidTr="0030596B">
        <w:tc>
          <w:tcPr>
            <w:cnfStyle w:val="001000000000" w:firstRow="0" w:lastRow="0" w:firstColumn="1" w:lastColumn="0" w:oddVBand="0" w:evenVBand="0" w:oddHBand="0" w:evenHBand="0" w:firstRowFirstColumn="0" w:firstRowLastColumn="0" w:lastRowFirstColumn="0" w:lastRowLastColumn="0"/>
            <w:tcW w:w="2487" w:type="pct"/>
          </w:tcPr>
          <w:p w14:paraId="0DA9F6A8" w14:textId="5E913C5C" w:rsidR="0013547B" w:rsidRPr="001872B8" w:rsidRDefault="00CB0C53" w:rsidP="0030596B">
            <w:pPr>
              <w:bidi w:val="0"/>
              <w:rPr>
                <w:b w:val="0"/>
                <w:bCs w:val="0"/>
              </w:rPr>
            </w:pPr>
            <w:r>
              <w:rPr>
                <w:b w:val="0"/>
                <w:bCs w:val="0"/>
              </w:rPr>
              <w:t xml:space="preserve">Product is a product the store sells in bid form. And the all the owners but one </w:t>
            </w:r>
            <w:proofErr w:type="gramStart"/>
            <w:r>
              <w:rPr>
                <w:b w:val="0"/>
                <w:bCs w:val="0"/>
              </w:rPr>
              <w:t>accept</w:t>
            </w:r>
            <w:proofErr w:type="gramEnd"/>
            <w:r>
              <w:rPr>
                <w:b w:val="0"/>
                <w:bCs w:val="0"/>
              </w:rPr>
              <w:t xml:space="preserve"> the first offer</w:t>
            </w:r>
          </w:p>
        </w:tc>
        <w:tc>
          <w:tcPr>
            <w:tcW w:w="2513" w:type="pct"/>
          </w:tcPr>
          <w:p w14:paraId="54F3C141" w14:textId="55CB9270" w:rsidR="0013547B" w:rsidRPr="00CB0C53" w:rsidRDefault="00CB0C53" w:rsidP="0030596B">
            <w:pPr>
              <w:bidi w:val="0"/>
              <w:cnfStyle w:val="000000000000" w:firstRow="0" w:lastRow="0" w:firstColumn="0" w:lastColumn="0" w:oddVBand="0" w:evenVBand="0" w:oddHBand="0" w:evenHBand="0" w:firstRowFirstColumn="0" w:firstRowLastColumn="0" w:lastRowFirstColumn="0" w:lastRowLastColumn="0"/>
            </w:pPr>
            <w:r w:rsidRPr="00CB0C53">
              <w:t>The product is not added</w:t>
            </w:r>
          </w:p>
        </w:tc>
      </w:tr>
      <w:tr w:rsidR="00CB0C53" w:rsidRPr="001872B8" w14:paraId="085571CD" w14:textId="77777777" w:rsidTr="00305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541842DF" w14:textId="054A1E19" w:rsidR="00CB0C53" w:rsidRPr="001872B8" w:rsidRDefault="00CB0C53" w:rsidP="00CB0C53">
            <w:pPr>
              <w:bidi w:val="0"/>
            </w:pPr>
            <w:r>
              <w:rPr>
                <w:b w:val="0"/>
                <w:bCs w:val="0"/>
              </w:rPr>
              <w:t>Product is a product the store sells in bid form. And a</w:t>
            </w:r>
            <w:r w:rsidR="000663FA">
              <w:rPr>
                <w:b w:val="0"/>
                <w:bCs w:val="0"/>
              </w:rPr>
              <w:t>ll</w:t>
            </w:r>
            <w:r>
              <w:rPr>
                <w:b w:val="0"/>
                <w:bCs w:val="0"/>
              </w:rPr>
              <w:t xml:space="preserve"> owner</w:t>
            </w:r>
            <w:r w:rsidR="000663FA">
              <w:rPr>
                <w:b w:val="0"/>
                <w:bCs w:val="0"/>
              </w:rPr>
              <w:t>s decline</w:t>
            </w:r>
            <w:r>
              <w:rPr>
                <w:b w:val="0"/>
                <w:bCs w:val="0"/>
              </w:rPr>
              <w:t xml:space="preserve"> </w:t>
            </w:r>
          </w:p>
        </w:tc>
        <w:tc>
          <w:tcPr>
            <w:tcW w:w="2513" w:type="pct"/>
          </w:tcPr>
          <w:p w14:paraId="41CA48BE" w14:textId="00537A90" w:rsidR="00CB0C53" w:rsidRPr="001872B8" w:rsidRDefault="000663FA" w:rsidP="00CB0C53">
            <w:pPr>
              <w:bidi w:val="0"/>
              <w:cnfStyle w:val="000000100000" w:firstRow="0" w:lastRow="0" w:firstColumn="0" w:lastColumn="0" w:oddVBand="0" w:evenVBand="0" w:oddHBand="1" w:evenHBand="0" w:firstRowFirstColumn="0" w:firstRowLastColumn="0" w:lastRowFirstColumn="0" w:lastRowLastColumn="0"/>
            </w:pPr>
            <w:r w:rsidRPr="00CB0C53">
              <w:t>The product is not added</w:t>
            </w:r>
          </w:p>
        </w:tc>
      </w:tr>
    </w:tbl>
    <w:p w14:paraId="6D5E61F9" w14:textId="50FB719B" w:rsidR="00652FFF" w:rsidRDefault="00652FFF">
      <w:pPr>
        <w:bidi w:val="0"/>
        <w:rPr>
          <w:rFonts w:asciiTheme="majorHAnsi" w:eastAsiaTheme="majorEastAsia" w:hAnsiTheme="majorHAnsi" w:cstheme="majorBidi"/>
          <w:bCs/>
          <w:sz w:val="24"/>
          <w:szCs w:val="24"/>
          <w:u w:val="single"/>
        </w:rPr>
      </w:pPr>
    </w:p>
    <w:p w14:paraId="5E8592AA" w14:textId="77777777" w:rsidR="00672E9E" w:rsidRDefault="00672E9E" w:rsidP="004D5042"/>
    <w:p w14:paraId="48B4F9BC" w14:textId="7713405A" w:rsidR="00D63A5E" w:rsidRPr="001872B8" w:rsidRDefault="00723B93" w:rsidP="00723B93">
      <w:pPr>
        <w:pStyle w:val="3"/>
      </w:pPr>
      <w:bookmarkStart w:id="32" w:name="_Toc74592928"/>
      <w:r>
        <w:t>Store Manage</w:t>
      </w:r>
      <w:r w:rsidR="003210FD">
        <w:t>:</w:t>
      </w:r>
      <w:bookmarkEnd w:id="32"/>
    </w:p>
    <w:p w14:paraId="33E2F3B9" w14:textId="2947894A" w:rsidR="00723B93" w:rsidRPr="001872B8" w:rsidRDefault="00681300" w:rsidP="00723B93">
      <w:pPr>
        <w:pStyle w:val="2"/>
        <w:bidi w:val="0"/>
      </w:pPr>
      <w:bookmarkStart w:id="33" w:name="_Toc74592929"/>
      <w:r>
        <w:t xml:space="preserve">[4.1] </w:t>
      </w:r>
      <w:commentRangeStart w:id="34"/>
      <w:r w:rsidR="00723B93" w:rsidRPr="001872B8">
        <w:t>Use</w:t>
      </w:r>
      <w:commentRangeEnd w:id="34"/>
      <w:r w:rsidR="00723B93" w:rsidRPr="001872B8">
        <w:rPr>
          <w:rStyle w:val="a7"/>
        </w:rPr>
        <w:commentReference w:id="34"/>
      </w:r>
      <w:r w:rsidR="00723B93" w:rsidRPr="001872B8">
        <w:t xml:space="preserve"> case: Open a </w:t>
      </w:r>
      <w:proofErr w:type="gramStart"/>
      <w:r w:rsidR="00723B93" w:rsidRPr="001872B8">
        <w:t>store</w:t>
      </w:r>
      <w:bookmarkEnd w:id="33"/>
      <w:proofErr w:type="gramEnd"/>
    </w:p>
    <w:p w14:paraId="5B5E53AE" w14:textId="269A1FE2" w:rsidR="00652FFF" w:rsidRDefault="00652FFF" w:rsidP="00723B93">
      <w:pPr>
        <w:pStyle w:val="a3"/>
        <w:numPr>
          <w:ilvl w:val="1"/>
          <w:numId w:val="1"/>
        </w:numPr>
        <w:bidi w:val="0"/>
        <w:rPr>
          <w:b/>
          <w:bCs/>
        </w:rPr>
      </w:pPr>
      <w:r>
        <w:rPr>
          <w:b/>
          <w:bCs/>
        </w:rPr>
        <w:t xml:space="preserve">[Req: 3.2, Class: </w:t>
      </w:r>
      <w:proofErr w:type="spellStart"/>
      <w:proofErr w:type="gramStart"/>
      <w:r>
        <w:rPr>
          <w:b/>
          <w:bCs/>
        </w:rPr>
        <w:t>User,Store</w:t>
      </w:r>
      <w:proofErr w:type="spellEnd"/>
      <w:proofErr w:type="gramEnd"/>
      <w:r>
        <w:rPr>
          <w:b/>
          <w:bCs/>
        </w:rPr>
        <w:t xml:space="preserve">, CNAME: </w:t>
      </w:r>
      <w:proofErr w:type="spellStart"/>
      <w:r>
        <w:rPr>
          <w:b/>
          <w:bCs/>
        </w:rPr>
        <w:t>OpenStore</w:t>
      </w:r>
      <w:proofErr w:type="spellEnd"/>
      <w:r w:rsidR="000663FA">
        <w:rPr>
          <w:b/>
          <w:bCs/>
        </w:rPr>
        <w:t xml:space="preserve">, </w:t>
      </w:r>
      <w:proofErr w:type="spellStart"/>
      <w:r w:rsidR="000663FA">
        <w:rPr>
          <w:b/>
          <w:bCs/>
        </w:rPr>
        <w:t>Test:TestOpenStore</w:t>
      </w:r>
      <w:proofErr w:type="spellEnd"/>
      <w:r>
        <w:rPr>
          <w:b/>
          <w:bCs/>
        </w:rPr>
        <w:t>]</w:t>
      </w:r>
    </w:p>
    <w:p w14:paraId="24ACDA0C" w14:textId="58E16EA3" w:rsidR="00723B93" w:rsidRPr="001872B8" w:rsidRDefault="00723B93" w:rsidP="00652FFF">
      <w:pPr>
        <w:pStyle w:val="a3"/>
        <w:numPr>
          <w:ilvl w:val="1"/>
          <w:numId w:val="1"/>
        </w:numPr>
        <w:bidi w:val="0"/>
        <w:rPr>
          <w:b/>
          <w:bCs/>
        </w:rPr>
      </w:pPr>
      <w:r w:rsidRPr="001872B8">
        <w:rPr>
          <w:b/>
          <w:bCs/>
        </w:rPr>
        <w:t xml:space="preserve">Actor: </w:t>
      </w:r>
      <w:r w:rsidRPr="001872B8">
        <w:rPr>
          <w:b/>
          <w:bCs/>
          <w:color w:val="FF0000"/>
        </w:rPr>
        <w:t>Member</w:t>
      </w:r>
    </w:p>
    <w:p w14:paraId="1635D009" w14:textId="77777777" w:rsidR="00723B93" w:rsidRPr="001872B8" w:rsidRDefault="00723B93" w:rsidP="00723B93">
      <w:pPr>
        <w:pStyle w:val="a3"/>
        <w:numPr>
          <w:ilvl w:val="1"/>
          <w:numId w:val="1"/>
        </w:numPr>
        <w:bidi w:val="0"/>
        <w:rPr>
          <w:b/>
          <w:bCs/>
        </w:rPr>
      </w:pPr>
      <w:r w:rsidRPr="001872B8">
        <w:rPr>
          <w:b/>
          <w:bCs/>
        </w:rPr>
        <w:t xml:space="preserve">Precondition: </w:t>
      </w:r>
      <w:r w:rsidRPr="001872B8">
        <w:rPr>
          <w:b/>
          <w:bCs/>
          <w:color w:val="FF0000"/>
        </w:rPr>
        <w:t>Member</w:t>
      </w:r>
      <w:r w:rsidRPr="001872B8">
        <w:rPr>
          <w:color w:val="FF0000"/>
        </w:rPr>
        <w:t xml:space="preserve"> </w:t>
      </w:r>
      <w:r w:rsidRPr="001872B8">
        <w:t xml:space="preserve">is logged in to the </w:t>
      </w:r>
      <w:r w:rsidRPr="001872B8">
        <w:rPr>
          <w:b/>
          <w:bCs/>
          <w:color w:val="FF0000"/>
        </w:rPr>
        <w:t>system</w:t>
      </w:r>
    </w:p>
    <w:p w14:paraId="297A9C4C" w14:textId="77777777" w:rsidR="00723B93" w:rsidRPr="001872B8" w:rsidRDefault="00723B93" w:rsidP="00723B93">
      <w:pPr>
        <w:pStyle w:val="a3"/>
        <w:numPr>
          <w:ilvl w:val="1"/>
          <w:numId w:val="1"/>
        </w:numPr>
        <w:bidi w:val="0"/>
        <w:rPr>
          <w:b/>
          <w:bCs/>
        </w:rPr>
      </w:pPr>
      <w:r w:rsidRPr="001872B8">
        <w:rPr>
          <w:b/>
          <w:bCs/>
        </w:rPr>
        <w:t xml:space="preserve">Parameter: </w:t>
      </w:r>
      <w:r w:rsidRPr="001872B8">
        <w:t xml:space="preserve">New </w:t>
      </w:r>
      <w:r w:rsidRPr="001872B8">
        <w:rPr>
          <w:b/>
          <w:bCs/>
          <w:color w:val="FF0000"/>
        </w:rPr>
        <w:t>store</w:t>
      </w:r>
      <w:r w:rsidRPr="001872B8">
        <w:rPr>
          <w:color w:val="FF0000"/>
        </w:rPr>
        <w:t xml:space="preserve"> </w:t>
      </w:r>
      <w:r w:rsidRPr="001872B8">
        <w:t>information</w:t>
      </w:r>
    </w:p>
    <w:p w14:paraId="5FCADDD5" w14:textId="77777777" w:rsidR="00723B93" w:rsidRPr="001872B8" w:rsidRDefault="00723B93" w:rsidP="00723B93">
      <w:pPr>
        <w:pStyle w:val="a3"/>
        <w:numPr>
          <w:ilvl w:val="1"/>
          <w:numId w:val="1"/>
        </w:numPr>
        <w:bidi w:val="0"/>
        <w:rPr>
          <w:b/>
          <w:bCs/>
        </w:rPr>
      </w:pPr>
      <w:r w:rsidRPr="001872B8">
        <w:rPr>
          <w:b/>
          <w:bCs/>
        </w:rPr>
        <w:t>Actions:</w:t>
      </w:r>
    </w:p>
    <w:p w14:paraId="04AD2680" w14:textId="77777777" w:rsidR="00723B93" w:rsidRPr="001872B8" w:rsidRDefault="00723B93" w:rsidP="00723B93">
      <w:pPr>
        <w:pStyle w:val="a3"/>
        <w:numPr>
          <w:ilvl w:val="2"/>
          <w:numId w:val="1"/>
        </w:numPr>
        <w:bidi w:val="0"/>
      </w:pPr>
      <w:r w:rsidRPr="001872B8">
        <w:rPr>
          <w:b/>
          <w:bCs/>
          <w:color w:val="FF0000"/>
        </w:rPr>
        <w:t>Member</w:t>
      </w:r>
      <w:r w:rsidRPr="001872B8">
        <w:rPr>
          <w:color w:val="FF0000"/>
        </w:rPr>
        <w:t xml:space="preserve"> </w:t>
      </w:r>
      <w:r w:rsidRPr="001872B8">
        <w:t xml:space="preserve">asks to open a new store in the </w:t>
      </w:r>
      <w:proofErr w:type="gramStart"/>
      <w:r w:rsidRPr="001872B8">
        <w:rPr>
          <w:b/>
          <w:bCs/>
          <w:color w:val="FF0000"/>
        </w:rPr>
        <w:t>system</w:t>
      </w:r>
      <w:proofErr w:type="gramEnd"/>
    </w:p>
    <w:p w14:paraId="01AAA21E" w14:textId="77777777"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asks for </w:t>
      </w:r>
      <w:r w:rsidRPr="00DE67F6">
        <w:rPr>
          <w:b/>
          <w:bCs/>
          <w:color w:val="FF0000"/>
        </w:rPr>
        <w:t>information</w:t>
      </w:r>
      <w:r w:rsidRPr="001872B8">
        <w:t xml:space="preserve"> about the </w:t>
      </w:r>
      <w:r w:rsidRPr="001872B8">
        <w:rPr>
          <w:b/>
          <w:bCs/>
          <w:color w:val="FF0000"/>
        </w:rPr>
        <w:t>store</w:t>
      </w:r>
      <w:r w:rsidRPr="001872B8">
        <w:rPr>
          <w:color w:val="FF0000"/>
        </w:rPr>
        <w:t xml:space="preserve"> </w:t>
      </w:r>
      <w:r w:rsidRPr="001872B8">
        <w:t xml:space="preserve">from the </w:t>
      </w:r>
      <w:proofErr w:type="gramStart"/>
      <w:r w:rsidRPr="001872B8">
        <w:rPr>
          <w:b/>
          <w:bCs/>
          <w:color w:val="FF0000"/>
        </w:rPr>
        <w:t>user</w:t>
      </w:r>
      <w:proofErr w:type="gramEnd"/>
    </w:p>
    <w:p w14:paraId="0A1A136C" w14:textId="77777777" w:rsidR="00723B93" w:rsidRPr="001872B8" w:rsidRDefault="00723B93" w:rsidP="00723B93">
      <w:pPr>
        <w:pStyle w:val="a3"/>
        <w:numPr>
          <w:ilvl w:val="2"/>
          <w:numId w:val="1"/>
        </w:numPr>
        <w:bidi w:val="0"/>
      </w:pPr>
      <w:r w:rsidRPr="001872B8">
        <w:rPr>
          <w:b/>
          <w:bCs/>
          <w:color w:val="FF0000"/>
        </w:rPr>
        <w:t>Member</w:t>
      </w:r>
      <w:r w:rsidRPr="001872B8">
        <w:rPr>
          <w:color w:val="FF0000"/>
        </w:rPr>
        <w:t xml:space="preserve"> </w:t>
      </w:r>
      <w:r w:rsidRPr="001872B8">
        <w:t xml:space="preserve">provides </w:t>
      </w:r>
      <w:proofErr w:type="gramStart"/>
      <w:r w:rsidRPr="001872B8">
        <w:t>information</w:t>
      </w:r>
      <w:proofErr w:type="gramEnd"/>
    </w:p>
    <w:p w14:paraId="2567C465" w14:textId="77777777"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adds the store to the </w:t>
      </w:r>
      <w:proofErr w:type="gramStart"/>
      <w:r w:rsidRPr="001872B8">
        <w:rPr>
          <w:b/>
          <w:bCs/>
          <w:color w:val="FF0000"/>
        </w:rPr>
        <w:t>system</w:t>
      </w:r>
      <w:proofErr w:type="gramEnd"/>
    </w:p>
    <w:p w14:paraId="18E61CF8" w14:textId="77777777" w:rsidR="00723B93" w:rsidRPr="001872B8" w:rsidRDefault="00723B93" w:rsidP="00723B93">
      <w:pPr>
        <w:pStyle w:val="a3"/>
        <w:numPr>
          <w:ilvl w:val="3"/>
          <w:numId w:val="1"/>
        </w:numPr>
        <w:bidi w:val="0"/>
      </w:pPr>
      <w:r w:rsidRPr="001872B8">
        <w:rPr>
          <w:b/>
          <w:bCs/>
          <w:color w:val="FF0000"/>
        </w:rPr>
        <w:t>System</w:t>
      </w:r>
      <w:r w:rsidRPr="001872B8">
        <w:rPr>
          <w:color w:val="FF0000"/>
        </w:rPr>
        <w:t xml:space="preserve"> </w:t>
      </w:r>
      <w:r w:rsidRPr="001872B8">
        <w:t xml:space="preserve">signs the </w:t>
      </w:r>
      <w:r w:rsidRPr="001872B8">
        <w:rPr>
          <w:b/>
          <w:bCs/>
          <w:color w:val="FF0000"/>
        </w:rPr>
        <w:t>Member</w:t>
      </w:r>
      <w:r w:rsidRPr="001872B8">
        <w:rPr>
          <w:color w:val="FF0000"/>
        </w:rPr>
        <w:t xml:space="preserve"> </w:t>
      </w:r>
      <w:r w:rsidRPr="001872B8">
        <w:t xml:space="preserve">as the founder of the </w:t>
      </w:r>
      <w:proofErr w:type="gramStart"/>
      <w:r w:rsidRPr="001872B8">
        <w:rPr>
          <w:b/>
          <w:bCs/>
          <w:color w:val="FF0000"/>
        </w:rPr>
        <w:t>store</w:t>
      </w:r>
      <w:proofErr w:type="gramEnd"/>
    </w:p>
    <w:tbl>
      <w:tblPr>
        <w:tblStyle w:val="4"/>
        <w:tblW w:w="8409" w:type="dxa"/>
        <w:tblLook w:val="04A0" w:firstRow="1" w:lastRow="0" w:firstColumn="1" w:lastColumn="0" w:noHBand="0" w:noVBand="1"/>
      </w:tblPr>
      <w:tblGrid>
        <w:gridCol w:w="3964"/>
        <w:gridCol w:w="4445"/>
      </w:tblGrid>
      <w:tr w:rsidR="00723B93" w:rsidRPr="001872B8" w14:paraId="693FEC95"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EF208DB" w14:textId="77777777" w:rsidR="00723B93" w:rsidRPr="001872B8" w:rsidRDefault="00723B93" w:rsidP="00D91CEB">
            <w:pPr>
              <w:bidi w:val="0"/>
              <w:rPr>
                <w:b w:val="0"/>
                <w:bCs w:val="0"/>
              </w:rPr>
            </w:pPr>
            <w:r w:rsidRPr="001872B8">
              <w:rPr>
                <w:b w:val="0"/>
                <w:bCs w:val="0"/>
              </w:rPr>
              <w:t>Action</w:t>
            </w:r>
          </w:p>
        </w:tc>
        <w:tc>
          <w:tcPr>
            <w:tcW w:w="4445" w:type="dxa"/>
          </w:tcPr>
          <w:p w14:paraId="364AA8F1" w14:textId="77777777" w:rsidR="00723B93" w:rsidRPr="001872B8"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723B93" w:rsidRPr="001872B8" w14:paraId="4C21E1B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463F176" w14:textId="77777777" w:rsidR="00723B93" w:rsidRPr="003C56A3" w:rsidRDefault="00723B93" w:rsidP="00D91CEB">
            <w:pPr>
              <w:bidi w:val="0"/>
            </w:pPr>
            <w:r w:rsidRPr="003C56A3">
              <w:lastRenderedPageBreak/>
              <w:t xml:space="preserve">The user is logged to the system and provides valid information while opening the </w:t>
            </w:r>
            <w:proofErr w:type="gramStart"/>
            <w:r w:rsidRPr="003C56A3">
              <w:t>store</w:t>
            </w:r>
            <w:proofErr w:type="gramEnd"/>
          </w:p>
          <w:p w14:paraId="193313D6" w14:textId="77777777" w:rsidR="00723B93" w:rsidRPr="001872B8" w:rsidRDefault="00723B93" w:rsidP="00D91CEB">
            <w:pPr>
              <w:bidi w:val="0"/>
              <w:rPr>
                <w:b w:val="0"/>
                <w:bCs w:val="0"/>
              </w:rPr>
            </w:pPr>
          </w:p>
        </w:tc>
        <w:tc>
          <w:tcPr>
            <w:tcW w:w="4445" w:type="dxa"/>
          </w:tcPr>
          <w:p w14:paraId="578CB5A8" w14:textId="77777777" w:rsidR="00723B93" w:rsidRPr="003C56A3"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The store is added to the system with the provided information and the user is signed as co-founder of the store</w:t>
            </w:r>
          </w:p>
        </w:tc>
      </w:tr>
      <w:tr w:rsidR="00723B93" w:rsidRPr="001872B8" w14:paraId="21757310" w14:textId="77777777" w:rsidTr="00D91CEB">
        <w:tc>
          <w:tcPr>
            <w:cnfStyle w:val="001000000000" w:firstRow="0" w:lastRow="0" w:firstColumn="1" w:lastColumn="0" w:oddVBand="0" w:evenVBand="0" w:oddHBand="0" w:evenHBand="0" w:firstRowFirstColumn="0" w:firstRowLastColumn="0" w:lastRowFirstColumn="0" w:lastRowLastColumn="0"/>
            <w:tcW w:w="3964" w:type="dxa"/>
          </w:tcPr>
          <w:p w14:paraId="4ADD3B11" w14:textId="77777777" w:rsidR="00723B93" w:rsidRPr="003C56A3" w:rsidRDefault="00723B93" w:rsidP="00D91CEB">
            <w:pPr>
              <w:bidi w:val="0"/>
            </w:pPr>
            <w:r w:rsidRPr="003C56A3">
              <w:t xml:space="preserve">The user is logged to the system and provides non valid information while opening the </w:t>
            </w:r>
            <w:proofErr w:type="gramStart"/>
            <w:r w:rsidRPr="003C56A3">
              <w:t>store</w:t>
            </w:r>
            <w:proofErr w:type="gramEnd"/>
          </w:p>
          <w:p w14:paraId="242FD23F" w14:textId="77777777" w:rsidR="00723B93" w:rsidRPr="001872B8" w:rsidRDefault="00723B93" w:rsidP="00D91CEB">
            <w:pPr>
              <w:pStyle w:val="a3"/>
              <w:bidi w:val="0"/>
            </w:pPr>
          </w:p>
        </w:tc>
        <w:tc>
          <w:tcPr>
            <w:tcW w:w="4445" w:type="dxa"/>
          </w:tcPr>
          <w:p w14:paraId="59A170E9"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the information provided for creating a store is invalid showed to the user.</w:t>
            </w:r>
          </w:p>
        </w:tc>
      </w:tr>
      <w:tr w:rsidR="00723B93" w:rsidRPr="001872B8" w14:paraId="6157C473"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1CBED2D" w14:textId="77777777" w:rsidR="00723B93" w:rsidRPr="003C56A3" w:rsidRDefault="00723B93" w:rsidP="00D91CEB">
            <w:pPr>
              <w:bidi w:val="0"/>
            </w:pPr>
            <w:r w:rsidRPr="003C56A3">
              <w:t xml:space="preserve">The user is not logged to the system and provides valid information while opening the </w:t>
            </w:r>
            <w:proofErr w:type="gramStart"/>
            <w:r w:rsidRPr="003C56A3">
              <w:t>store</w:t>
            </w:r>
            <w:proofErr w:type="gramEnd"/>
          </w:p>
          <w:p w14:paraId="7756B24F" w14:textId="77777777" w:rsidR="00723B93" w:rsidRPr="001872B8" w:rsidRDefault="00723B93" w:rsidP="00D91CEB">
            <w:pPr>
              <w:pStyle w:val="a3"/>
              <w:bidi w:val="0"/>
            </w:pPr>
          </w:p>
        </w:tc>
        <w:tc>
          <w:tcPr>
            <w:tcW w:w="4445" w:type="dxa"/>
          </w:tcPr>
          <w:p w14:paraId="54036E2B"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creating a store required the user to be logged in. </w:t>
            </w:r>
          </w:p>
          <w:p w14:paraId="22A65000"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p>
        </w:tc>
      </w:tr>
    </w:tbl>
    <w:p w14:paraId="7F184F4F" w14:textId="77777777" w:rsidR="00723B93" w:rsidRPr="001872B8" w:rsidRDefault="00723B93" w:rsidP="00723B93">
      <w:pPr>
        <w:bidi w:val="0"/>
      </w:pPr>
    </w:p>
    <w:p w14:paraId="30CD1305" w14:textId="6B06CE79" w:rsidR="00723B93" w:rsidRPr="001872B8" w:rsidRDefault="00681300" w:rsidP="00723B93">
      <w:pPr>
        <w:pStyle w:val="2"/>
        <w:bidi w:val="0"/>
      </w:pPr>
      <w:bookmarkStart w:id="35" w:name="_Toc74592930"/>
      <w:r>
        <w:t xml:space="preserve">[4.2] </w:t>
      </w:r>
      <w:commentRangeStart w:id="36"/>
      <w:r w:rsidR="00723B93" w:rsidRPr="001872B8">
        <w:t>Use</w:t>
      </w:r>
      <w:commentRangeEnd w:id="36"/>
      <w:r w:rsidR="00723B93" w:rsidRPr="001872B8">
        <w:rPr>
          <w:rStyle w:val="a7"/>
        </w:rPr>
        <w:commentReference w:id="36"/>
      </w:r>
      <w:r w:rsidR="00723B93" w:rsidRPr="001872B8">
        <w:t xml:space="preserve"> case: Add new product to </w:t>
      </w:r>
      <w:proofErr w:type="gramStart"/>
      <w:r w:rsidR="00723B93" w:rsidRPr="001872B8">
        <w:t>store</w:t>
      </w:r>
      <w:bookmarkEnd w:id="35"/>
      <w:proofErr w:type="gramEnd"/>
    </w:p>
    <w:p w14:paraId="6532635A" w14:textId="68AAFDFA" w:rsidR="00FE293C" w:rsidRDefault="00FE293C" w:rsidP="00723B93">
      <w:pPr>
        <w:pStyle w:val="a3"/>
        <w:numPr>
          <w:ilvl w:val="1"/>
          <w:numId w:val="1"/>
        </w:numPr>
        <w:bidi w:val="0"/>
        <w:rPr>
          <w:b/>
          <w:bCs/>
        </w:rPr>
      </w:pPr>
      <w:r>
        <w:rPr>
          <w:b/>
          <w:bCs/>
        </w:rPr>
        <w:t xml:space="preserve">[Req: 4.1, Class: Store, </w:t>
      </w:r>
      <w:proofErr w:type="spellStart"/>
      <w:proofErr w:type="gramStart"/>
      <w:r>
        <w:rPr>
          <w:b/>
          <w:bCs/>
        </w:rPr>
        <w:t>CNAME:ItemsToStore</w:t>
      </w:r>
      <w:proofErr w:type="spellEnd"/>
      <w:proofErr w:type="gramEnd"/>
      <w:r w:rsidR="00030F02">
        <w:rPr>
          <w:b/>
          <w:bCs/>
        </w:rPr>
        <w:t xml:space="preserve">, </w:t>
      </w:r>
      <w:proofErr w:type="spellStart"/>
      <w:r w:rsidR="00030F02">
        <w:rPr>
          <w:b/>
          <w:bCs/>
        </w:rPr>
        <w:t>Test:TestAddNewItemToStore</w:t>
      </w:r>
      <w:proofErr w:type="spellEnd"/>
      <w:r>
        <w:rPr>
          <w:b/>
          <w:bCs/>
        </w:rPr>
        <w:t>]</w:t>
      </w:r>
    </w:p>
    <w:p w14:paraId="465F64C8" w14:textId="43E87E6C" w:rsidR="00723B93" w:rsidRPr="001872B8" w:rsidRDefault="00723B93" w:rsidP="00FE293C">
      <w:pPr>
        <w:pStyle w:val="a3"/>
        <w:numPr>
          <w:ilvl w:val="1"/>
          <w:numId w:val="1"/>
        </w:numPr>
        <w:bidi w:val="0"/>
        <w:rPr>
          <w:b/>
          <w:bCs/>
        </w:rPr>
      </w:pPr>
      <w:r w:rsidRPr="001872B8">
        <w:rPr>
          <w:b/>
          <w:bCs/>
        </w:rPr>
        <w:t>Actor: Store owner</w:t>
      </w:r>
    </w:p>
    <w:p w14:paraId="54AA2ED0" w14:textId="77777777" w:rsidR="00723B93" w:rsidRPr="001872B8" w:rsidRDefault="00723B93" w:rsidP="00723B93">
      <w:pPr>
        <w:pStyle w:val="a3"/>
        <w:numPr>
          <w:ilvl w:val="1"/>
          <w:numId w:val="1"/>
        </w:numPr>
        <w:bidi w:val="0"/>
        <w:rPr>
          <w:b/>
          <w:bCs/>
        </w:rPr>
      </w:pPr>
      <w:r w:rsidRPr="001872B8">
        <w:rPr>
          <w:b/>
          <w:bCs/>
        </w:rPr>
        <w:t xml:space="preserve">Precondition: </w:t>
      </w:r>
    </w:p>
    <w:p w14:paraId="1FD2B975" w14:textId="5C9F8C8C"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72217373" w14:textId="6FDFAFF2"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0856FA97" w14:textId="77777777" w:rsidR="00723B93" w:rsidRPr="001872B8" w:rsidRDefault="00723B93" w:rsidP="00723B93">
      <w:pPr>
        <w:pStyle w:val="a3"/>
        <w:numPr>
          <w:ilvl w:val="2"/>
          <w:numId w:val="1"/>
        </w:numPr>
        <w:bidi w:val="0"/>
        <w:rPr>
          <w:b/>
          <w:bCs/>
        </w:rPr>
      </w:pPr>
      <w:r w:rsidRPr="001872B8">
        <w:rPr>
          <w:b/>
          <w:bCs/>
        </w:rPr>
        <w:t xml:space="preserve">Same product does not already exist in the </w:t>
      </w:r>
      <w:proofErr w:type="gramStart"/>
      <w:r w:rsidRPr="001872B8">
        <w:rPr>
          <w:b/>
          <w:bCs/>
        </w:rPr>
        <w:t>store</w:t>
      </w:r>
      <w:proofErr w:type="gramEnd"/>
    </w:p>
    <w:p w14:paraId="0BD8376B"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and new product</w:t>
      </w:r>
    </w:p>
    <w:p w14:paraId="00D2BF12" w14:textId="77777777" w:rsidR="00723B93" w:rsidRPr="001872B8" w:rsidRDefault="00723B93" w:rsidP="00723B93">
      <w:pPr>
        <w:pStyle w:val="a3"/>
        <w:numPr>
          <w:ilvl w:val="1"/>
          <w:numId w:val="1"/>
        </w:numPr>
        <w:bidi w:val="0"/>
        <w:rPr>
          <w:b/>
          <w:bCs/>
        </w:rPr>
      </w:pPr>
      <w:r w:rsidRPr="001872B8">
        <w:rPr>
          <w:b/>
          <w:bCs/>
        </w:rPr>
        <w:t>Actions:</w:t>
      </w:r>
    </w:p>
    <w:p w14:paraId="2FF8B5AF" w14:textId="736DD5FD" w:rsidR="00723B93" w:rsidRPr="001872B8" w:rsidRDefault="00723B93" w:rsidP="00723B93">
      <w:pPr>
        <w:pStyle w:val="a3"/>
        <w:numPr>
          <w:ilvl w:val="2"/>
          <w:numId w:val="1"/>
        </w:numPr>
        <w:bidi w:val="0"/>
      </w:pPr>
      <w:r w:rsidRPr="001872B8">
        <w:t xml:space="preserve">Store owner asks to add a new product to a store he </w:t>
      </w:r>
      <w:proofErr w:type="gramStart"/>
      <w:r w:rsidRPr="001872B8">
        <w:t>owns</w:t>
      </w:r>
      <w:proofErr w:type="gramEnd"/>
    </w:p>
    <w:p w14:paraId="735ED17D" w14:textId="77777777" w:rsidR="00723B93" w:rsidRPr="001872B8" w:rsidRDefault="00723B93" w:rsidP="00723B93">
      <w:pPr>
        <w:pStyle w:val="a3"/>
        <w:numPr>
          <w:ilvl w:val="2"/>
          <w:numId w:val="1"/>
        </w:numPr>
        <w:bidi w:val="0"/>
      </w:pPr>
      <w:r w:rsidRPr="001872B8">
        <w:t xml:space="preserve">The system asks for store </w:t>
      </w:r>
      <w:proofErr w:type="gramStart"/>
      <w:r w:rsidRPr="001872B8">
        <w:t>identification</w:t>
      </w:r>
      <w:proofErr w:type="gramEnd"/>
    </w:p>
    <w:p w14:paraId="1797A8BA" w14:textId="3DE59D7A" w:rsidR="00723B93" w:rsidRPr="001872B8" w:rsidRDefault="00723B93" w:rsidP="00723B93">
      <w:pPr>
        <w:pStyle w:val="a3"/>
        <w:numPr>
          <w:ilvl w:val="2"/>
          <w:numId w:val="1"/>
        </w:numPr>
        <w:bidi w:val="0"/>
      </w:pPr>
      <w:r w:rsidRPr="001872B8">
        <w:t xml:space="preserve">Store owner enters store </w:t>
      </w:r>
      <w:proofErr w:type="gramStart"/>
      <w:r w:rsidRPr="001872B8">
        <w:t>id</w:t>
      </w:r>
      <w:proofErr w:type="gramEnd"/>
    </w:p>
    <w:p w14:paraId="3030B0A0" w14:textId="77777777" w:rsidR="00723B93" w:rsidRPr="001872B8" w:rsidRDefault="00723B93" w:rsidP="00723B93">
      <w:pPr>
        <w:pStyle w:val="a3"/>
        <w:numPr>
          <w:ilvl w:val="2"/>
          <w:numId w:val="1"/>
        </w:numPr>
        <w:bidi w:val="0"/>
      </w:pPr>
      <w:r w:rsidRPr="001872B8">
        <w:t xml:space="preserve">System asks for product's </w:t>
      </w:r>
      <w:proofErr w:type="gramStart"/>
      <w:r w:rsidRPr="001872B8">
        <w:t>details</w:t>
      </w:r>
      <w:proofErr w:type="gramEnd"/>
    </w:p>
    <w:p w14:paraId="56F4C7C9" w14:textId="30440E4E" w:rsidR="00723B93" w:rsidRPr="001872B8" w:rsidRDefault="00723B93" w:rsidP="00723B93">
      <w:pPr>
        <w:pStyle w:val="a3"/>
        <w:numPr>
          <w:ilvl w:val="2"/>
          <w:numId w:val="1"/>
        </w:numPr>
        <w:bidi w:val="0"/>
      </w:pPr>
      <w:r w:rsidRPr="001872B8">
        <w:rPr>
          <w:b/>
          <w:bCs/>
        </w:rPr>
        <w:t xml:space="preserve">Store owner </w:t>
      </w:r>
      <w:r w:rsidRPr="001872B8">
        <w:t xml:space="preserve">provides required details- product </w:t>
      </w:r>
      <w:proofErr w:type="gramStart"/>
      <w:r w:rsidRPr="001872B8">
        <w:t>details</w:t>
      </w:r>
      <w:proofErr w:type="gramEnd"/>
    </w:p>
    <w:p w14:paraId="07A145CF" w14:textId="77777777" w:rsidR="00723B93" w:rsidRPr="001872B8" w:rsidRDefault="00723B93" w:rsidP="00723B93">
      <w:pPr>
        <w:pStyle w:val="a3"/>
        <w:numPr>
          <w:ilvl w:val="2"/>
          <w:numId w:val="1"/>
        </w:numPr>
        <w:bidi w:val="0"/>
      </w:pPr>
      <w:r w:rsidRPr="001872B8">
        <w:t xml:space="preserve">System checks if such a program already </w:t>
      </w:r>
      <w:proofErr w:type="gramStart"/>
      <w:r w:rsidRPr="001872B8">
        <w:t>exist</w:t>
      </w:r>
      <w:proofErr w:type="gramEnd"/>
      <w:r w:rsidRPr="001872B8">
        <w:t xml:space="preserve"> in the system</w:t>
      </w:r>
    </w:p>
    <w:p w14:paraId="50FFDD3B" w14:textId="420194AC" w:rsidR="00723B93" w:rsidRPr="001872B8" w:rsidRDefault="00723B93" w:rsidP="00723B93">
      <w:pPr>
        <w:pStyle w:val="a3"/>
        <w:numPr>
          <w:ilvl w:val="2"/>
          <w:numId w:val="1"/>
        </w:numPr>
        <w:bidi w:val="0"/>
      </w:pPr>
      <w:r w:rsidRPr="001872B8">
        <w:t>If the product with the same product id exists already in the stor</w:t>
      </w:r>
      <w:r w:rsidR="004D5042">
        <w:t>e</w:t>
      </w:r>
    </w:p>
    <w:p w14:paraId="02D701C5" w14:textId="77777777" w:rsidR="00723B93" w:rsidRPr="001872B8" w:rsidRDefault="00723B93" w:rsidP="00723B93">
      <w:pPr>
        <w:pStyle w:val="a3"/>
        <w:numPr>
          <w:ilvl w:val="3"/>
          <w:numId w:val="1"/>
        </w:numPr>
        <w:bidi w:val="0"/>
      </w:pPr>
      <w:r w:rsidRPr="001872B8">
        <w:t xml:space="preserve">System informs Store owner and seller that a product already </w:t>
      </w:r>
      <w:proofErr w:type="gramStart"/>
      <w:r w:rsidRPr="001872B8">
        <w:t>exists</w:t>
      </w:r>
      <w:proofErr w:type="gramEnd"/>
    </w:p>
    <w:p w14:paraId="0D6B942C" w14:textId="77777777" w:rsidR="00723B93" w:rsidRPr="001872B8" w:rsidRDefault="00723B93" w:rsidP="00723B93">
      <w:pPr>
        <w:pStyle w:val="a3"/>
        <w:numPr>
          <w:ilvl w:val="2"/>
          <w:numId w:val="1"/>
        </w:numPr>
        <w:bidi w:val="0"/>
      </w:pPr>
      <w:r w:rsidRPr="001872B8">
        <w:t>Else</w:t>
      </w:r>
    </w:p>
    <w:p w14:paraId="732018E7" w14:textId="77777777" w:rsidR="00723B93" w:rsidRPr="001872B8" w:rsidRDefault="00723B93" w:rsidP="00723B93">
      <w:pPr>
        <w:pStyle w:val="a3"/>
        <w:numPr>
          <w:ilvl w:val="3"/>
          <w:numId w:val="1"/>
        </w:numPr>
        <w:bidi w:val="0"/>
      </w:pPr>
      <w:r w:rsidRPr="001872B8">
        <w:t xml:space="preserve">System adds the product to the store's products </w:t>
      </w:r>
      <w:proofErr w:type="gramStart"/>
      <w:r w:rsidRPr="001872B8">
        <w:t>resource</w:t>
      </w:r>
      <w:proofErr w:type="gramEnd"/>
    </w:p>
    <w:p w14:paraId="31683A40" w14:textId="77777777" w:rsidR="00723B93" w:rsidRPr="001872B8" w:rsidRDefault="00723B93" w:rsidP="00723B93">
      <w:pPr>
        <w:pStyle w:val="a3"/>
        <w:numPr>
          <w:ilvl w:val="3"/>
          <w:numId w:val="1"/>
        </w:numPr>
        <w:bidi w:val="0"/>
      </w:pPr>
      <w:r w:rsidRPr="001872B8">
        <w:t>System updates product's current stock to 0</w:t>
      </w:r>
    </w:p>
    <w:p w14:paraId="068F651F" w14:textId="77777777" w:rsidR="00723B93" w:rsidRPr="001872B8" w:rsidRDefault="00723B93" w:rsidP="00723B93">
      <w:pPr>
        <w:pStyle w:val="a3"/>
        <w:numPr>
          <w:ilvl w:val="3"/>
          <w:numId w:val="1"/>
        </w:numPr>
        <w:bidi w:val="0"/>
      </w:pPr>
      <w:r w:rsidRPr="001872B8">
        <w:t xml:space="preserve">System informs the Store owner and seller that the product was added </w:t>
      </w:r>
      <w:proofErr w:type="gramStart"/>
      <w:r w:rsidRPr="001872B8">
        <w:t>successfully</w:t>
      </w:r>
      <w:proofErr w:type="gramEnd"/>
    </w:p>
    <w:p w14:paraId="46270EC2" w14:textId="77777777" w:rsidR="00723B93" w:rsidRDefault="00723B93" w:rsidP="00723B93">
      <w:pPr>
        <w:pStyle w:val="a3"/>
        <w:bidi w:val="0"/>
        <w:rPr>
          <w:b/>
          <w:bCs/>
        </w:rPr>
      </w:pPr>
    </w:p>
    <w:tbl>
      <w:tblPr>
        <w:tblStyle w:val="4"/>
        <w:tblW w:w="10491" w:type="dxa"/>
        <w:tblInd w:w="-998" w:type="dxa"/>
        <w:tblLook w:val="04A0" w:firstRow="1" w:lastRow="0" w:firstColumn="1" w:lastColumn="0" w:noHBand="0" w:noVBand="1"/>
      </w:tblPr>
      <w:tblGrid>
        <w:gridCol w:w="4962"/>
        <w:gridCol w:w="5529"/>
      </w:tblGrid>
      <w:tr w:rsidR="00723B93" w:rsidRPr="00E148DE" w14:paraId="744C11E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36E00AA" w14:textId="77777777" w:rsidR="00723B93" w:rsidRPr="00E148DE" w:rsidRDefault="00723B93" w:rsidP="00D91CEB">
            <w:pPr>
              <w:bidi w:val="0"/>
              <w:rPr>
                <w:b w:val="0"/>
                <w:bCs w:val="0"/>
              </w:rPr>
            </w:pPr>
            <w:r w:rsidRPr="00E148DE">
              <w:rPr>
                <w:b w:val="0"/>
                <w:bCs w:val="0"/>
              </w:rPr>
              <w:t>Action</w:t>
            </w:r>
          </w:p>
        </w:tc>
        <w:tc>
          <w:tcPr>
            <w:tcW w:w="5529" w:type="dxa"/>
          </w:tcPr>
          <w:p w14:paraId="0E1C71F2"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6FCCFB3B"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2556AAB9" w14:textId="77777777" w:rsidR="00723B93" w:rsidRPr="00DE6FAE" w:rsidRDefault="00723B93" w:rsidP="00D91CEB">
            <w:pPr>
              <w:bidi w:val="0"/>
            </w:pPr>
            <w:r w:rsidRPr="00DE6FAE">
              <w:t xml:space="preserve">Store owner and seller is logged to the system and provides an identification of an existing store that he owns and valid new product </w:t>
            </w:r>
            <w:proofErr w:type="gramStart"/>
            <w:r w:rsidRPr="00DE6FAE">
              <w:t>details</w:t>
            </w:r>
            <w:proofErr w:type="gramEnd"/>
          </w:p>
          <w:p w14:paraId="08E047DD" w14:textId="77777777" w:rsidR="00723B93" w:rsidRPr="00E148DE" w:rsidRDefault="00723B93" w:rsidP="00D91CEB">
            <w:pPr>
              <w:bidi w:val="0"/>
              <w:rPr>
                <w:b w:val="0"/>
                <w:bCs w:val="0"/>
              </w:rPr>
            </w:pPr>
          </w:p>
        </w:tc>
        <w:tc>
          <w:tcPr>
            <w:tcW w:w="5529" w:type="dxa"/>
          </w:tcPr>
          <w:p w14:paraId="1F3195CB"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system added the new product to the </w:t>
            </w:r>
            <w:proofErr w:type="gramStart"/>
            <w:r w:rsidRPr="001872B8">
              <w:t>store</w:t>
            </w:r>
            <w:proofErr w:type="gramEnd"/>
          </w:p>
          <w:p w14:paraId="4C4C628A"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product can be found when searching for products in the </w:t>
            </w:r>
            <w:proofErr w:type="gramStart"/>
            <w:r w:rsidRPr="001872B8">
              <w:t>store</w:t>
            </w:r>
            <w:proofErr w:type="gramEnd"/>
          </w:p>
          <w:p w14:paraId="296D2126"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product can be found when searching for products in all the </w:t>
            </w:r>
            <w:proofErr w:type="gramStart"/>
            <w:r w:rsidRPr="001872B8">
              <w:t>system</w:t>
            </w:r>
            <w:proofErr w:type="gramEnd"/>
          </w:p>
          <w:p w14:paraId="5A9D808D"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product's stock is </w:t>
            </w:r>
            <w:proofErr w:type="gramStart"/>
            <w:r w:rsidRPr="001872B8">
              <w:t>0</w:t>
            </w:r>
            <w:proofErr w:type="gramEnd"/>
          </w:p>
          <w:p w14:paraId="67598194"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AEA5A3E"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25CEF8ED" w14:textId="77777777" w:rsidR="00723B93" w:rsidRPr="00DE6FAE" w:rsidRDefault="00723B93" w:rsidP="00D91CEB">
            <w:pPr>
              <w:bidi w:val="0"/>
            </w:pPr>
            <w:r w:rsidRPr="00DE6FAE">
              <w:lastRenderedPageBreak/>
              <w:t xml:space="preserve">Store owner and seller is logged to the system and provides identification of a store that doesn't </w:t>
            </w:r>
            <w:proofErr w:type="gramStart"/>
            <w:r w:rsidRPr="00DE6FAE">
              <w:t>exist</w:t>
            </w:r>
            <w:proofErr w:type="gramEnd"/>
          </w:p>
          <w:p w14:paraId="1030648E" w14:textId="77777777" w:rsidR="00723B93" w:rsidRPr="00DE6FAE" w:rsidRDefault="00723B93" w:rsidP="00D91CEB">
            <w:pPr>
              <w:bidi w:val="0"/>
              <w:rPr>
                <w:b w:val="0"/>
                <w:bCs w:val="0"/>
              </w:rPr>
            </w:pPr>
          </w:p>
        </w:tc>
        <w:tc>
          <w:tcPr>
            <w:tcW w:w="5529" w:type="dxa"/>
          </w:tcPr>
          <w:p w14:paraId="2B8E67DD"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DE6FAE">
              <w:rPr>
                <w:b/>
                <w:bCs/>
              </w:rPr>
              <w:t>System</w:t>
            </w:r>
            <w:r w:rsidRPr="001872B8">
              <w:t xml:space="preserve"> informs </w:t>
            </w:r>
            <w:r w:rsidRPr="00DE6FAE">
              <w:rPr>
                <w:b/>
                <w:bCs/>
              </w:rPr>
              <w:t xml:space="preserve">Store owner and seller </w:t>
            </w:r>
            <w:r w:rsidRPr="001872B8">
              <w:t xml:space="preserve">that the </w:t>
            </w:r>
            <w:r w:rsidRPr="00DE6FAE">
              <w:rPr>
                <w:b/>
                <w:bCs/>
              </w:rPr>
              <w:t>store</w:t>
            </w:r>
            <w:r w:rsidRPr="001872B8">
              <w:t xml:space="preserve"> doesn’t exist in his owned store </w:t>
            </w:r>
            <w:proofErr w:type="gramStart"/>
            <w:r w:rsidRPr="001872B8">
              <w:t>repository</w:t>
            </w:r>
            <w:proofErr w:type="gramEnd"/>
          </w:p>
          <w:p w14:paraId="11335FAE"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7F993F3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B94FA08" w14:textId="77777777" w:rsidR="00723B93" w:rsidRPr="00DE6FAE" w:rsidRDefault="00723B93" w:rsidP="00D91CEB">
            <w:pPr>
              <w:bidi w:val="0"/>
            </w:pPr>
            <w:r w:rsidRPr="00DE6FAE">
              <w:t xml:space="preserve">The Store owner and seller is logged to the system and provides identification of a store that he doesn’t </w:t>
            </w:r>
            <w:proofErr w:type="gramStart"/>
            <w:r w:rsidRPr="00DE6FAE">
              <w:t>own</w:t>
            </w:r>
            <w:proofErr w:type="gramEnd"/>
          </w:p>
          <w:p w14:paraId="6D48C1F8" w14:textId="77777777" w:rsidR="00723B93" w:rsidRPr="00DE6FAE" w:rsidRDefault="00723B93" w:rsidP="00D91CEB">
            <w:pPr>
              <w:bidi w:val="0"/>
              <w:rPr>
                <w:b w:val="0"/>
                <w:bCs w:val="0"/>
              </w:rPr>
            </w:pPr>
          </w:p>
        </w:tc>
        <w:tc>
          <w:tcPr>
            <w:tcW w:w="5529" w:type="dxa"/>
          </w:tcPr>
          <w:p w14:paraId="1B4648B9"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DE6FAE">
              <w:rPr>
                <w:b/>
                <w:bCs/>
              </w:rPr>
              <w:t>System</w:t>
            </w:r>
            <w:r w:rsidRPr="001872B8">
              <w:t xml:space="preserve"> informs </w:t>
            </w:r>
            <w:r w:rsidRPr="00DE6FAE">
              <w:rPr>
                <w:b/>
                <w:bCs/>
              </w:rPr>
              <w:t xml:space="preserve">Store owner and seller </w:t>
            </w:r>
            <w:r w:rsidRPr="001872B8">
              <w:t xml:space="preserve">that the </w:t>
            </w:r>
            <w:r w:rsidRPr="00DE6FAE">
              <w:rPr>
                <w:b/>
                <w:bCs/>
              </w:rPr>
              <w:t>store</w:t>
            </w:r>
            <w:r w:rsidRPr="001872B8">
              <w:t xml:space="preserve"> doesn’t exist in his owned store </w:t>
            </w:r>
            <w:proofErr w:type="gramStart"/>
            <w:r w:rsidRPr="001872B8">
              <w:t>repository</w:t>
            </w:r>
            <w:proofErr w:type="gramEnd"/>
          </w:p>
          <w:p w14:paraId="72609DF9"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324F91B6"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351AC7DF" w14:textId="77777777" w:rsidR="00723B93" w:rsidRPr="00DE6FAE" w:rsidRDefault="00723B93" w:rsidP="00D91CEB">
            <w:pPr>
              <w:bidi w:val="0"/>
            </w:pPr>
            <w:r w:rsidRPr="00DE6FAE">
              <w:t>The Store owner and seller is logged to the system and provides identification of a store he owns, and of a product that already exists in the store</w:t>
            </w:r>
          </w:p>
        </w:tc>
        <w:tc>
          <w:tcPr>
            <w:tcW w:w="5529" w:type="dxa"/>
          </w:tcPr>
          <w:p w14:paraId="5F7273FA"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DE6FAE">
              <w:rPr>
                <w:b/>
                <w:bCs/>
              </w:rPr>
              <w:t xml:space="preserve">Store owner and seller that the products he asks to add already </w:t>
            </w:r>
            <w:proofErr w:type="spellStart"/>
            <w:r w:rsidRPr="00DE6FAE">
              <w:rPr>
                <w:b/>
                <w:bCs/>
              </w:rPr>
              <w:t>exits</w:t>
            </w:r>
            <w:proofErr w:type="spellEnd"/>
            <w:r w:rsidRPr="00DE6FAE">
              <w:rPr>
                <w:b/>
                <w:bCs/>
              </w:rPr>
              <w:t xml:space="preserve"> in the </w:t>
            </w:r>
            <w:proofErr w:type="gramStart"/>
            <w:r w:rsidRPr="00DE6FAE">
              <w:rPr>
                <w:b/>
                <w:bCs/>
              </w:rPr>
              <w:t>store</w:t>
            </w:r>
            <w:proofErr w:type="gramEnd"/>
          </w:p>
          <w:p w14:paraId="44D81FFA"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723B93" w:rsidRPr="00E148DE" w14:paraId="4CF2F8E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3195CF6E" w14:textId="77777777" w:rsidR="00723B93" w:rsidRPr="00DE6FAE" w:rsidRDefault="00723B93" w:rsidP="00D91CEB">
            <w:pPr>
              <w:bidi w:val="0"/>
            </w:pPr>
            <w:r w:rsidRPr="00DE6FAE">
              <w:t xml:space="preserve">The Store owner and seller is not logged to the </w:t>
            </w:r>
            <w:proofErr w:type="gramStart"/>
            <w:r w:rsidRPr="00DE6FAE">
              <w:t>system</w:t>
            </w:r>
            <w:proofErr w:type="gramEnd"/>
          </w:p>
          <w:p w14:paraId="5B438068" w14:textId="77777777" w:rsidR="00723B93" w:rsidRPr="001872B8" w:rsidRDefault="00723B93" w:rsidP="00D91CEB">
            <w:pPr>
              <w:pStyle w:val="a3"/>
              <w:bidi w:val="0"/>
            </w:pPr>
          </w:p>
        </w:tc>
        <w:tc>
          <w:tcPr>
            <w:tcW w:w="5529" w:type="dxa"/>
          </w:tcPr>
          <w:p w14:paraId="47A200A1"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2CFEFB14"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r w:rsidR="00723B93" w:rsidRPr="00E148DE" w14:paraId="08913BFF"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20433FBC" w14:textId="77777777" w:rsidR="00723B93" w:rsidRPr="00DE6FAE" w:rsidRDefault="00723B93" w:rsidP="00D91CEB">
            <w:pPr>
              <w:bidi w:val="0"/>
            </w:pPr>
            <w:r w:rsidRPr="00DE6FAE">
              <w:t xml:space="preserve">The Store owner and seller is logged to the system and provides identification of a store he owns, and of a product that doesn't exists, and with invalid product </w:t>
            </w:r>
            <w:proofErr w:type="gramStart"/>
            <w:r w:rsidRPr="00DE6FAE">
              <w:t>details</w:t>
            </w:r>
            <w:proofErr w:type="gramEnd"/>
          </w:p>
          <w:p w14:paraId="4EF0E145" w14:textId="77777777" w:rsidR="00723B93" w:rsidRPr="001872B8" w:rsidRDefault="00723B93" w:rsidP="00D91CEB">
            <w:pPr>
              <w:pStyle w:val="a3"/>
              <w:bidi w:val="0"/>
            </w:pPr>
          </w:p>
        </w:tc>
        <w:tc>
          <w:tcPr>
            <w:tcW w:w="5529" w:type="dxa"/>
          </w:tcPr>
          <w:p w14:paraId="09FEE2F8"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DE6FAE">
              <w:rPr>
                <w:b/>
                <w:bCs/>
              </w:rPr>
              <w:t xml:space="preserve">Store owner and seller </w:t>
            </w:r>
            <w:r w:rsidRPr="001872B8">
              <w:t xml:space="preserve">that the product's details are </w:t>
            </w:r>
            <w:proofErr w:type="gramStart"/>
            <w:r w:rsidRPr="001872B8">
              <w:t>invalid</w:t>
            </w:r>
            <w:proofErr w:type="gramEnd"/>
          </w:p>
          <w:p w14:paraId="125601D6"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pPr>
          </w:p>
        </w:tc>
      </w:tr>
    </w:tbl>
    <w:p w14:paraId="46B76387" w14:textId="77777777" w:rsidR="00723B93" w:rsidRPr="001872B8" w:rsidRDefault="00723B93" w:rsidP="00723B93">
      <w:pPr>
        <w:pStyle w:val="a3"/>
        <w:bidi w:val="0"/>
      </w:pPr>
    </w:p>
    <w:p w14:paraId="04720D3C" w14:textId="77777777" w:rsidR="00723B93" w:rsidRPr="001872B8" w:rsidRDefault="00723B93" w:rsidP="00723B93">
      <w:pPr>
        <w:pStyle w:val="a3"/>
        <w:bidi w:val="0"/>
      </w:pPr>
    </w:p>
    <w:p w14:paraId="26726C73" w14:textId="7F3B4563" w:rsidR="00723B93" w:rsidRPr="001872B8" w:rsidRDefault="00681300" w:rsidP="00723B93">
      <w:pPr>
        <w:pStyle w:val="2"/>
        <w:bidi w:val="0"/>
      </w:pPr>
      <w:bookmarkStart w:id="37" w:name="_Toc74592931"/>
      <w:r>
        <w:t xml:space="preserve">[4.3] </w:t>
      </w:r>
      <w:commentRangeStart w:id="38"/>
      <w:r w:rsidR="00723B93" w:rsidRPr="001872B8">
        <w:t>Use</w:t>
      </w:r>
      <w:commentRangeEnd w:id="38"/>
      <w:r w:rsidR="00723B93" w:rsidRPr="001872B8">
        <w:rPr>
          <w:rStyle w:val="a7"/>
        </w:rPr>
        <w:commentReference w:id="38"/>
      </w:r>
      <w:r w:rsidR="00723B93" w:rsidRPr="001872B8">
        <w:t xml:space="preserve"> case: Remove product from </w:t>
      </w:r>
      <w:proofErr w:type="gramStart"/>
      <w:r w:rsidR="00723B93" w:rsidRPr="001872B8">
        <w:t>store</w:t>
      </w:r>
      <w:bookmarkEnd w:id="37"/>
      <w:proofErr w:type="gramEnd"/>
    </w:p>
    <w:p w14:paraId="1C9C3EC0" w14:textId="1DBC7315" w:rsidR="004D5042" w:rsidRDefault="004D5042" w:rsidP="00723B93">
      <w:pPr>
        <w:pStyle w:val="a3"/>
        <w:numPr>
          <w:ilvl w:val="1"/>
          <w:numId w:val="1"/>
        </w:numPr>
        <w:bidi w:val="0"/>
        <w:rPr>
          <w:b/>
          <w:bCs/>
        </w:rPr>
      </w:pPr>
      <w:r>
        <w:rPr>
          <w:b/>
          <w:bCs/>
        </w:rPr>
        <w:t xml:space="preserve">[Req: 4.1, Class: Store, CNAME: </w:t>
      </w:r>
      <w:proofErr w:type="spellStart"/>
      <w:r>
        <w:rPr>
          <w:b/>
          <w:bCs/>
        </w:rPr>
        <w:t>ItemsToStore</w:t>
      </w:r>
      <w:proofErr w:type="spellEnd"/>
      <w:r w:rsidR="000663FA">
        <w:rPr>
          <w:b/>
          <w:bCs/>
        </w:rPr>
        <w:t xml:space="preserve">, </w:t>
      </w:r>
      <w:proofErr w:type="spellStart"/>
      <w:proofErr w:type="gramStart"/>
      <w:r w:rsidR="000663FA">
        <w:rPr>
          <w:b/>
          <w:bCs/>
        </w:rPr>
        <w:t>Test:TestRemoveItemFromStore</w:t>
      </w:r>
      <w:proofErr w:type="spellEnd"/>
      <w:proofErr w:type="gramEnd"/>
      <w:r>
        <w:rPr>
          <w:b/>
          <w:bCs/>
        </w:rPr>
        <w:t>]</w:t>
      </w:r>
    </w:p>
    <w:p w14:paraId="0EB72D5B" w14:textId="051B45A5" w:rsidR="00723B93" w:rsidRPr="001872B8" w:rsidRDefault="00723B93" w:rsidP="004D5042">
      <w:pPr>
        <w:pStyle w:val="a3"/>
        <w:numPr>
          <w:ilvl w:val="1"/>
          <w:numId w:val="1"/>
        </w:numPr>
        <w:bidi w:val="0"/>
        <w:rPr>
          <w:b/>
          <w:bCs/>
        </w:rPr>
      </w:pPr>
      <w:r w:rsidRPr="001872B8">
        <w:rPr>
          <w:b/>
          <w:bCs/>
        </w:rPr>
        <w:t>Actor: Store owner</w:t>
      </w:r>
    </w:p>
    <w:p w14:paraId="2453AAAA" w14:textId="77777777" w:rsidR="00723B93" w:rsidRPr="001872B8" w:rsidRDefault="00723B93" w:rsidP="00723B93">
      <w:pPr>
        <w:pStyle w:val="a3"/>
        <w:numPr>
          <w:ilvl w:val="1"/>
          <w:numId w:val="1"/>
        </w:numPr>
        <w:bidi w:val="0"/>
        <w:rPr>
          <w:b/>
          <w:bCs/>
        </w:rPr>
      </w:pPr>
      <w:r w:rsidRPr="001872B8">
        <w:rPr>
          <w:b/>
          <w:bCs/>
        </w:rPr>
        <w:t xml:space="preserve">Precondition: </w:t>
      </w:r>
    </w:p>
    <w:p w14:paraId="38C714D9" w14:textId="024B84F1"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4877A18C" w14:textId="2637B54B"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307D5419"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and product id</w:t>
      </w:r>
    </w:p>
    <w:p w14:paraId="53100D8F" w14:textId="77777777" w:rsidR="00723B93" w:rsidRPr="001872B8" w:rsidRDefault="00723B93" w:rsidP="00723B93">
      <w:pPr>
        <w:pStyle w:val="a3"/>
        <w:numPr>
          <w:ilvl w:val="1"/>
          <w:numId w:val="1"/>
        </w:numPr>
        <w:bidi w:val="0"/>
        <w:rPr>
          <w:b/>
          <w:bCs/>
        </w:rPr>
      </w:pPr>
      <w:r w:rsidRPr="001872B8">
        <w:rPr>
          <w:b/>
          <w:bCs/>
        </w:rPr>
        <w:t>Actions:</w:t>
      </w:r>
    </w:p>
    <w:p w14:paraId="29E515EB" w14:textId="1BAB2A7B" w:rsidR="00723B93" w:rsidRPr="001872B8" w:rsidRDefault="00723B93" w:rsidP="00723B93">
      <w:pPr>
        <w:pStyle w:val="a3"/>
        <w:numPr>
          <w:ilvl w:val="2"/>
          <w:numId w:val="1"/>
        </w:numPr>
        <w:bidi w:val="0"/>
      </w:pPr>
      <w:r w:rsidRPr="001872B8">
        <w:t xml:space="preserve">Store owner asks to remove a product from a store he </w:t>
      </w:r>
      <w:proofErr w:type="gramStart"/>
      <w:r w:rsidRPr="001872B8">
        <w:t>owns</w:t>
      </w:r>
      <w:proofErr w:type="gramEnd"/>
    </w:p>
    <w:p w14:paraId="5486B295" w14:textId="77777777" w:rsidR="00723B93" w:rsidRPr="001872B8" w:rsidRDefault="00723B93" w:rsidP="00723B93">
      <w:pPr>
        <w:pStyle w:val="a3"/>
        <w:numPr>
          <w:ilvl w:val="2"/>
          <w:numId w:val="1"/>
        </w:numPr>
        <w:bidi w:val="0"/>
      </w:pPr>
      <w:r w:rsidRPr="001872B8">
        <w:t xml:space="preserve">The system asks for store </w:t>
      </w:r>
      <w:proofErr w:type="gramStart"/>
      <w:r w:rsidRPr="001872B8">
        <w:t>identification</w:t>
      </w:r>
      <w:proofErr w:type="gramEnd"/>
    </w:p>
    <w:p w14:paraId="4E7DF2A4" w14:textId="77777777" w:rsidR="00723B93" w:rsidRPr="001872B8" w:rsidRDefault="00723B93" w:rsidP="00723B93">
      <w:pPr>
        <w:pStyle w:val="a3"/>
        <w:numPr>
          <w:ilvl w:val="2"/>
          <w:numId w:val="1"/>
        </w:numPr>
        <w:bidi w:val="0"/>
      </w:pPr>
      <w:r w:rsidRPr="001872B8">
        <w:t xml:space="preserve">Store owner and seller enters store </w:t>
      </w:r>
      <w:proofErr w:type="gramStart"/>
      <w:r w:rsidRPr="001872B8">
        <w:t>id</w:t>
      </w:r>
      <w:proofErr w:type="gramEnd"/>
    </w:p>
    <w:p w14:paraId="50D268BA" w14:textId="77777777" w:rsidR="00723B93" w:rsidRPr="001872B8" w:rsidRDefault="00723B93" w:rsidP="00723B93">
      <w:pPr>
        <w:pStyle w:val="a3"/>
        <w:numPr>
          <w:ilvl w:val="2"/>
          <w:numId w:val="1"/>
        </w:numPr>
        <w:bidi w:val="0"/>
      </w:pPr>
      <w:r w:rsidRPr="001872B8">
        <w:t xml:space="preserve">System asks for product's </w:t>
      </w:r>
      <w:proofErr w:type="gramStart"/>
      <w:r w:rsidRPr="001872B8">
        <w:t>id</w:t>
      </w:r>
      <w:proofErr w:type="gramEnd"/>
    </w:p>
    <w:p w14:paraId="330877AB" w14:textId="4232CA60" w:rsidR="00723B93" w:rsidRPr="001872B8" w:rsidRDefault="00723B93" w:rsidP="00723B93">
      <w:pPr>
        <w:pStyle w:val="a3"/>
        <w:numPr>
          <w:ilvl w:val="2"/>
          <w:numId w:val="1"/>
        </w:numPr>
        <w:bidi w:val="0"/>
      </w:pPr>
      <w:r w:rsidRPr="001872B8">
        <w:rPr>
          <w:b/>
          <w:bCs/>
        </w:rPr>
        <w:t xml:space="preserve">Store owner </w:t>
      </w:r>
      <w:r w:rsidRPr="001872B8">
        <w:t xml:space="preserve">provides required details- product </w:t>
      </w:r>
      <w:proofErr w:type="gramStart"/>
      <w:r w:rsidRPr="001872B8">
        <w:t>id</w:t>
      </w:r>
      <w:proofErr w:type="gramEnd"/>
    </w:p>
    <w:p w14:paraId="66E3BBA0" w14:textId="77777777" w:rsidR="00723B93" w:rsidRPr="001872B8" w:rsidRDefault="00723B93" w:rsidP="00723B93">
      <w:pPr>
        <w:pStyle w:val="a3"/>
        <w:numPr>
          <w:ilvl w:val="2"/>
          <w:numId w:val="1"/>
        </w:numPr>
        <w:bidi w:val="0"/>
      </w:pPr>
      <w:r w:rsidRPr="001872B8">
        <w:t xml:space="preserve">System checks if such a program already </w:t>
      </w:r>
      <w:proofErr w:type="gramStart"/>
      <w:r w:rsidRPr="001872B8">
        <w:t>exist</w:t>
      </w:r>
      <w:proofErr w:type="gramEnd"/>
      <w:r w:rsidRPr="001872B8">
        <w:t xml:space="preserve"> in the system</w:t>
      </w:r>
    </w:p>
    <w:p w14:paraId="49A1E787" w14:textId="77777777" w:rsidR="00723B93" w:rsidRPr="001872B8" w:rsidRDefault="00723B93" w:rsidP="00723B93">
      <w:pPr>
        <w:pStyle w:val="a3"/>
        <w:numPr>
          <w:ilvl w:val="2"/>
          <w:numId w:val="1"/>
        </w:numPr>
        <w:bidi w:val="0"/>
      </w:pPr>
      <w:r w:rsidRPr="001872B8">
        <w:t>If the product with the same product id exists in the store</w:t>
      </w:r>
    </w:p>
    <w:p w14:paraId="633C104A" w14:textId="77777777" w:rsidR="00723B93" w:rsidRPr="001872B8" w:rsidRDefault="00723B93" w:rsidP="00723B93">
      <w:pPr>
        <w:pStyle w:val="a3"/>
        <w:numPr>
          <w:ilvl w:val="3"/>
          <w:numId w:val="1"/>
        </w:numPr>
        <w:bidi w:val="0"/>
      </w:pPr>
      <w:r w:rsidRPr="001872B8">
        <w:t xml:space="preserve">System deletes product from the store </w:t>
      </w:r>
      <w:proofErr w:type="gramStart"/>
      <w:r w:rsidRPr="001872B8">
        <w:t>resources</w:t>
      </w:r>
      <w:proofErr w:type="gramEnd"/>
      <w:r w:rsidRPr="001872B8">
        <w:t xml:space="preserve"> </w:t>
      </w:r>
    </w:p>
    <w:p w14:paraId="1249D674" w14:textId="77777777" w:rsidR="00723B93" w:rsidRPr="001872B8" w:rsidRDefault="00723B93" w:rsidP="00723B93">
      <w:pPr>
        <w:pStyle w:val="a3"/>
        <w:numPr>
          <w:ilvl w:val="3"/>
          <w:numId w:val="1"/>
        </w:numPr>
        <w:bidi w:val="0"/>
      </w:pPr>
      <w:r w:rsidRPr="001872B8">
        <w:t xml:space="preserve">System informs Store owner and seller that a product was deleted successfully from the </w:t>
      </w:r>
      <w:proofErr w:type="gramStart"/>
      <w:r w:rsidRPr="001872B8">
        <w:t>store</w:t>
      </w:r>
      <w:proofErr w:type="gramEnd"/>
    </w:p>
    <w:p w14:paraId="35B4E560" w14:textId="77777777" w:rsidR="00723B93" w:rsidRPr="001872B8" w:rsidRDefault="00723B93" w:rsidP="00723B93">
      <w:pPr>
        <w:pStyle w:val="a3"/>
        <w:numPr>
          <w:ilvl w:val="2"/>
          <w:numId w:val="1"/>
        </w:numPr>
        <w:bidi w:val="0"/>
      </w:pPr>
      <w:r w:rsidRPr="001872B8">
        <w:t>Else</w:t>
      </w:r>
    </w:p>
    <w:p w14:paraId="77D0676B" w14:textId="10897792" w:rsidR="00723B93" w:rsidRDefault="00723B93" w:rsidP="00723B93">
      <w:pPr>
        <w:pStyle w:val="a3"/>
        <w:numPr>
          <w:ilvl w:val="3"/>
          <w:numId w:val="1"/>
        </w:numPr>
        <w:bidi w:val="0"/>
      </w:pPr>
      <w:r w:rsidRPr="001872B8">
        <w:t xml:space="preserve">System informs the </w:t>
      </w:r>
      <w:r w:rsidRPr="001872B8">
        <w:rPr>
          <w:b/>
          <w:bCs/>
        </w:rPr>
        <w:t xml:space="preserve">Store owner </w:t>
      </w:r>
      <w:r w:rsidRPr="001872B8">
        <w:t xml:space="preserve">that the product doesn’t exists in the </w:t>
      </w:r>
      <w:proofErr w:type="gramStart"/>
      <w:r w:rsidRPr="001872B8">
        <w:t>store</w:t>
      </w:r>
      <w:proofErr w:type="gramEnd"/>
    </w:p>
    <w:tbl>
      <w:tblPr>
        <w:tblStyle w:val="4"/>
        <w:tblW w:w="9640" w:type="dxa"/>
        <w:tblInd w:w="-289" w:type="dxa"/>
        <w:tblLook w:val="04A0" w:firstRow="1" w:lastRow="0" w:firstColumn="1" w:lastColumn="0" w:noHBand="0" w:noVBand="1"/>
      </w:tblPr>
      <w:tblGrid>
        <w:gridCol w:w="4679"/>
        <w:gridCol w:w="4961"/>
      </w:tblGrid>
      <w:tr w:rsidR="00723B93" w:rsidRPr="00E148DE" w14:paraId="6FC6C6E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111C6205" w14:textId="77777777" w:rsidR="00723B93" w:rsidRPr="00E148DE" w:rsidRDefault="00723B93" w:rsidP="00D91CEB">
            <w:pPr>
              <w:bidi w:val="0"/>
              <w:rPr>
                <w:b w:val="0"/>
                <w:bCs w:val="0"/>
              </w:rPr>
            </w:pPr>
            <w:r w:rsidRPr="00E148DE">
              <w:rPr>
                <w:b w:val="0"/>
                <w:bCs w:val="0"/>
              </w:rPr>
              <w:t>Action</w:t>
            </w:r>
          </w:p>
        </w:tc>
        <w:tc>
          <w:tcPr>
            <w:tcW w:w="4961" w:type="dxa"/>
          </w:tcPr>
          <w:p w14:paraId="08E90DE5"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07C6A851"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37C8AAE3" w14:textId="77777777" w:rsidR="00723B93" w:rsidRPr="009C7222" w:rsidRDefault="00723B93" w:rsidP="00D91CEB">
            <w:pPr>
              <w:bidi w:val="0"/>
            </w:pPr>
            <w:r w:rsidRPr="001872B8">
              <w:rPr>
                <w:b w:val="0"/>
                <w:bCs w:val="0"/>
              </w:rPr>
              <w:t>Action: Store owner and seller</w:t>
            </w:r>
            <w:r w:rsidRPr="009C7222">
              <w:t xml:space="preserve"> is logged to the system and provides an identification of an existing store that he owns and </w:t>
            </w:r>
            <w:proofErr w:type="gramStart"/>
            <w:r w:rsidRPr="009C7222">
              <w:t>an a</w:t>
            </w:r>
            <w:proofErr w:type="gramEnd"/>
            <w:r w:rsidRPr="009C7222">
              <w:t xml:space="preserve"> product id that exists in the store</w:t>
            </w:r>
          </w:p>
          <w:p w14:paraId="285097C4" w14:textId="77777777" w:rsidR="00723B93" w:rsidRPr="00E148DE" w:rsidRDefault="00723B93" w:rsidP="00D91CEB">
            <w:pPr>
              <w:bidi w:val="0"/>
              <w:rPr>
                <w:b w:val="0"/>
                <w:bCs w:val="0"/>
              </w:rPr>
            </w:pPr>
          </w:p>
        </w:tc>
        <w:tc>
          <w:tcPr>
            <w:tcW w:w="4961" w:type="dxa"/>
          </w:tcPr>
          <w:p w14:paraId="36DAF0C0" w14:textId="77777777" w:rsidR="00723B93" w:rsidRPr="001872B8" w:rsidRDefault="00723B93" w:rsidP="00043C30">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system deleted the product from the </w:t>
            </w:r>
            <w:proofErr w:type="gramStart"/>
            <w:r w:rsidRPr="001872B8">
              <w:t>store</w:t>
            </w:r>
            <w:proofErr w:type="gramEnd"/>
          </w:p>
          <w:p w14:paraId="0852D896"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product can't be found when searching for products in the </w:t>
            </w:r>
            <w:proofErr w:type="gramStart"/>
            <w:r w:rsidRPr="001872B8">
              <w:t>store</w:t>
            </w:r>
            <w:proofErr w:type="gramEnd"/>
          </w:p>
          <w:p w14:paraId="6D4B9601"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270D60BB" w14:textId="77777777" w:rsidTr="00D91CEB">
        <w:tc>
          <w:tcPr>
            <w:cnfStyle w:val="001000000000" w:firstRow="0" w:lastRow="0" w:firstColumn="1" w:lastColumn="0" w:oddVBand="0" w:evenVBand="0" w:oddHBand="0" w:evenHBand="0" w:firstRowFirstColumn="0" w:firstRowLastColumn="0" w:lastRowFirstColumn="0" w:lastRowLastColumn="0"/>
            <w:tcW w:w="4679" w:type="dxa"/>
          </w:tcPr>
          <w:p w14:paraId="6B33D9F4" w14:textId="77777777" w:rsidR="00723B93" w:rsidRPr="009C7222" w:rsidRDefault="00723B93" w:rsidP="00D91CEB">
            <w:pPr>
              <w:bidi w:val="0"/>
            </w:pPr>
            <w:r w:rsidRPr="001872B8">
              <w:rPr>
                <w:b w:val="0"/>
                <w:bCs w:val="0"/>
              </w:rPr>
              <w:lastRenderedPageBreak/>
              <w:t>Store owner and seller</w:t>
            </w:r>
            <w:r w:rsidRPr="009C7222">
              <w:t xml:space="preserve"> is logged to the system and provides identification of a store that doesn't </w:t>
            </w:r>
            <w:proofErr w:type="gramStart"/>
            <w:r w:rsidRPr="009C7222">
              <w:t>exist</w:t>
            </w:r>
            <w:proofErr w:type="gramEnd"/>
          </w:p>
          <w:p w14:paraId="3F3D5E20" w14:textId="77777777" w:rsidR="00723B93" w:rsidRPr="001872B8" w:rsidRDefault="00723B93" w:rsidP="00D91CEB">
            <w:pPr>
              <w:pStyle w:val="a3"/>
              <w:bidi w:val="0"/>
              <w:rPr>
                <w:b w:val="0"/>
                <w:bCs w:val="0"/>
              </w:rPr>
            </w:pPr>
          </w:p>
        </w:tc>
        <w:tc>
          <w:tcPr>
            <w:tcW w:w="4961" w:type="dxa"/>
          </w:tcPr>
          <w:p w14:paraId="3050CE76"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C7222">
              <w:rPr>
                <w:b/>
                <w:bCs/>
              </w:rPr>
              <w:t>System</w:t>
            </w:r>
            <w:r w:rsidRPr="001872B8">
              <w:t xml:space="preserve"> informs </w:t>
            </w:r>
            <w:r w:rsidRPr="009C7222">
              <w:rPr>
                <w:b/>
                <w:bCs/>
              </w:rPr>
              <w:t xml:space="preserve">Store owner and seller </w:t>
            </w:r>
            <w:r w:rsidRPr="001872B8">
              <w:t xml:space="preserve">that the </w:t>
            </w:r>
            <w:r w:rsidRPr="009C7222">
              <w:rPr>
                <w:b/>
                <w:bCs/>
              </w:rPr>
              <w:t>store</w:t>
            </w:r>
            <w:r w:rsidRPr="001872B8">
              <w:t xml:space="preserve"> </w:t>
            </w:r>
            <w:proofErr w:type="gramStart"/>
            <w:r w:rsidRPr="001872B8">
              <w:t>doesn’t</w:t>
            </w:r>
            <w:proofErr w:type="gramEnd"/>
            <w:r w:rsidRPr="001872B8">
              <w:t xml:space="preserve"> exist in his owned store repository</w:t>
            </w:r>
          </w:p>
        </w:tc>
      </w:tr>
      <w:tr w:rsidR="00723B93" w:rsidRPr="00E148DE" w14:paraId="3F702A6E"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4744B3EF"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logged to the system and provides identification of a store that he doesn’t </w:t>
            </w:r>
            <w:proofErr w:type="gramStart"/>
            <w:r w:rsidRPr="009C7222">
              <w:t>own</w:t>
            </w:r>
            <w:proofErr w:type="gramEnd"/>
          </w:p>
          <w:p w14:paraId="31B7B509" w14:textId="77777777" w:rsidR="00723B93" w:rsidRPr="001872B8" w:rsidRDefault="00723B93" w:rsidP="00D91CEB">
            <w:pPr>
              <w:pStyle w:val="a3"/>
              <w:bidi w:val="0"/>
              <w:rPr>
                <w:b w:val="0"/>
                <w:bCs w:val="0"/>
              </w:rPr>
            </w:pPr>
          </w:p>
        </w:tc>
        <w:tc>
          <w:tcPr>
            <w:tcW w:w="4961" w:type="dxa"/>
          </w:tcPr>
          <w:p w14:paraId="6FA8F29B" w14:textId="77777777" w:rsidR="00723B93" w:rsidRPr="009C7222"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9C7222">
              <w:rPr>
                <w:b/>
                <w:bCs/>
              </w:rPr>
              <w:t>System</w:t>
            </w:r>
            <w:r w:rsidRPr="001872B8">
              <w:t xml:space="preserve"> informs </w:t>
            </w:r>
            <w:r w:rsidRPr="009C7222">
              <w:rPr>
                <w:b/>
                <w:bCs/>
              </w:rPr>
              <w:t xml:space="preserve">Store owner and seller </w:t>
            </w:r>
            <w:r w:rsidRPr="001872B8">
              <w:t xml:space="preserve">that the </w:t>
            </w:r>
            <w:r w:rsidRPr="009C7222">
              <w:rPr>
                <w:b/>
                <w:bCs/>
              </w:rPr>
              <w:t>store</w:t>
            </w:r>
            <w:r w:rsidRPr="001872B8">
              <w:t xml:space="preserve"> </w:t>
            </w:r>
            <w:proofErr w:type="gramStart"/>
            <w:r w:rsidRPr="001872B8">
              <w:t>doesn’t</w:t>
            </w:r>
            <w:proofErr w:type="gramEnd"/>
            <w:r w:rsidRPr="001872B8">
              <w:t xml:space="preserve"> exist in his owned store repository</w:t>
            </w:r>
          </w:p>
        </w:tc>
      </w:tr>
      <w:tr w:rsidR="00723B93" w:rsidRPr="00E148DE" w14:paraId="6BD84AA0" w14:textId="77777777" w:rsidTr="00D91CEB">
        <w:tc>
          <w:tcPr>
            <w:cnfStyle w:val="001000000000" w:firstRow="0" w:lastRow="0" w:firstColumn="1" w:lastColumn="0" w:oddVBand="0" w:evenVBand="0" w:oddHBand="0" w:evenHBand="0" w:firstRowFirstColumn="0" w:firstRowLastColumn="0" w:lastRowFirstColumn="0" w:lastRowLastColumn="0"/>
            <w:tcW w:w="4679" w:type="dxa"/>
          </w:tcPr>
          <w:p w14:paraId="4D189D32"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logged to the system and provides identification of a store he owns, and of a product that doesn't exists in the </w:t>
            </w:r>
            <w:proofErr w:type="gramStart"/>
            <w:r w:rsidRPr="009C7222">
              <w:t>store</w:t>
            </w:r>
            <w:proofErr w:type="gramEnd"/>
          </w:p>
          <w:p w14:paraId="44535BD5" w14:textId="77777777" w:rsidR="00723B93" w:rsidRPr="001872B8" w:rsidRDefault="00723B93" w:rsidP="00D91CEB">
            <w:pPr>
              <w:pStyle w:val="a3"/>
              <w:bidi w:val="0"/>
            </w:pPr>
          </w:p>
        </w:tc>
        <w:tc>
          <w:tcPr>
            <w:tcW w:w="4961" w:type="dxa"/>
          </w:tcPr>
          <w:p w14:paraId="4CF6DDF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9C7222">
              <w:rPr>
                <w:b/>
                <w:bCs/>
              </w:rPr>
              <w:t xml:space="preserve">Store owner and seller that the products he asks to add doesn't exists in the </w:t>
            </w:r>
            <w:proofErr w:type="gramStart"/>
            <w:r w:rsidRPr="009C7222">
              <w:rPr>
                <w:b/>
                <w:bCs/>
              </w:rPr>
              <w:t>store</w:t>
            </w:r>
            <w:proofErr w:type="gramEnd"/>
          </w:p>
          <w:p w14:paraId="35ADE934"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723B93" w:rsidRPr="00E148DE" w14:paraId="143BDC1A"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63B3DB0D"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not logged to the </w:t>
            </w:r>
            <w:proofErr w:type="gramStart"/>
            <w:r w:rsidRPr="009C7222">
              <w:t>system</w:t>
            </w:r>
            <w:proofErr w:type="gramEnd"/>
          </w:p>
          <w:p w14:paraId="05E7768A" w14:textId="77777777" w:rsidR="00723B93" w:rsidRPr="001872B8" w:rsidRDefault="00723B93" w:rsidP="00D91CEB">
            <w:pPr>
              <w:pStyle w:val="a3"/>
              <w:bidi w:val="0"/>
            </w:pPr>
          </w:p>
        </w:tc>
        <w:tc>
          <w:tcPr>
            <w:tcW w:w="4961" w:type="dxa"/>
          </w:tcPr>
          <w:p w14:paraId="1BBB466E"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7A89A992"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p w14:paraId="0E3B4E69"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57778FA2" w14:textId="77777777" w:rsidR="00723B93" w:rsidRPr="001872B8" w:rsidRDefault="00723B93" w:rsidP="00723B93">
      <w:pPr>
        <w:bidi w:val="0"/>
      </w:pPr>
    </w:p>
    <w:p w14:paraId="20CE30EA" w14:textId="77777777" w:rsidR="00723B93" w:rsidRPr="001872B8" w:rsidRDefault="00723B93" w:rsidP="00723B93">
      <w:pPr>
        <w:pStyle w:val="a3"/>
        <w:bidi w:val="0"/>
      </w:pPr>
    </w:p>
    <w:p w14:paraId="21374C8A" w14:textId="7A9EAF7B" w:rsidR="00723B93" w:rsidRPr="001872B8" w:rsidRDefault="00681300" w:rsidP="00723B93">
      <w:pPr>
        <w:pStyle w:val="2"/>
        <w:bidi w:val="0"/>
      </w:pPr>
      <w:bookmarkStart w:id="39" w:name="_Toc74592932"/>
      <w:r>
        <w:t xml:space="preserve">[4.4] </w:t>
      </w:r>
      <w:commentRangeStart w:id="40"/>
      <w:r w:rsidR="00723B93" w:rsidRPr="001872B8">
        <w:t>Use</w:t>
      </w:r>
      <w:commentRangeEnd w:id="40"/>
      <w:r w:rsidR="00723B93" w:rsidRPr="001872B8">
        <w:rPr>
          <w:rStyle w:val="a7"/>
        </w:rPr>
        <w:commentReference w:id="40"/>
      </w:r>
      <w:r w:rsidR="00723B93" w:rsidRPr="001872B8">
        <w:t xml:space="preserve"> case: Update product stock- add </w:t>
      </w:r>
      <w:proofErr w:type="gramStart"/>
      <w:r w:rsidR="00723B93" w:rsidRPr="001872B8">
        <w:t>items</w:t>
      </w:r>
      <w:bookmarkEnd w:id="39"/>
      <w:proofErr w:type="gramEnd"/>
    </w:p>
    <w:p w14:paraId="78BEE1FE" w14:textId="095A541E" w:rsidR="00043C30" w:rsidRDefault="00043C30" w:rsidP="00723B93">
      <w:pPr>
        <w:pStyle w:val="a3"/>
        <w:numPr>
          <w:ilvl w:val="1"/>
          <w:numId w:val="1"/>
        </w:numPr>
        <w:bidi w:val="0"/>
        <w:rPr>
          <w:b/>
          <w:bCs/>
        </w:rPr>
      </w:pPr>
      <w:r>
        <w:rPr>
          <w:b/>
          <w:bCs/>
        </w:rPr>
        <w:t>[Req</w:t>
      </w:r>
      <w:r w:rsidR="00F814C2">
        <w:rPr>
          <w:b/>
          <w:bCs/>
        </w:rPr>
        <w:t>: 4.1, Class: Store, CNAME:</w:t>
      </w:r>
      <w:r w:rsidR="00A3022F">
        <w:rPr>
          <w:b/>
          <w:bCs/>
        </w:rPr>
        <w:t xml:space="preserve"> </w:t>
      </w:r>
      <w:proofErr w:type="spellStart"/>
      <w:proofErr w:type="gramStart"/>
      <w:r w:rsidR="00A3022F">
        <w:rPr>
          <w:b/>
          <w:bCs/>
        </w:rPr>
        <w:t>UpdateStockAdd</w:t>
      </w:r>
      <w:proofErr w:type="spellEnd"/>
      <w:r w:rsidR="000663FA" w:rsidRPr="000663FA">
        <w:rPr>
          <w:b/>
          <w:bCs/>
        </w:rPr>
        <w:t xml:space="preserve"> </w:t>
      </w:r>
      <w:r w:rsidR="000663FA">
        <w:rPr>
          <w:b/>
          <w:bCs/>
        </w:rPr>
        <w:t>,</w:t>
      </w:r>
      <w:proofErr w:type="gramEnd"/>
      <w:r w:rsidR="000663FA">
        <w:rPr>
          <w:b/>
          <w:bCs/>
        </w:rPr>
        <w:t xml:space="preserve"> </w:t>
      </w:r>
      <w:proofErr w:type="spellStart"/>
      <w:r w:rsidR="000663FA">
        <w:rPr>
          <w:b/>
          <w:bCs/>
        </w:rPr>
        <w:t>Test:TestEditItemInStore</w:t>
      </w:r>
      <w:proofErr w:type="spellEnd"/>
      <w:r w:rsidR="00F814C2">
        <w:rPr>
          <w:b/>
          <w:bCs/>
        </w:rPr>
        <w:t>]</w:t>
      </w:r>
    </w:p>
    <w:p w14:paraId="61800134" w14:textId="0F567568" w:rsidR="00723B93" w:rsidRPr="001872B8" w:rsidRDefault="00723B93" w:rsidP="00043C30">
      <w:pPr>
        <w:pStyle w:val="a3"/>
        <w:numPr>
          <w:ilvl w:val="1"/>
          <w:numId w:val="1"/>
        </w:numPr>
        <w:bidi w:val="0"/>
        <w:rPr>
          <w:b/>
          <w:bCs/>
        </w:rPr>
      </w:pPr>
      <w:r w:rsidRPr="001872B8">
        <w:rPr>
          <w:b/>
          <w:bCs/>
        </w:rPr>
        <w:t xml:space="preserve">Actor: Store owner </w:t>
      </w:r>
    </w:p>
    <w:p w14:paraId="06BB1524" w14:textId="77777777" w:rsidR="00723B93" w:rsidRPr="001872B8" w:rsidRDefault="00723B93" w:rsidP="00723B93">
      <w:pPr>
        <w:pStyle w:val="a3"/>
        <w:numPr>
          <w:ilvl w:val="1"/>
          <w:numId w:val="1"/>
        </w:numPr>
        <w:bidi w:val="0"/>
        <w:rPr>
          <w:b/>
          <w:bCs/>
        </w:rPr>
      </w:pPr>
      <w:r w:rsidRPr="001872B8">
        <w:rPr>
          <w:b/>
          <w:bCs/>
        </w:rPr>
        <w:t xml:space="preserve">Precondition: </w:t>
      </w:r>
    </w:p>
    <w:p w14:paraId="5226B31C" w14:textId="02E2C637"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31B21962" w14:textId="50DADEA2"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188480C6"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product id, amount</w:t>
      </w:r>
    </w:p>
    <w:p w14:paraId="2E4CD9F0" w14:textId="77777777" w:rsidR="00723B93" w:rsidRPr="001872B8" w:rsidRDefault="00723B93" w:rsidP="00723B93">
      <w:pPr>
        <w:pStyle w:val="a3"/>
        <w:numPr>
          <w:ilvl w:val="1"/>
          <w:numId w:val="1"/>
        </w:numPr>
        <w:bidi w:val="0"/>
        <w:rPr>
          <w:b/>
          <w:bCs/>
        </w:rPr>
      </w:pPr>
      <w:r w:rsidRPr="001872B8">
        <w:rPr>
          <w:b/>
          <w:bCs/>
        </w:rPr>
        <w:t>Actions:</w:t>
      </w:r>
    </w:p>
    <w:p w14:paraId="555193E5" w14:textId="77777777" w:rsidR="00723B93" w:rsidRPr="001872B8" w:rsidRDefault="00723B93" w:rsidP="00723B93">
      <w:pPr>
        <w:pStyle w:val="a3"/>
        <w:numPr>
          <w:ilvl w:val="2"/>
          <w:numId w:val="1"/>
        </w:numPr>
        <w:bidi w:val="0"/>
      </w:pPr>
      <w:r w:rsidRPr="001872B8">
        <w:t xml:space="preserve">Store owner and seller asks to add product items to store's </w:t>
      </w:r>
      <w:proofErr w:type="gramStart"/>
      <w:r w:rsidRPr="001872B8">
        <w:t>stock</w:t>
      </w:r>
      <w:proofErr w:type="gramEnd"/>
    </w:p>
    <w:p w14:paraId="35A38B83" w14:textId="77777777" w:rsidR="00723B93" w:rsidRPr="001872B8" w:rsidRDefault="00723B93" w:rsidP="00723B93">
      <w:pPr>
        <w:pStyle w:val="a3"/>
        <w:numPr>
          <w:ilvl w:val="2"/>
          <w:numId w:val="1"/>
        </w:numPr>
        <w:bidi w:val="0"/>
      </w:pPr>
      <w:r w:rsidRPr="001872B8">
        <w:t xml:space="preserve">The system asks for store identification, product id and </w:t>
      </w:r>
      <w:proofErr w:type="gramStart"/>
      <w:r w:rsidRPr="001872B8">
        <w:t>amount</w:t>
      </w:r>
      <w:proofErr w:type="gramEnd"/>
    </w:p>
    <w:p w14:paraId="5E2BF9D4" w14:textId="779BBE99" w:rsidR="00723B93" w:rsidRPr="001872B8" w:rsidRDefault="00723B93" w:rsidP="00723B93">
      <w:pPr>
        <w:pStyle w:val="a3"/>
        <w:numPr>
          <w:ilvl w:val="2"/>
          <w:numId w:val="1"/>
        </w:numPr>
        <w:bidi w:val="0"/>
      </w:pPr>
      <w:r w:rsidRPr="001872B8">
        <w:t xml:space="preserve">Store owner enters store </w:t>
      </w:r>
      <w:proofErr w:type="gramStart"/>
      <w:r w:rsidRPr="001872B8">
        <w:t>id</w:t>
      </w:r>
      <w:proofErr w:type="gramEnd"/>
    </w:p>
    <w:p w14:paraId="581C20AB" w14:textId="2CEBEAF2" w:rsidR="00723B93" w:rsidRPr="001872B8" w:rsidRDefault="00723B93" w:rsidP="00723B93">
      <w:pPr>
        <w:pStyle w:val="a3"/>
        <w:numPr>
          <w:ilvl w:val="2"/>
          <w:numId w:val="1"/>
        </w:numPr>
        <w:bidi w:val="0"/>
      </w:pPr>
      <w:r w:rsidRPr="001872B8">
        <w:rPr>
          <w:b/>
          <w:bCs/>
        </w:rPr>
        <w:t xml:space="preserve">Store owner </w:t>
      </w:r>
      <w:r w:rsidRPr="001872B8">
        <w:t xml:space="preserve">provides required details- store id, product id, </w:t>
      </w:r>
      <w:proofErr w:type="gramStart"/>
      <w:r w:rsidRPr="001872B8">
        <w:t>amount</w:t>
      </w:r>
      <w:proofErr w:type="gramEnd"/>
    </w:p>
    <w:p w14:paraId="4A1E141E" w14:textId="77777777" w:rsidR="00723B93" w:rsidRPr="001872B8" w:rsidRDefault="00723B93" w:rsidP="00723B93">
      <w:pPr>
        <w:pStyle w:val="a3"/>
        <w:numPr>
          <w:ilvl w:val="2"/>
          <w:numId w:val="1"/>
        </w:numPr>
        <w:bidi w:val="0"/>
      </w:pPr>
      <w:r w:rsidRPr="001872B8">
        <w:t xml:space="preserve">System checks if such a store exists in user's store </w:t>
      </w:r>
      <w:proofErr w:type="gramStart"/>
      <w:r w:rsidRPr="001872B8">
        <w:t>repository</w:t>
      </w:r>
      <w:proofErr w:type="gramEnd"/>
    </w:p>
    <w:p w14:paraId="7EF68E1F" w14:textId="77777777" w:rsidR="00723B93" w:rsidRPr="001872B8" w:rsidRDefault="00723B93" w:rsidP="00723B93">
      <w:pPr>
        <w:pStyle w:val="a3"/>
        <w:numPr>
          <w:ilvl w:val="2"/>
          <w:numId w:val="1"/>
        </w:numPr>
        <w:bidi w:val="0"/>
      </w:pPr>
      <w:r w:rsidRPr="001872B8">
        <w:t xml:space="preserve">If </w:t>
      </w:r>
      <w:proofErr w:type="gramStart"/>
      <w:r w:rsidRPr="001872B8">
        <w:t>exists</w:t>
      </w:r>
      <w:proofErr w:type="gramEnd"/>
    </w:p>
    <w:p w14:paraId="53B7498D" w14:textId="77777777" w:rsidR="00723B93" w:rsidRPr="001872B8" w:rsidRDefault="00723B93" w:rsidP="00723B93">
      <w:pPr>
        <w:pStyle w:val="a3"/>
        <w:numPr>
          <w:ilvl w:val="3"/>
          <w:numId w:val="1"/>
        </w:numPr>
        <w:bidi w:val="0"/>
      </w:pPr>
      <w:r w:rsidRPr="001872B8">
        <w:t xml:space="preserve">System checks if such product exists in the </w:t>
      </w:r>
      <w:proofErr w:type="gramStart"/>
      <w:r w:rsidRPr="001872B8">
        <w:t>store</w:t>
      </w:r>
      <w:proofErr w:type="gramEnd"/>
    </w:p>
    <w:p w14:paraId="398D7DAA" w14:textId="77777777" w:rsidR="00723B93" w:rsidRPr="001872B8" w:rsidRDefault="00723B93" w:rsidP="00723B93">
      <w:pPr>
        <w:pStyle w:val="a3"/>
        <w:numPr>
          <w:ilvl w:val="3"/>
          <w:numId w:val="1"/>
        </w:numPr>
        <w:bidi w:val="0"/>
      </w:pPr>
      <w:r w:rsidRPr="001872B8">
        <w:t xml:space="preserve">If </w:t>
      </w:r>
      <w:proofErr w:type="gramStart"/>
      <w:r w:rsidRPr="001872B8">
        <w:t>exists</w:t>
      </w:r>
      <w:proofErr w:type="gramEnd"/>
    </w:p>
    <w:p w14:paraId="041ABBA0" w14:textId="77777777" w:rsidR="00723B93" w:rsidRPr="001872B8" w:rsidRDefault="00723B93" w:rsidP="00723B93">
      <w:pPr>
        <w:pStyle w:val="a3"/>
        <w:numPr>
          <w:ilvl w:val="4"/>
          <w:numId w:val="1"/>
        </w:numPr>
        <w:bidi w:val="0"/>
      </w:pPr>
      <w:r w:rsidRPr="001872B8">
        <w:t xml:space="preserve">System updates the product's current stock to the new </w:t>
      </w:r>
      <w:proofErr w:type="gramStart"/>
      <w:r w:rsidRPr="001872B8">
        <w:t>amount</w:t>
      </w:r>
      <w:proofErr w:type="gramEnd"/>
    </w:p>
    <w:p w14:paraId="109CACF0" w14:textId="77777777" w:rsidR="00723B93" w:rsidRPr="001872B8" w:rsidRDefault="00723B93" w:rsidP="00723B93">
      <w:pPr>
        <w:pStyle w:val="a3"/>
        <w:numPr>
          <w:ilvl w:val="3"/>
          <w:numId w:val="1"/>
        </w:numPr>
        <w:bidi w:val="0"/>
      </w:pPr>
      <w:r w:rsidRPr="001872B8">
        <w:t>Else</w:t>
      </w:r>
    </w:p>
    <w:p w14:paraId="65A3356C" w14:textId="71A10706" w:rsidR="00723B93" w:rsidRPr="001872B8" w:rsidRDefault="00723B93" w:rsidP="00723B93">
      <w:pPr>
        <w:pStyle w:val="a3"/>
        <w:numPr>
          <w:ilvl w:val="4"/>
          <w:numId w:val="1"/>
        </w:numPr>
        <w:bidi w:val="0"/>
      </w:pPr>
      <w:r w:rsidRPr="001872B8">
        <w:t xml:space="preserve">Store asks if the </w:t>
      </w:r>
      <w:r w:rsidRPr="001872B8">
        <w:rPr>
          <w:b/>
          <w:bCs/>
        </w:rPr>
        <w:t xml:space="preserve">Store owner </w:t>
      </w:r>
      <w:r w:rsidRPr="001872B8">
        <w:t xml:space="preserve">wants to add the new product to the </w:t>
      </w:r>
      <w:proofErr w:type="gramStart"/>
      <w:r w:rsidRPr="001872B8">
        <w:t>store</w:t>
      </w:r>
      <w:proofErr w:type="gramEnd"/>
    </w:p>
    <w:p w14:paraId="41455FF4" w14:textId="5102787D" w:rsidR="00723B93" w:rsidRPr="001872B8" w:rsidRDefault="00723B93" w:rsidP="00723B93">
      <w:pPr>
        <w:pStyle w:val="a3"/>
        <w:numPr>
          <w:ilvl w:val="4"/>
          <w:numId w:val="1"/>
        </w:numPr>
        <w:bidi w:val="0"/>
      </w:pPr>
      <w:r w:rsidRPr="001872B8">
        <w:t xml:space="preserve">If </w:t>
      </w:r>
      <w:r w:rsidRPr="001872B8">
        <w:rPr>
          <w:b/>
          <w:bCs/>
        </w:rPr>
        <w:t xml:space="preserve">Store owner </w:t>
      </w:r>
      <w:r w:rsidRPr="001872B8">
        <w:t>choose to add the product</w:t>
      </w:r>
    </w:p>
    <w:p w14:paraId="1D7EE6D0" w14:textId="49976B76" w:rsidR="00723B93" w:rsidRPr="001872B8" w:rsidRDefault="00723B93" w:rsidP="00723B93">
      <w:pPr>
        <w:pStyle w:val="a3"/>
        <w:numPr>
          <w:ilvl w:val="5"/>
          <w:numId w:val="1"/>
        </w:numPr>
        <w:bidi w:val="0"/>
        <w:rPr>
          <w:b/>
          <w:bCs/>
        </w:rPr>
      </w:pPr>
      <w:r w:rsidRPr="001872B8">
        <w:rPr>
          <w:b/>
          <w:bCs/>
        </w:rPr>
        <w:t xml:space="preserve">Store owner </w:t>
      </w:r>
      <w:r w:rsidRPr="001872B8">
        <w:t xml:space="preserve">start </w:t>
      </w:r>
      <w:r w:rsidRPr="001872B8">
        <w:rPr>
          <w:b/>
          <w:bCs/>
        </w:rPr>
        <w:t>Add new product to store</w:t>
      </w:r>
      <w:r w:rsidRPr="001872B8">
        <w:t xml:space="preserve"> use </w:t>
      </w:r>
      <w:proofErr w:type="gramStart"/>
      <w:r w:rsidRPr="001872B8">
        <w:t>case</w:t>
      </w:r>
      <w:proofErr w:type="gramEnd"/>
    </w:p>
    <w:p w14:paraId="286984DE" w14:textId="77777777" w:rsidR="00723B93" w:rsidRDefault="00723B93" w:rsidP="00723B93">
      <w:pPr>
        <w:pStyle w:val="a3"/>
        <w:numPr>
          <w:ilvl w:val="5"/>
          <w:numId w:val="1"/>
        </w:numPr>
        <w:bidi w:val="0"/>
      </w:pPr>
      <w:r w:rsidRPr="001872B8">
        <w:t>System updates product's stock to the new amount</w:t>
      </w:r>
    </w:p>
    <w:p w14:paraId="731B012D" w14:textId="77777777" w:rsidR="00723B93" w:rsidRDefault="00723B93" w:rsidP="00723B93">
      <w:pPr>
        <w:bidi w:val="0"/>
      </w:pPr>
    </w:p>
    <w:tbl>
      <w:tblPr>
        <w:tblStyle w:val="4"/>
        <w:tblW w:w="8409" w:type="dxa"/>
        <w:tblLook w:val="04A0" w:firstRow="1" w:lastRow="0" w:firstColumn="1" w:lastColumn="0" w:noHBand="0" w:noVBand="1"/>
      </w:tblPr>
      <w:tblGrid>
        <w:gridCol w:w="4390"/>
        <w:gridCol w:w="4019"/>
      </w:tblGrid>
      <w:tr w:rsidR="00723B93" w:rsidRPr="00E148DE" w14:paraId="5B53C126"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E0914F4" w14:textId="77777777" w:rsidR="00723B93" w:rsidRPr="00E148DE" w:rsidRDefault="00723B93" w:rsidP="00D91CEB">
            <w:pPr>
              <w:bidi w:val="0"/>
              <w:rPr>
                <w:b w:val="0"/>
                <w:bCs w:val="0"/>
              </w:rPr>
            </w:pPr>
            <w:r w:rsidRPr="00E148DE">
              <w:rPr>
                <w:b w:val="0"/>
                <w:bCs w:val="0"/>
              </w:rPr>
              <w:lastRenderedPageBreak/>
              <w:t>Action</w:t>
            </w:r>
          </w:p>
        </w:tc>
        <w:tc>
          <w:tcPr>
            <w:tcW w:w="4019" w:type="dxa"/>
          </w:tcPr>
          <w:p w14:paraId="6D75CD59"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08685C2C"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725A559" w14:textId="77777777" w:rsidR="00723B93" w:rsidRPr="009C7222" w:rsidRDefault="00723B93" w:rsidP="00D91CEB">
            <w:pPr>
              <w:bidi w:val="0"/>
            </w:pPr>
            <w:r w:rsidRPr="001872B8">
              <w:rPr>
                <w:b w:val="0"/>
                <w:bCs w:val="0"/>
              </w:rPr>
              <w:t>Store owner and seller</w:t>
            </w:r>
            <w:r w:rsidRPr="009C7222">
              <w:t xml:space="preserve"> is logged to the system and provides an identification of an existing store that he owns and </w:t>
            </w:r>
            <w:proofErr w:type="gramStart"/>
            <w:r w:rsidRPr="009C7222">
              <w:t>an a</w:t>
            </w:r>
            <w:proofErr w:type="gramEnd"/>
            <w:r w:rsidRPr="009C7222">
              <w:t xml:space="preserve"> product id that exists in the store, and a valid amount</w:t>
            </w:r>
          </w:p>
          <w:p w14:paraId="3A45194E" w14:textId="77777777" w:rsidR="00723B93" w:rsidRPr="00E148DE" w:rsidRDefault="00723B93" w:rsidP="00D91CEB">
            <w:pPr>
              <w:bidi w:val="0"/>
              <w:rPr>
                <w:b w:val="0"/>
                <w:bCs w:val="0"/>
              </w:rPr>
            </w:pPr>
          </w:p>
        </w:tc>
        <w:tc>
          <w:tcPr>
            <w:tcW w:w="4019" w:type="dxa"/>
          </w:tcPr>
          <w:p w14:paraId="07E8943D"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The system updated the product's stock in the </w:t>
            </w:r>
            <w:proofErr w:type="gramStart"/>
            <w:r w:rsidRPr="001872B8">
              <w:t>store</w:t>
            </w:r>
            <w:proofErr w:type="gramEnd"/>
          </w:p>
          <w:p w14:paraId="008BA5E8" w14:textId="77777777" w:rsidR="00723B93" w:rsidRPr="00E148DE"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FF5977C"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26A4C1E1" w14:textId="77777777" w:rsidR="00723B93" w:rsidRPr="00940235" w:rsidRDefault="00723B93" w:rsidP="00D91CEB">
            <w:pPr>
              <w:bidi w:val="0"/>
            </w:pPr>
            <w:r w:rsidRPr="001872B8">
              <w:rPr>
                <w:b w:val="0"/>
                <w:bCs w:val="0"/>
              </w:rPr>
              <w:t>Action: Store owner and seller</w:t>
            </w:r>
            <w:r w:rsidRPr="00940235">
              <w:t xml:space="preserve"> is logged to the system and provides identification of a store that </w:t>
            </w:r>
            <w:proofErr w:type="gramStart"/>
            <w:r w:rsidRPr="00940235">
              <w:t>doesn't</w:t>
            </w:r>
            <w:proofErr w:type="gramEnd"/>
            <w:r w:rsidRPr="00940235">
              <w:t xml:space="preserve"> exist</w:t>
            </w:r>
          </w:p>
          <w:p w14:paraId="19AE9511" w14:textId="77777777" w:rsidR="00723B93" w:rsidRPr="001872B8" w:rsidRDefault="00723B93" w:rsidP="00D91CEB">
            <w:pPr>
              <w:bidi w:val="0"/>
            </w:pPr>
          </w:p>
        </w:tc>
        <w:tc>
          <w:tcPr>
            <w:tcW w:w="4019" w:type="dxa"/>
          </w:tcPr>
          <w:p w14:paraId="59997179"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w:t>
            </w:r>
            <w:proofErr w:type="gramStart"/>
            <w:r w:rsidRPr="001872B8">
              <w:t>repository</w:t>
            </w:r>
            <w:proofErr w:type="gramEnd"/>
          </w:p>
          <w:p w14:paraId="6EA30B4E"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3CFA213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BC15C79" w14:textId="77777777" w:rsidR="00723B93" w:rsidRPr="001872B8" w:rsidRDefault="00723B93" w:rsidP="00D91CEB">
            <w:pPr>
              <w:bidi w:val="0"/>
              <w:rPr>
                <w:b w:val="0"/>
                <w:bCs w:val="0"/>
              </w:rPr>
            </w:pPr>
            <w:r w:rsidRPr="009C7222">
              <w:t xml:space="preserve">The </w:t>
            </w:r>
            <w:r w:rsidRPr="001872B8">
              <w:rPr>
                <w:b w:val="0"/>
                <w:bCs w:val="0"/>
              </w:rPr>
              <w:t xml:space="preserve">Store owner and seller </w:t>
            </w:r>
            <w:r w:rsidRPr="009C7222">
              <w:t xml:space="preserve">is logged to the system and provides identification of a store that he </w:t>
            </w:r>
            <w:proofErr w:type="gramStart"/>
            <w:r w:rsidRPr="009C7222">
              <w:t>doesn’t</w:t>
            </w:r>
            <w:proofErr w:type="gramEnd"/>
            <w:r w:rsidRPr="009C7222">
              <w:t xml:space="preserve"> own</w:t>
            </w:r>
          </w:p>
        </w:tc>
        <w:tc>
          <w:tcPr>
            <w:tcW w:w="4019" w:type="dxa"/>
          </w:tcPr>
          <w:p w14:paraId="14053B24"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w:t>
            </w:r>
            <w:proofErr w:type="gramStart"/>
            <w:r w:rsidRPr="001872B8">
              <w:t>repository</w:t>
            </w:r>
            <w:proofErr w:type="gramEnd"/>
          </w:p>
          <w:p w14:paraId="27BA9BDC"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55C8F1C"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2D8E9BC"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logged to the system and provides identification of a store he owns, and of a product that doesn't exists in the </w:t>
            </w:r>
            <w:proofErr w:type="gramStart"/>
            <w:r w:rsidRPr="009C7222">
              <w:t>store</w:t>
            </w:r>
            <w:proofErr w:type="gramEnd"/>
          </w:p>
          <w:p w14:paraId="368BB853" w14:textId="77777777" w:rsidR="00723B93" w:rsidRPr="001872B8" w:rsidRDefault="00723B93" w:rsidP="00D91CEB">
            <w:pPr>
              <w:pStyle w:val="a3"/>
              <w:bidi w:val="0"/>
            </w:pPr>
          </w:p>
        </w:tc>
        <w:tc>
          <w:tcPr>
            <w:tcW w:w="4019" w:type="dxa"/>
          </w:tcPr>
          <w:p w14:paraId="292B18A1" w14:textId="77777777" w:rsidR="00723B93" w:rsidRPr="00940235" w:rsidRDefault="00723B93" w:rsidP="00D91CEB">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Pr="00940235">
              <w:rPr>
                <w:b/>
                <w:bCs/>
              </w:rPr>
              <w:t xml:space="preserve">Store owner and seller </w:t>
            </w:r>
            <w:r w:rsidRPr="001872B8">
              <w:t xml:space="preserve">that the products he asks to add </w:t>
            </w:r>
            <w:proofErr w:type="gramStart"/>
            <w:r w:rsidRPr="001872B8">
              <w:t>doesn't</w:t>
            </w:r>
            <w:proofErr w:type="gramEnd"/>
            <w:r w:rsidRPr="001872B8">
              <w:t xml:space="preserve"> exists in the store</w:t>
            </w:r>
          </w:p>
        </w:tc>
      </w:tr>
      <w:tr w:rsidR="00723B93" w:rsidRPr="00E148DE" w14:paraId="65F929B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AEB0EF8" w14:textId="77777777" w:rsidR="00723B93" w:rsidRPr="009C7222" w:rsidRDefault="00723B93" w:rsidP="00D91CEB">
            <w:pPr>
              <w:bidi w:val="0"/>
            </w:pPr>
            <w:r w:rsidRPr="009C7222">
              <w:t xml:space="preserve">The </w:t>
            </w:r>
            <w:r w:rsidRPr="001872B8">
              <w:rPr>
                <w:b w:val="0"/>
                <w:bCs w:val="0"/>
              </w:rPr>
              <w:t xml:space="preserve">Store owner and seller </w:t>
            </w:r>
            <w:r w:rsidRPr="009C7222">
              <w:t>is not logged to the system</w:t>
            </w:r>
          </w:p>
        </w:tc>
        <w:tc>
          <w:tcPr>
            <w:tcW w:w="4019" w:type="dxa"/>
          </w:tcPr>
          <w:p w14:paraId="26AA2C38"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696F1803"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r w:rsidR="00723B93" w:rsidRPr="00E148DE" w14:paraId="6B6C17CE"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22C250A3" w14:textId="77777777" w:rsidR="00723B93" w:rsidRPr="00940235" w:rsidRDefault="00723B93" w:rsidP="00D91CEB">
            <w:pPr>
              <w:bidi w:val="0"/>
            </w:pPr>
            <w:r w:rsidRPr="009C7222">
              <w:t xml:space="preserve">The </w:t>
            </w:r>
            <w:r w:rsidRPr="001872B8">
              <w:rPr>
                <w:b w:val="0"/>
                <w:bCs w:val="0"/>
              </w:rPr>
              <w:t xml:space="preserve">Store owner and seller </w:t>
            </w:r>
            <w:r w:rsidRPr="009C7222">
              <w:t>is logged to the system and provides a store id of an existing store he owns and a product id that exits in that store, and an invalid amount</w:t>
            </w:r>
          </w:p>
        </w:tc>
        <w:tc>
          <w:tcPr>
            <w:tcW w:w="4019" w:type="dxa"/>
          </w:tcPr>
          <w:p w14:paraId="139C3A0F"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amount is invalid</w:t>
            </w:r>
          </w:p>
        </w:tc>
      </w:tr>
    </w:tbl>
    <w:p w14:paraId="2CDA292E" w14:textId="77777777" w:rsidR="00723B93" w:rsidRPr="001872B8" w:rsidRDefault="00723B93" w:rsidP="00723B93">
      <w:pPr>
        <w:bidi w:val="0"/>
        <w:rPr>
          <w:b/>
          <w:bCs/>
        </w:rPr>
      </w:pPr>
    </w:p>
    <w:p w14:paraId="486AA08D" w14:textId="69732611" w:rsidR="00723B93" w:rsidRPr="001872B8" w:rsidRDefault="00681300" w:rsidP="00723B93">
      <w:pPr>
        <w:pStyle w:val="2"/>
        <w:bidi w:val="0"/>
      </w:pPr>
      <w:bookmarkStart w:id="41" w:name="_Toc74592933"/>
      <w:r>
        <w:t xml:space="preserve">[4.5] </w:t>
      </w:r>
      <w:commentRangeStart w:id="42"/>
      <w:r w:rsidR="00723B93" w:rsidRPr="001872B8">
        <w:t>Use</w:t>
      </w:r>
      <w:commentRangeEnd w:id="42"/>
      <w:r w:rsidR="00723B93" w:rsidRPr="001872B8">
        <w:rPr>
          <w:rStyle w:val="a7"/>
        </w:rPr>
        <w:commentReference w:id="42"/>
      </w:r>
      <w:r w:rsidR="00723B93" w:rsidRPr="001872B8">
        <w:t xml:space="preserve"> case: Update product stock- subtract </w:t>
      </w:r>
      <w:proofErr w:type="gramStart"/>
      <w:r w:rsidR="00723B93" w:rsidRPr="001872B8">
        <w:t>items</w:t>
      </w:r>
      <w:bookmarkEnd w:id="41"/>
      <w:proofErr w:type="gramEnd"/>
    </w:p>
    <w:p w14:paraId="0E3ED8C7" w14:textId="40965ED5" w:rsidR="00B83954" w:rsidRPr="00B83954" w:rsidRDefault="00B83954" w:rsidP="00B83954">
      <w:pPr>
        <w:pStyle w:val="a3"/>
        <w:numPr>
          <w:ilvl w:val="1"/>
          <w:numId w:val="1"/>
        </w:numPr>
        <w:bidi w:val="0"/>
        <w:rPr>
          <w:b/>
          <w:bCs/>
        </w:rPr>
      </w:pPr>
      <w:r>
        <w:rPr>
          <w:b/>
          <w:bCs/>
        </w:rPr>
        <w:t xml:space="preserve">[Req: 4.1, Class: Store, CNAME: </w:t>
      </w:r>
      <w:proofErr w:type="spellStart"/>
      <w:r w:rsidR="00A3022F">
        <w:rPr>
          <w:b/>
          <w:bCs/>
        </w:rPr>
        <w:t>UpdateStockSub</w:t>
      </w:r>
      <w:proofErr w:type="spellEnd"/>
      <w:r w:rsidR="000663FA" w:rsidRPr="000663FA">
        <w:rPr>
          <w:b/>
          <w:bCs/>
        </w:rPr>
        <w:t xml:space="preserve"> </w:t>
      </w:r>
      <w:proofErr w:type="spellStart"/>
      <w:proofErr w:type="gramStart"/>
      <w:r w:rsidR="000663FA">
        <w:rPr>
          <w:b/>
          <w:bCs/>
        </w:rPr>
        <w:t>Test:TestEditItemInStore</w:t>
      </w:r>
      <w:proofErr w:type="spellEnd"/>
      <w:proofErr w:type="gramEnd"/>
      <w:r>
        <w:rPr>
          <w:b/>
          <w:bCs/>
        </w:rPr>
        <w:t>]</w:t>
      </w:r>
    </w:p>
    <w:p w14:paraId="3D9E2F11" w14:textId="3B2A2FFE" w:rsidR="00723B93" w:rsidRPr="001872B8" w:rsidRDefault="00723B93" w:rsidP="00B83954">
      <w:pPr>
        <w:pStyle w:val="a3"/>
        <w:numPr>
          <w:ilvl w:val="1"/>
          <w:numId w:val="1"/>
        </w:numPr>
        <w:bidi w:val="0"/>
        <w:rPr>
          <w:b/>
          <w:bCs/>
        </w:rPr>
      </w:pPr>
      <w:r w:rsidRPr="001872B8">
        <w:rPr>
          <w:b/>
          <w:bCs/>
        </w:rPr>
        <w:t xml:space="preserve">Actor: Store owner </w:t>
      </w:r>
    </w:p>
    <w:p w14:paraId="788083F4" w14:textId="77777777" w:rsidR="00723B93" w:rsidRPr="001872B8" w:rsidRDefault="00723B93" w:rsidP="00723B93">
      <w:pPr>
        <w:pStyle w:val="a3"/>
        <w:numPr>
          <w:ilvl w:val="1"/>
          <w:numId w:val="1"/>
        </w:numPr>
        <w:bidi w:val="0"/>
        <w:rPr>
          <w:b/>
          <w:bCs/>
        </w:rPr>
      </w:pPr>
      <w:r w:rsidRPr="001872B8">
        <w:rPr>
          <w:b/>
          <w:bCs/>
        </w:rPr>
        <w:t xml:space="preserve">Precondition: </w:t>
      </w:r>
    </w:p>
    <w:p w14:paraId="75530D3E" w14:textId="5C8005CD"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proofErr w:type="gramStart"/>
      <w:r w:rsidRPr="001872B8">
        <w:rPr>
          <w:b/>
          <w:bCs/>
          <w:color w:val="FF0000"/>
        </w:rPr>
        <w:t>system</w:t>
      </w:r>
      <w:proofErr w:type="gramEnd"/>
    </w:p>
    <w:p w14:paraId="0E2FE90E" w14:textId="366B8435"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an owner of an existing </w:t>
      </w:r>
      <w:proofErr w:type="gramStart"/>
      <w:r w:rsidRPr="001872B8">
        <w:t>store</w:t>
      </w:r>
      <w:proofErr w:type="gramEnd"/>
    </w:p>
    <w:p w14:paraId="5F0C765B"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product id, amount</w:t>
      </w:r>
    </w:p>
    <w:p w14:paraId="7C256AB4" w14:textId="77777777" w:rsidR="00723B93" w:rsidRPr="001872B8" w:rsidRDefault="00723B93" w:rsidP="00723B93">
      <w:pPr>
        <w:pStyle w:val="a3"/>
        <w:numPr>
          <w:ilvl w:val="1"/>
          <w:numId w:val="1"/>
        </w:numPr>
        <w:bidi w:val="0"/>
        <w:rPr>
          <w:b/>
          <w:bCs/>
        </w:rPr>
      </w:pPr>
      <w:r w:rsidRPr="001872B8">
        <w:rPr>
          <w:b/>
          <w:bCs/>
        </w:rPr>
        <w:t>Actions:</w:t>
      </w:r>
    </w:p>
    <w:p w14:paraId="427B7FF0" w14:textId="77777777" w:rsidR="00723B93" w:rsidRPr="001872B8" w:rsidRDefault="00723B93" w:rsidP="00723B93">
      <w:pPr>
        <w:pStyle w:val="a3"/>
        <w:numPr>
          <w:ilvl w:val="2"/>
          <w:numId w:val="1"/>
        </w:numPr>
        <w:bidi w:val="0"/>
      </w:pPr>
      <w:r w:rsidRPr="001872B8">
        <w:t xml:space="preserve">Store owner and seller asks to subtract product items from store's </w:t>
      </w:r>
      <w:proofErr w:type="gramStart"/>
      <w:r w:rsidRPr="001872B8">
        <w:t>stock</w:t>
      </w:r>
      <w:proofErr w:type="gramEnd"/>
    </w:p>
    <w:p w14:paraId="16E80078" w14:textId="77777777" w:rsidR="00723B93" w:rsidRPr="001872B8" w:rsidRDefault="00723B93" w:rsidP="00723B93">
      <w:pPr>
        <w:pStyle w:val="a3"/>
        <w:numPr>
          <w:ilvl w:val="2"/>
          <w:numId w:val="1"/>
        </w:numPr>
        <w:bidi w:val="0"/>
      </w:pPr>
      <w:r w:rsidRPr="001872B8">
        <w:t xml:space="preserve">The system asks for store identification, product id and </w:t>
      </w:r>
      <w:proofErr w:type="gramStart"/>
      <w:r w:rsidRPr="001872B8">
        <w:t>amount</w:t>
      </w:r>
      <w:proofErr w:type="gramEnd"/>
    </w:p>
    <w:p w14:paraId="5D66ACBF" w14:textId="55BBACF6" w:rsidR="00723B93" w:rsidRPr="001872B8" w:rsidRDefault="00723B93" w:rsidP="00723B93">
      <w:pPr>
        <w:pStyle w:val="a3"/>
        <w:numPr>
          <w:ilvl w:val="2"/>
          <w:numId w:val="1"/>
        </w:numPr>
        <w:bidi w:val="0"/>
      </w:pPr>
      <w:r w:rsidRPr="001872B8">
        <w:rPr>
          <w:b/>
          <w:bCs/>
        </w:rPr>
        <w:t xml:space="preserve">Store owner </w:t>
      </w:r>
      <w:r w:rsidRPr="001872B8">
        <w:t xml:space="preserve">provides required details- store id, product id, </w:t>
      </w:r>
      <w:proofErr w:type="gramStart"/>
      <w:r w:rsidRPr="001872B8">
        <w:t>amount</w:t>
      </w:r>
      <w:proofErr w:type="gramEnd"/>
    </w:p>
    <w:p w14:paraId="46FDFB38" w14:textId="77777777" w:rsidR="00723B93" w:rsidRPr="001872B8" w:rsidRDefault="00723B93" w:rsidP="00723B93">
      <w:pPr>
        <w:pStyle w:val="a3"/>
        <w:numPr>
          <w:ilvl w:val="2"/>
          <w:numId w:val="1"/>
        </w:numPr>
        <w:bidi w:val="0"/>
      </w:pPr>
      <w:r w:rsidRPr="001872B8">
        <w:t xml:space="preserve">System checks if such a store exists in user's store </w:t>
      </w:r>
      <w:proofErr w:type="gramStart"/>
      <w:r w:rsidRPr="001872B8">
        <w:t>repository</w:t>
      </w:r>
      <w:proofErr w:type="gramEnd"/>
    </w:p>
    <w:p w14:paraId="189B7966" w14:textId="77777777" w:rsidR="00723B93" w:rsidRPr="001872B8" w:rsidRDefault="00723B93" w:rsidP="00723B93">
      <w:pPr>
        <w:pStyle w:val="a3"/>
        <w:numPr>
          <w:ilvl w:val="2"/>
          <w:numId w:val="1"/>
        </w:numPr>
        <w:bidi w:val="0"/>
      </w:pPr>
      <w:r w:rsidRPr="001872B8">
        <w:t xml:space="preserve">If </w:t>
      </w:r>
      <w:proofErr w:type="gramStart"/>
      <w:r w:rsidRPr="001872B8">
        <w:t>exists</w:t>
      </w:r>
      <w:proofErr w:type="gramEnd"/>
    </w:p>
    <w:p w14:paraId="1F8D00AB" w14:textId="77777777" w:rsidR="00723B93" w:rsidRPr="001872B8" w:rsidRDefault="00723B93" w:rsidP="00723B93">
      <w:pPr>
        <w:pStyle w:val="a3"/>
        <w:numPr>
          <w:ilvl w:val="3"/>
          <w:numId w:val="1"/>
        </w:numPr>
        <w:bidi w:val="0"/>
      </w:pPr>
      <w:r w:rsidRPr="001872B8">
        <w:t xml:space="preserve">System checks if such product exists in the </w:t>
      </w:r>
      <w:proofErr w:type="gramStart"/>
      <w:r w:rsidRPr="001872B8">
        <w:t>store</w:t>
      </w:r>
      <w:proofErr w:type="gramEnd"/>
    </w:p>
    <w:p w14:paraId="7F5F65F3" w14:textId="77777777" w:rsidR="00723B93" w:rsidRPr="001872B8" w:rsidRDefault="00723B93" w:rsidP="00723B93">
      <w:pPr>
        <w:pStyle w:val="a3"/>
        <w:numPr>
          <w:ilvl w:val="3"/>
          <w:numId w:val="1"/>
        </w:numPr>
        <w:bidi w:val="0"/>
      </w:pPr>
      <w:r w:rsidRPr="001872B8">
        <w:t xml:space="preserve">If </w:t>
      </w:r>
      <w:proofErr w:type="gramStart"/>
      <w:r w:rsidRPr="001872B8">
        <w:t>exists</w:t>
      </w:r>
      <w:proofErr w:type="gramEnd"/>
    </w:p>
    <w:p w14:paraId="09D72693" w14:textId="77777777" w:rsidR="00723B93" w:rsidRPr="001872B8" w:rsidRDefault="00723B93" w:rsidP="00723B93">
      <w:pPr>
        <w:pStyle w:val="a3"/>
        <w:numPr>
          <w:ilvl w:val="4"/>
          <w:numId w:val="1"/>
        </w:numPr>
        <w:bidi w:val="0"/>
      </w:pPr>
      <w:r w:rsidRPr="001872B8">
        <w:t xml:space="preserve">System updates the product's current stock to the new </w:t>
      </w:r>
      <w:proofErr w:type="gramStart"/>
      <w:r w:rsidRPr="001872B8">
        <w:t>amount</w:t>
      </w:r>
      <w:proofErr w:type="gramEnd"/>
    </w:p>
    <w:p w14:paraId="1DEF7C4B" w14:textId="77777777" w:rsidR="00723B93" w:rsidRPr="001872B8" w:rsidRDefault="00723B93" w:rsidP="00723B93">
      <w:pPr>
        <w:pStyle w:val="a3"/>
        <w:numPr>
          <w:ilvl w:val="3"/>
          <w:numId w:val="1"/>
        </w:numPr>
        <w:bidi w:val="0"/>
      </w:pPr>
      <w:r w:rsidRPr="001872B8">
        <w:t>Else</w:t>
      </w:r>
    </w:p>
    <w:p w14:paraId="07800724" w14:textId="61757FB2" w:rsidR="00723B93" w:rsidRDefault="00723B93" w:rsidP="00723B93">
      <w:pPr>
        <w:pStyle w:val="a3"/>
        <w:numPr>
          <w:ilvl w:val="4"/>
          <w:numId w:val="1"/>
        </w:numPr>
        <w:bidi w:val="0"/>
      </w:pPr>
      <w:r w:rsidRPr="001872B8">
        <w:t xml:space="preserve">System informs the </w:t>
      </w:r>
      <w:r w:rsidRPr="001872B8">
        <w:rPr>
          <w:b/>
          <w:bCs/>
        </w:rPr>
        <w:t xml:space="preserve">Store owner </w:t>
      </w:r>
      <w:r w:rsidRPr="001872B8">
        <w:t xml:space="preserve">that such product doesn't exist in the </w:t>
      </w:r>
      <w:proofErr w:type="gramStart"/>
      <w:r w:rsidRPr="001872B8">
        <w:t>system</w:t>
      </w:r>
      <w:proofErr w:type="gramEnd"/>
    </w:p>
    <w:tbl>
      <w:tblPr>
        <w:tblStyle w:val="4"/>
        <w:tblW w:w="10348" w:type="dxa"/>
        <w:tblInd w:w="-714" w:type="dxa"/>
        <w:tblLook w:val="04A0" w:firstRow="1" w:lastRow="0" w:firstColumn="1" w:lastColumn="0" w:noHBand="0" w:noVBand="1"/>
      </w:tblPr>
      <w:tblGrid>
        <w:gridCol w:w="5104"/>
        <w:gridCol w:w="5244"/>
      </w:tblGrid>
      <w:tr w:rsidR="00723B93" w:rsidRPr="00E148DE" w14:paraId="3C083F66"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559EA4E7" w14:textId="77777777" w:rsidR="00723B93" w:rsidRPr="00E148DE" w:rsidRDefault="00723B93" w:rsidP="00D91CEB">
            <w:pPr>
              <w:bidi w:val="0"/>
              <w:rPr>
                <w:b w:val="0"/>
                <w:bCs w:val="0"/>
              </w:rPr>
            </w:pPr>
            <w:r w:rsidRPr="00E148DE">
              <w:rPr>
                <w:b w:val="0"/>
                <w:bCs w:val="0"/>
              </w:rPr>
              <w:lastRenderedPageBreak/>
              <w:t>Action</w:t>
            </w:r>
          </w:p>
        </w:tc>
        <w:tc>
          <w:tcPr>
            <w:tcW w:w="5244" w:type="dxa"/>
          </w:tcPr>
          <w:p w14:paraId="42290DEE"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710A5BC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23750107" w14:textId="77777777" w:rsidR="00723B93" w:rsidRPr="00940235" w:rsidRDefault="00723B93" w:rsidP="00D91CEB">
            <w:pPr>
              <w:bidi w:val="0"/>
            </w:pPr>
            <w:r w:rsidRPr="001872B8">
              <w:rPr>
                <w:b w:val="0"/>
                <w:bCs w:val="0"/>
              </w:rPr>
              <w:t>Store owner and seller</w:t>
            </w:r>
            <w:r w:rsidRPr="00940235">
              <w:t xml:space="preserve"> is logged to the system and provides an identification of an existing store that he owns and </w:t>
            </w:r>
            <w:proofErr w:type="gramStart"/>
            <w:r w:rsidRPr="00940235">
              <w:t>an a</w:t>
            </w:r>
            <w:proofErr w:type="gramEnd"/>
            <w:r w:rsidRPr="00940235">
              <w:t xml:space="preserve"> product id that exists in the store, and a valid amount to subtract </w:t>
            </w:r>
          </w:p>
        </w:tc>
        <w:tc>
          <w:tcPr>
            <w:tcW w:w="5244" w:type="dxa"/>
          </w:tcPr>
          <w:p w14:paraId="5AB51C45"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product's stock in the store</w:t>
            </w:r>
          </w:p>
        </w:tc>
      </w:tr>
      <w:tr w:rsidR="00723B93" w:rsidRPr="00E148DE" w14:paraId="732CBC64"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356FE3E5" w14:textId="77777777" w:rsidR="00723B93" w:rsidRPr="00940235" w:rsidRDefault="00723B93" w:rsidP="00D91CEB">
            <w:pPr>
              <w:bidi w:val="0"/>
            </w:pPr>
            <w:r w:rsidRPr="001872B8">
              <w:rPr>
                <w:b w:val="0"/>
                <w:bCs w:val="0"/>
              </w:rPr>
              <w:t>Store owner and seller</w:t>
            </w:r>
            <w:r w:rsidRPr="00940235">
              <w:t xml:space="preserve"> is logged to the system and provides identification of a store that doesn't </w:t>
            </w:r>
            <w:proofErr w:type="gramStart"/>
            <w:r w:rsidRPr="00940235">
              <w:t>exist</w:t>
            </w:r>
            <w:proofErr w:type="gramEnd"/>
          </w:p>
          <w:p w14:paraId="208692BF" w14:textId="77777777" w:rsidR="00723B93" w:rsidRPr="001872B8" w:rsidRDefault="00723B93" w:rsidP="00D91CEB">
            <w:pPr>
              <w:pStyle w:val="a3"/>
              <w:bidi w:val="0"/>
              <w:rPr>
                <w:b w:val="0"/>
                <w:bCs w:val="0"/>
              </w:rPr>
            </w:pPr>
          </w:p>
        </w:tc>
        <w:tc>
          <w:tcPr>
            <w:tcW w:w="5244" w:type="dxa"/>
          </w:tcPr>
          <w:p w14:paraId="65B878F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doesn’t exist in his owned store </w:t>
            </w:r>
            <w:proofErr w:type="gramStart"/>
            <w:r w:rsidRPr="001872B8">
              <w:t>repository</w:t>
            </w:r>
            <w:proofErr w:type="gramEnd"/>
          </w:p>
          <w:p w14:paraId="71054B7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7AC48DA3"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16442FF5" w14:textId="77777777" w:rsidR="00723B93" w:rsidRPr="00940235" w:rsidRDefault="00723B93" w:rsidP="00D91CEB">
            <w:pPr>
              <w:bidi w:val="0"/>
            </w:pPr>
            <w:r w:rsidRPr="00940235">
              <w:t xml:space="preserve">The </w:t>
            </w:r>
            <w:r w:rsidRPr="001872B8">
              <w:rPr>
                <w:b w:val="0"/>
                <w:bCs w:val="0"/>
              </w:rPr>
              <w:t xml:space="preserve">Store owner and seller </w:t>
            </w:r>
            <w:r w:rsidRPr="00940235">
              <w:t xml:space="preserve">is logged to the system and provides identification of a store that he doesn’t </w:t>
            </w:r>
            <w:proofErr w:type="gramStart"/>
            <w:r w:rsidRPr="00940235">
              <w:t>own</w:t>
            </w:r>
            <w:proofErr w:type="gramEnd"/>
          </w:p>
          <w:p w14:paraId="50F08592" w14:textId="77777777" w:rsidR="00723B93" w:rsidRPr="001872B8" w:rsidRDefault="00723B93" w:rsidP="00D91CEB">
            <w:pPr>
              <w:pStyle w:val="a3"/>
              <w:bidi w:val="0"/>
              <w:rPr>
                <w:b w:val="0"/>
                <w:bCs w:val="0"/>
              </w:rPr>
            </w:pPr>
          </w:p>
        </w:tc>
        <w:tc>
          <w:tcPr>
            <w:tcW w:w="5244" w:type="dxa"/>
          </w:tcPr>
          <w:p w14:paraId="36411B64" w14:textId="77777777" w:rsidR="00723B93" w:rsidRPr="00940235"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w:t>
            </w:r>
            <w:proofErr w:type="gramStart"/>
            <w:r w:rsidRPr="001872B8">
              <w:t>doesn’t</w:t>
            </w:r>
            <w:proofErr w:type="gramEnd"/>
            <w:r w:rsidRPr="001872B8">
              <w:t xml:space="preserve"> exist in his owned store repository</w:t>
            </w:r>
          </w:p>
        </w:tc>
      </w:tr>
      <w:tr w:rsidR="00723B93" w:rsidRPr="00E148DE" w14:paraId="1AEB49F1"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617A9CE6" w14:textId="77777777" w:rsidR="00723B93" w:rsidRPr="00940235" w:rsidRDefault="00723B93" w:rsidP="00D91CEB">
            <w:pPr>
              <w:bidi w:val="0"/>
            </w:pPr>
            <w:r w:rsidRPr="00940235">
              <w:t xml:space="preserve">The </w:t>
            </w:r>
            <w:r w:rsidRPr="001872B8">
              <w:rPr>
                <w:b w:val="0"/>
                <w:bCs w:val="0"/>
              </w:rPr>
              <w:t xml:space="preserve">Store owner and seller </w:t>
            </w:r>
            <w:r w:rsidRPr="00940235">
              <w:t xml:space="preserve">is logged to the system and provides identification of a store he owns, and of a product that doesn't exists in the </w:t>
            </w:r>
            <w:proofErr w:type="gramStart"/>
            <w:r w:rsidRPr="00940235">
              <w:t>store</w:t>
            </w:r>
            <w:proofErr w:type="gramEnd"/>
          </w:p>
          <w:p w14:paraId="37E218F8" w14:textId="77777777" w:rsidR="00723B93" w:rsidRPr="001872B8" w:rsidRDefault="00723B93" w:rsidP="00D91CEB">
            <w:pPr>
              <w:pStyle w:val="a3"/>
              <w:bidi w:val="0"/>
            </w:pPr>
          </w:p>
        </w:tc>
        <w:tc>
          <w:tcPr>
            <w:tcW w:w="5244" w:type="dxa"/>
          </w:tcPr>
          <w:p w14:paraId="77E4ADC5" w14:textId="77777777" w:rsidR="00723B93" w:rsidRPr="00940235" w:rsidRDefault="00723B93" w:rsidP="00D91CEB">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Pr="00940235">
              <w:rPr>
                <w:b/>
                <w:bCs/>
              </w:rPr>
              <w:t xml:space="preserve">Store owner and seller </w:t>
            </w:r>
            <w:r w:rsidRPr="001872B8">
              <w:t xml:space="preserve">that the products he asks to add </w:t>
            </w:r>
            <w:proofErr w:type="gramStart"/>
            <w:r w:rsidRPr="001872B8">
              <w:t>doesn't</w:t>
            </w:r>
            <w:proofErr w:type="gramEnd"/>
            <w:r w:rsidRPr="001872B8">
              <w:t xml:space="preserve"> exists in the store</w:t>
            </w:r>
          </w:p>
        </w:tc>
      </w:tr>
      <w:tr w:rsidR="00723B93" w:rsidRPr="00E148DE" w14:paraId="79558CE9"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4F806144" w14:textId="77777777" w:rsidR="00723B93" w:rsidRPr="00940235" w:rsidRDefault="00723B93" w:rsidP="00D91CEB">
            <w:pPr>
              <w:bidi w:val="0"/>
            </w:pPr>
            <w:r w:rsidRPr="00940235">
              <w:t xml:space="preserve">The </w:t>
            </w:r>
            <w:r w:rsidRPr="001872B8">
              <w:rPr>
                <w:b w:val="0"/>
                <w:bCs w:val="0"/>
              </w:rPr>
              <w:t xml:space="preserve">Store owner and seller </w:t>
            </w:r>
            <w:r w:rsidRPr="00940235">
              <w:t xml:space="preserve">is not logged to the </w:t>
            </w:r>
            <w:proofErr w:type="gramStart"/>
            <w:r w:rsidRPr="00940235">
              <w:t>system</w:t>
            </w:r>
            <w:proofErr w:type="gramEnd"/>
          </w:p>
          <w:p w14:paraId="0B2048D2" w14:textId="77777777" w:rsidR="00723B93" w:rsidRPr="001872B8" w:rsidRDefault="00723B93" w:rsidP="00D91CEB">
            <w:pPr>
              <w:pStyle w:val="a3"/>
              <w:bidi w:val="0"/>
            </w:pPr>
          </w:p>
        </w:tc>
        <w:tc>
          <w:tcPr>
            <w:tcW w:w="5244" w:type="dxa"/>
          </w:tcPr>
          <w:p w14:paraId="70964EF7"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51606027"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139E335E"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620BB131" w14:textId="77777777" w:rsidR="00723B93" w:rsidRPr="00940235" w:rsidRDefault="00723B93" w:rsidP="00D91CEB">
            <w:pPr>
              <w:bidi w:val="0"/>
            </w:pPr>
            <w:r w:rsidRPr="00940235">
              <w:t xml:space="preserve">The </w:t>
            </w:r>
            <w:r w:rsidRPr="001872B8">
              <w:rPr>
                <w:b w:val="0"/>
                <w:bCs w:val="0"/>
              </w:rPr>
              <w:t xml:space="preserve">Store owner and seller </w:t>
            </w:r>
            <w:r w:rsidRPr="00940235">
              <w:t xml:space="preserve">is logged to the system and provides a store id of an existing store he owns and a product id that exits in that store, and an invalid </w:t>
            </w:r>
            <w:proofErr w:type="gramStart"/>
            <w:r w:rsidRPr="00940235">
              <w:t>amount</w:t>
            </w:r>
            <w:proofErr w:type="gramEnd"/>
          </w:p>
          <w:p w14:paraId="75998A07" w14:textId="77777777" w:rsidR="00723B93" w:rsidRPr="001872B8" w:rsidRDefault="00723B93" w:rsidP="00D91CEB">
            <w:pPr>
              <w:pStyle w:val="a3"/>
              <w:bidi w:val="0"/>
              <w:rPr>
                <w:b w:val="0"/>
                <w:bCs w:val="0"/>
              </w:rPr>
            </w:pPr>
          </w:p>
        </w:tc>
        <w:tc>
          <w:tcPr>
            <w:tcW w:w="5244" w:type="dxa"/>
          </w:tcPr>
          <w:p w14:paraId="1E511798"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that requested amount is </w:t>
            </w:r>
            <w:proofErr w:type="gramStart"/>
            <w:r w:rsidRPr="001872B8">
              <w:t>invalid</w:t>
            </w:r>
            <w:proofErr w:type="gramEnd"/>
          </w:p>
          <w:p w14:paraId="2802EF2C"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pPr>
          </w:p>
        </w:tc>
      </w:tr>
    </w:tbl>
    <w:p w14:paraId="303EFD05" w14:textId="77777777" w:rsidR="00723B93" w:rsidRPr="001872B8" w:rsidRDefault="00723B93" w:rsidP="00723B93">
      <w:pPr>
        <w:bidi w:val="0"/>
        <w:rPr>
          <w:b/>
          <w:bCs/>
        </w:rPr>
      </w:pPr>
    </w:p>
    <w:p w14:paraId="6E81811B" w14:textId="5B4E3540" w:rsidR="00EE1DD6" w:rsidRDefault="00681300" w:rsidP="00EE1DD6">
      <w:pPr>
        <w:pStyle w:val="2"/>
        <w:numPr>
          <w:ilvl w:val="0"/>
          <w:numId w:val="36"/>
        </w:numPr>
        <w:bidi w:val="0"/>
        <w:spacing w:line="256" w:lineRule="auto"/>
      </w:pPr>
      <w:bookmarkStart w:id="43" w:name="_Toc74592934"/>
      <w:r>
        <w:t xml:space="preserve">[4.6] </w:t>
      </w:r>
      <w:commentRangeStart w:id="44"/>
      <w:r w:rsidR="00EE1DD6">
        <w:t>Use</w:t>
      </w:r>
      <w:commentRangeEnd w:id="44"/>
      <w:r w:rsidR="00EE1DD6">
        <w:rPr>
          <w:rStyle w:val="a7"/>
          <w:b w:val="0"/>
          <w:bCs w:val="0"/>
          <w:color w:val="2F5496" w:themeColor="accent1" w:themeShade="BF"/>
        </w:rPr>
        <w:commentReference w:id="44"/>
      </w:r>
      <w:r w:rsidR="00EE1DD6">
        <w:t xml:space="preserve"> case: Update existing product's </w:t>
      </w:r>
      <w:proofErr w:type="gramStart"/>
      <w:r w:rsidR="00EE1DD6">
        <w:t>details</w:t>
      </w:r>
      <w:bookmarkEnd w:id="43"/>
      <w:proofErr w:type="gramEnd"/>
    </w:p>
    <w:p w14:paraId="7942ED94" w14:textId="655E68E0" w:rsidR="00EE1DD6" w:rsidRDefault="00EE1DD6" w:rsidP="00EE1DD6">
      <w:pPr>
        <w:bidi w:val="0"/>
        <w:ind w:left="360" w:firstLine="720"/>
        <w:rPr>
          <w:b/>
          <w:bCs/>
        </w:rPr>
      </w:pPr>
      <w:r>
        <w:rPr>
          <w:b/>
          <w:bCs/>
        </w:rPr>
        <w:t xml:space="preserve">[Req: 4.1, Class: </w:t>
      </w:r>
      <w:proofErr w:type="spellStart"/>
      <w:r>
        <w:rPr>
          <w:b/>
          <w:bCs/>
        </w:rPr>
        <w:t>MarketFacade</w:t>
      </w:r>
      <w:proofErr w:type="spellEnd"/>
      <w:r>
        <w:rPr>
          <w:b/>
          <w:bCs/>
        </w:rPr>
        <w:t>, CNAME: EditItemToStore</w:t>
      </w:r>
      <w:r w:rsidR="000663FA" w:rsidRPr="000663FA">
        <w:rPr>
          <w:b/>
          <w:bCs/>
        </w:rPr>
        <w:t xml:space="preserve"> </w:t>
      </w:r>
      <w:proofErr w:type="spellStart"/>
      <w:proofErr w:type="gramStart"/>
      <w:r w:rsidR="000663FA">
        <w:rPr>
          <w:b/>
          <w:bCs/>
        </w:rPr>
        <w:t>Test:TestEditItemInStore</w:t>
      </w:r>
      <w:proofErr w:type="spellEnd"/>
      <w:proofErr w:type="gramEnd"/>
      <w:r>
        <w:rPr>
          <w:b/>
          <w:bCs/>
        </w:rPr>
        <w:t>]</w:t>
      </w:r>
    </w:p>
    <w:p w14:paraId="17A141E0" w14:textId="77777777" w:rsidR="00EE1DD6" w:rsidRDefault="00EE1DD6" w:rsidP="00EE1DD6">
      <w:pPr>
        <w:pStyle w:val="a3"/>
        <w:numPr>
          <w:ilvl w:val="1"/>
          <w:numId w:val="35"/>
        </w:numPr>
        <w:bidi w:val="0"/>
        <w:spacing w:line="256" w:lineRule="auto"/>
        <w:rPr>
          <w:b/>
          <w:bCs/>
        </w:rPr>
      </w:pPr>
      <w:r>
        <w:rPr>
          <w:b/>
          <w:bCs/>
        </w:rPr>
        <w:t>Actor: Store owner and seller</w:t>
      </w:r>
    </w:p>
    <w:p w14:paraId="2068F2A3" w14:textId="77777777" w:rsidR="00EE1DD6" w:rsidRDefault="00EE1DD6" w:rsidP="00EE1DD6">
      <w:pPr>
        <w:pStyle w:val="a3"/>
        <w:numPr>
          <w:ilvl w:val="1"/>
          <w:numId w:val="35"/>
        </w:numPr>
        <w:bidi w:val="0"/>
        <w:spacing w:line="256" w:lineRule="auto"/>
        <w:rPr>
          <w:b/>
          <w:bCs/>
        </w:rPr>
      </w:pPr>
      <w:r>
        <w:rPr>
          <w:b/>
          <w:bCs/>
        </w:rPr>
        <w:t xml:space="preserve">Precondition: </w:t>
      </w:r>
    </w:p>
    <w:p w14:paraId="75311CE5"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782E7A8B"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2A20225B" w14:textId="77777777" w:rsidR="00EE1DD6" w:rsidRDefault="00EE1DD6" w:rsidP="00EE1DD6">
      <w:pPr>
        <w:pStyle w:val="a3"/>
        <w:numPr>
          <w:ilvl w:val="1"/>
          <w:numId w:val="35"/>
        </w:numPr>
        <w:bidi w:val="0"/>
        <w:spacing w:line="256" w:lineRule="auto"/>
        <w:rPr>
          <w:b/>
          <w:bCs/>
        </w:rPr>
      </w:pPr>
      <w:r>
        <w:rPr>
          <w:b/>
          <w:bCs/>
        </w:rPr>
        <w:t xml:space="preserve">Parameter: </w:t>
      </w:r>
      <w:proofErr w:type="spellStart"/>
      <w:r>
        <w:t>ItemInfo</w:t>
      </w:r>
      <w:proofErr w:type="spellEnd"/>
    </w:p>
    <w:p w14:paraId="2DD2BA47" w14:textId="77777777" w:rsidR="00EE1DD6" w:rsidRDefault="00EE1DD6" w:rsidP="00EE1DD6">
      <w:pPr>
        <w:pStyle w:val="a3"/>
        <w:numPr>
          <w:ilvl w:val="1"/>
          <w:numId w:val="35"/>
        </w:numPr>
        <w:bidi w:val="0"/>
        <w:spacing w:line="256" w:lineRule="auto"/>
        <w:rPr>
          <w:b/>
          <w:bCs/>
        </w:rPr>
      </w:pPr>
      <w:r>
        <w:rPr>
          <w:b/>
          <w:bCs/>
        </w:rPr>
        <w:t>Actions:</w:t>
      </w:r>
    </w:p>
    <w:p w14:paraId="0840F8A2" w14:textId="77777777" w:rsidR="00EE1DD6" w:rsidRDefault="00EE1DD6" w:rsidP="00EE1DD6">
      <w:pPr>
        <w:pStyle w:val="a3"/>
        <w:numPr>
          <w:ilvl w:val="2"/>
          <w:numId w:val="35"/>
        </w:numPr>
        <w:bidi w:val="0"/>
        <w:spacing w:line="256" w:lineRule="auto"/>
      </w:pPr>
      <w:r>
        <w:t xml:space="preserve">Store owner and seller asks to update product's </w:t>
      </w:r>
      <w:proofErr w:type="gramStart"/>
      <w:r>
        <w:t>details</w:t>
      </w:r>
      <w:proofErr w:type="gramEnd"/>
    </w:p>
    <w:p w14:paraId="3F8F133A" w14:textId="77777777" w:rsidR="00EE1DD6" w:rsidRDefault="00EE1DD6" w:rsidP="00EE1DD6">
      <w:pPr>
        <w:pStyle w:val="a3"/>
        <w:numPr>
          <w:ilvl w:val="2"/>
          <w:numId w:val="35"/>
        </w:numPr>
        <w:bidi w:val="0"/>
        <w:spacing w:line="256" w:lineRule="auto"/>
      </w:pPr>
      <w:r>
        <w:t xml:space="preserve">The system asks for store identification, product id and new </w:t>
      </w:r>
      <w:proofErr w:type="gramStart"/>
      <w:r>
        <w:t>details</w:t>
      </w:r>
      <w:proofErr w:type="gramEnd"/>
    </w:p>
    <w:p w14:paraId="6EE170A2" w14:textId="77777777" w:rsidR="00EE1DD6" w:rsidRDefault="00EE1DD6" w:rsidP="00EE1DD6">
      <w:pPr>
        <w:pStyle w:val="a3"/>
        <w:numPr>
          <w:ilvl w:val="2"/>
          <w:numId w:val="35"/>
        </w:numPr>
        <w:bidi w:val="0"/>
        <w:spacing w:line="256" w:lineRule="auto"/>
      </w:pPr>
      <w:r>
        <w:rPr>
          <w:b/>
          <w:bCs/>
        </w:rPr>
        <w:t>Store owner and seller</w:t>
      </w:r>
      <w:r>
        <w:t xml:space="preserve"> provides required details-</w:t>
      </w:r>
      <w:proofErr w:type="spellStart"/>
      <w:proofErr w:type="gramStart"/>
      <w:r>
        <w:t>ItemInfo</w:t>
      </w:r>
      <w:proofErr w:type="spellEnd"/>
      <w:proofErr w:type="gramEnd"/>
    </w:p>
    <w:p w14:paraId="59AAEB84" w14:textId="77777777" w:rsidR="00EE1DD6" w:rsidRDefault="00EE1DD6" w:rsidP="00EE1DD6">
      <w:pPr>
        <w:pStyle w:val="a3"/>
        <w:numPr>
          <w:ilvl w:val="2"/>
          <w:numId w:val="35"/>
        </w:numPr>
        <w:bidi w:val="0"/>
        <w:spacing w:line="256" w:lineRule="auto"/>
      </w:pPr>
      <w:r>
        <w:t xml:space="preserve">System checks if such a store exists in user's store </w:t>
      </w:r>
      <w:proofErr w:type="gramStart"/>
      <w:r>
        <w:t>repository</w:t>
      </w:r>
      <w:proofErr w:type="gramEnd"/>
    </w:p>
    <w:p w14:paraId="0D19F9C1" w14:textId="77777777" w:rsidR="00EE1DD6" w:rsidRDefault="00EE1DD6" w:rsidP="00EE1DD6">
      <w:pPr>
        <w:pStyle w:val="a3"/>
        <w:numPr>
          <w:ilvl w:val="2"/>
          <w:numId w:val="35"/>
        </w:numPr>
        <w:bidi w:val="0"/>
        <w:spacing w:line="256" w:lineRule="auto"/>
      </w:pPr>
      <w:r>
        <w:t xml:space="preserve">If </w:t>
      </w:r>
      <w:proofErr w:type="gramStart"/>
      <w:r>
        <w:t>exists</w:t>
      </w:r>
      <w:proofErr w:type="gramEnd"/>
    </w:p>
    <w:p w14:paraId="388F0993" w14:textId="77777777" w:rsidR="00EE1DD6" w:rsidRDefault="00EE1DD6" w:rsidP="00EE1DD6">
      <w:pPr>
        <w:pStyle w:val="a3"/>
        <w:numPr>
          <w:ilvl w:val="3"/>
          <w:numId w:val="35"/>
        </w:numPr>
        <w:bidi w:val="0"/>
        <w:spacing w:line="256" w:lineRule="auto"/>
      </w:pPr>
      <w:r>
        <w:t xml:space="preserve">System checks if such product exists in the </w:t>
      </w:r>
      <w:proofErr w:type="gramStart"/>
      <w:r>
        <w:t>store</w:t>
      </w:r>
      <w:proofErr w:type="gramEnd"/>
    </w:p>
    <w:p w14:paraId="626F2989" w14:textId="77777777" w:rsidR="00EE1DD6" w:rsidRDefault="00EE1DD6" w:rsidP="00EE1DD6">
      <w:pPr>
        <w:pStyle w:val="a3"/>
        <w:numPr>
          <w:ilvl w:val="3"/>
          <w:numId w:val="35"/>
        </w:numPr>
        <w:bidi w:val="0"/>
        <w:spacing w:line="256" w:lineRule="auto"/>
      </w:pPr>
      <w:r>
        <w:t xml:space="preserve">If </w:t>
      </w:r>
      <w:proofErr w:type="gramStart"/>
      <w:r>
        <w:t>exists</w:t>
      </w:r>
      <w:proofErr w:type="gramEnd"/>
    </w:p>
    <w:p w14:paraId="5D996481" w14:textId="77777777" w:rsidR="00EE1DD6" w:rsidRDefault="00EE1DD6" w:rsidP="00EE1DD6">
      <w:pPr>
        <w:pStyle w:val="a3"/>
        <w:numPr>
          <w:ilvl w:val="4"/>
          <w:numId w:val="35"/>
        </w:numPr>
        <w:bidi w:val="0"/>
        <w:spacing w:line="256" w:lineRule="auto"/>
      </w:pPr>
      <w:r>
        <w:t xml:space="preserve">System updates the product's details as </w:t>
      </w:r>
      <w:proofErr w:type="gramStart"/>
      <w:r>
        <w:t>required</w:t>
      </w:r>
      <w:proofErr w:type="gramEnd"/>
    </w:p>
    <w:tbl>
      <w:tblPr>
        <w:tblStyle w:val="4"/>
        <w:tblW w:w="8409" w:type="dxa"/>
        <w:tblLook w:val="04A0" w:firstRow="1" w:lastRow="0" w:firstColumn="1" w:lastColumn="0" w:noHBand="0" w:noVBand="1"/>
      </w:tblPr>
      <w:tblGrid>
        <w:gridCol w:w="4390"/>
        <w:gridCol w:w="4019"/>
      </w:tblGrid>
      <w:tr w:rsidR="00EE1DD6" w14:paraId="0FDA7D8E"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60B18CBE" w14:textId="77777777" w:rsidR="00EE1DD6" w:rsidRDefault="00EE1DD6">
            <w:pPr>
              <w:bidi w:val="0"/>
              <w:rPr>
                <w:b w:val="0"/>
                <w:bCs w:val="0"/>
              </w:rPr>
            </w:pPr>
            <w:r>
              <w:rPr>
                <w:b w:val="0"/>
                <w:bCs w:val="0"/>
              </w:rPr>
              <w:t>Action</w:t>
            </w:r>
          </w:p>
        </w:tc>
        <w:tc>
          <w:tcPr>
            <w:tcW w:w="4019" w:type="dxa"/>
            <w:hideMark/>
          </w:tcPr>
          <w:p w14:paraId="167133BC"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BBBA08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0F6449" w14:textId="77777777" w:rsidR="00EE1DD6" w:rsidRDefault="00EE1DD6">
            <w:pPr>
              <w:bidi w:val="0"/>
            </w:pPr>
            <w:r>
              <w:rPr>
                <w:b w:val="0"/>
                <w:bCs w:val="0"/>
              </w:rPr>
              <w:t>Store owner and seller</w:t>
            </w:r>
            <w:r>
              <w:t xml:space="preserve"> is logged to the system and provides an identification of an existing store that he owns and </w:t>
            </w:r>
            <w:proofErr w:type="gramStart"/>
            <w:r>
              <w:t>an a</w:t>
            </w:r>
            <w:proofErr w:type="gramEnd"/>
            <w:r>
              <w:t xml:space="preserve"> product id that exists in the store, and a valid new details </w:t>
            </w:r>
          </w:p>
          <w:p w14:paraId="05872B1A"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8D2B1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updated the product's details</w:t>
            </w:r>
          </w:p>
        </w:tc>
      </w:tr>
      <w:tr w:rsidR="00EE1DD6" w14:paraId="42CCEF58"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09F5DF" w14:textId="77777777" w:rsidR="00EE1DD6" w:rsidRDefault="00EE1DD6">
            <w:pPr>
              <w:bidi w:val="0"/>
            </w:pPr>
            <w:r>
              <w:rPr>
                <w:b w:val="0"/>
                <w:bCs w:val="0"/>
              </w:rPr>
              <w:lastRenderedPageBreak/>
              <w:t>Store owner and seller</w:t>
            </w:r>
            <w:r>
              <w:t xml:space="preserve"> is logged to the system and provides identification of a store that doesn't </w:t>
            </w:r>
            <w:proofErr w:type="gramStart"/>
            <w:r>
              <w:t>exist</w:t>
            </w:r>
            <w:proofErr w:type="gramEnd"/>
          </w:p>
          <w:p w14:paraId="012A208A" w14:textId="77777777" w:rsidR="00EE1DD6" w:rsidRDefault="00EE1DD6">
            <w:pPr>
              <w:pStyle w:val="a3"/>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2F0E45"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5043597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698820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B06E221"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1DD9B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2E351CA4"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7E650640"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3C197E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of a product that doesn't exists in the </w:t>
            </w:r>
            <w:proofErr w:type="gramStart"/>
            <w:r>
              <w:t>store</w:t>
            </w:r>
            <w:proofErr w:type="gramEnd"/>
          </w:p>
          <w:p w14:paraId="14ECF300" w14:textId="77777777" w:rsidR="00EE1DD6" w:rsidRDefault="00EE1DD6">
            <w:pPr>
              <w:pStyle w:val="a3"/>
              <w:bidi w:val="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33136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products he asks to add doesn't exists in the </w:t>
            </w:r>
            <w:proofErr w:type="gramStart"/>
            <w:r>
              <w:t>store</w:t>
            </w:r>
            <w:proofErr w:type="gramEnd"/>
          </w:p>
          <w:p w14:paraId="7F7D20EC" w14:textId="77777777" w:rsidR="00EE1DD6" w:rsidRDefault="00EE1DD6">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EE1DD6" w14:paraId="7D8F9BE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ADC3A8" w14:textId="77777777" w:rsidR="00EE1DD6" w:rsidRDefault="00EE1DD6">
            <w:pPr>
              <w:bidi w:val="0"/>
            </w:pPr>
            <w:r>
              <w:t xml:space="preserve">The </w:t>
            </w:r>
            <w:r>
              <w:rPr>
                <w:b w:val="0"/>
                <w:bCs w:val="0"/>
              </w:rPr>
              <w:t xml:space="preserve">Store owner and seller </w:t>
            </w:r>
            <w:r>
              <w:t>is not logged to the system</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37C7F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0C002B73"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pPr>
          </w:p>
        </w:tc>
      </w:tr>
      <w:tr w:rsidR="00EE1DD6" w14:paraId="319BF427"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5C4DC0" w14:textId="77777777" w:rsidR="00EE1DD6" w:rsidRDefault="00EE1DD6">
            <w:pPr>
              <w:bidi w:val="0"/>
            </w:pPr>
            <w:r>
              <w:t xml:space="preserve">The </w:t>
            </w:r>
            <w:r>
              <w:rPr>
                <w:b w:val="0"/>
                <w:bCs w:val="0"/>
              </w:rPr>
              <w:t xml:space="preserve">Store owner and seller </w:t>
            </w:r>
            <w:r>
              <w:t xml:space="preserve">is logged to the system and provides a store id of an existing store he owns and a product id that exits in that store, and invalid new </w:t>
            </w:r>
            <w:proofErr w:type="gramStart"/>
            <w:r>
              <w:t>details</w:t>
            </w:r>
            <w:proofErr w:type="gramEnd"/>
          </w:p>
          <w:p w14:paraId="351F8303" w14:textId="77777777" w:rsidR="00EE1DD6" w:rsidRDefault="00EE1DD6">
            <w:pPr>
              <w:pStyle w:val="a3"/>
              <w:bidi w:val="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F1CFC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requested details are </w:t>
            </w:r>
            <w:proofErr w:type="gramStart"/>
            <w:r>
              <w:t>invalid</w:t>
            </w:r>
            <w:proofErr w:type="gramEnd"/>
          </w:p>
          <w:p w14:paraId="1BBCB5ED" w14:textId="77777777" w:rsidR="00EE1DD6" w:rsidRDefault="00EE1DD6">
            <w:pPr>
              <w:pStyle w:val="a3"/>
              <w:bidi w:val="0"/>
              <w:cnfStyle w:val="000000000000" w:firstRow="0" w:lastRow="0" w:firstColumn="0" w:lastColumn="0" w:oddVBand="0" w:evenVBand="0" w:oddHBand="0" w:evenHBand="0" w:firstRowFirstColumn="0" w:firstRowLastColumn="0" w:lastRowFirstColumn="0" w:lastRowLastColumn="0"/>
            </w:pPr>
          </w:p>
        </w:tc>
      </w:tr>
    </w:tbl>
    <w:p w14:paraId="2AFE7282" w14:textId="77777777" w:rsidR="00EE1DD6" w:rsidRDefault="00EE1DD6" w:rsidP="00EE1DD6">
      <w:pPr>
        <w:bidi w:val="0"/>
      </w:pPr>
    </w:p>
    <w:p w14:paraId="607E0B08" w14:textId="23C2FABB" w:rsidR="00EE1DD6" w:rsidRPr="008F6FDC" w:rsidRDefault="00681300" w:rsidP="00EE1DD6">
      <w:pPr>
        <w:pStyle w:val="2"/>
        <w:numPr>
          <w:ilvl w:val="0"/>
          <w:numId w:val="36"/>
        </w:numPr>
        <w:bidi w:val="0"/>
        <w:spacing w:line="256" w:lineRule="auto"/>
      </w:pPr>
      <w:bookmarkStart w:id="45" w:name="_Toc74592935"/>
      <w:r w:rsidRPr="008F6FDC">
        <w:t>[4.</w:t>
      </w:r>
      <w:r w:rsidR="00B83C48" w:rsidRPr="008F6FDC">
        <w:t>7</w:t>
      </w:r>
      <w:r w:rsidRPr="008F6FDC">
        <w:t xml:space="preserve">] </w:t>
      </w:r>
      <w:commentRangeStart w:id="46"/>
      <w:r w:rsidR="00EE1DD6" w:rsidRPr="008F6FDC">
        <w:t>Use</w:t>
      </w:r>
      <w:commentRangeEnd w:id="46"/>
      <w:r w:rsidR="00EE1DD6" w:rsidRPr="008F6FDC">
        <w:rPr>
          <w:rStyle w:val="a7"/>
          <w:b w:val="0"/>
          <w:bCs w:val="0"/>
          <w:color w:val="2F5496" w:themeColor="accent1" w:themeShade="BF"/>
        </w:rPr>
        <w:commentReference w:id="46"/>
      </w:r>
      <w:r w:rsidR="00EE1DD6" w:rsidRPr="008F6FDC">
        <w:t xml:space="preserve"> case: Add buying strategy to store's policy</w:t>
      </w:r>
      <w:bookmarkEnd w:id="45"/>
      <w:r w:rsidR="0054220C">
        <w:br/>
      </w:r>
      <w:r w:rsidR="0054220C" w:rsidRPr="0054220C">
        <w:rPr>
          <w:rFonts w:asciiTheme="minorHAnsi" w:hAnsiTheme="minorHAnsi" w:cstheme="minorHAnsi"/>
          <w:sz w:val="22"/>
          <w:szCs w:val="22"/>
          <w:u w:val="none"/>
        </w:rPr>
        <w:t xml:space="preserve">[Req:4.2, Class: Store, </w:t>
      </w:r>
      <w:proofErr w:type="spellStart"/>
      <w:proofErr w:type="gramStart"/>
      <w:r w:rsidR="00E933DC">
        <w:rPr>
          <w:rFonts w:asciiTheme="minorHAnsi" w:hAnsiTheme="minorHAnsi" w:cstheme="minorHAnsi"/>
          <w:sz w:val="22"/>
          <w:szCs w:val="22"/>
          <w:u w:val="none"/>
        </w:rPr>
        <w:t>CNAME:AddRuleToStorePolicy</w:t>
      </w:r>
      <w:proofErr w:type="spellEnd"/>
      <w:proofErr w:type="gramEnd"/>
      <w:r w:rsidR="00E933DC">
        <w:rPr>
          <w:rFonts w:asciiTheme="minorHAnsi" w:hAnsiTheme="minorHAnsi" w:cstheme="minorHAnsi"/>
          <w:sz w:val="22"/>
          <w:szCs w:val="22"/>
          <w:u w:val="none"/>
        </w:rPr>
        <w:t xml:space="preserve">, </w:t>
      </w:r>
      <w:proofErr w:type="spellStart"/>
      <w:r w:rsidR="0054220C" w:rsidRPr="0054220C">
        <w:rPr>
          <w:rFonts w:asciiTheme="minorHAnsi" w:hAnsiTheme="minorHAnsi" w:cstheme="minorHAnsi"/>
          <w:sz w:val="22"/>
          <w:szCs w:val="22"/>
          <w:u w:val="none"/>
        </w:rPr>
        <w:t>Test:TestRulesAndDiscounts</w:t>
      </w:r>
      <w:proofErr w:type="spellEnd"/>
      <w:r w:rsidR="0054220C" w:rsidRPr="0054220C">
        <w:rPr>
          <w:rFonts w:asciiTheme="minorHAnsi" w:hAnsiTheme="minorHAnsi" w:cstheme="minorHAnsi"/>
          <w:sz w:val="22"/>
          <w:szCs w:val="22"/>
          <w:u w:val="none"/>
        </w:rPr>
        <w:t>]</w:t>
      </w:r>
      <w:r w:rsidR="0054220C">
        <w:rPr>
          <w:rtl/>
        </w:rPr>
        <w:br/>
      </w:r>
    </w:p>
    <w:p w14:paraId="5E7A2D16" w14:textId="2D3BDACC" w:rsidR="00EE1DD6" w:rsidRDefault="00EE1DD6" w:rsidP="00EE1DD6">
      <w:pPr>
        <w:pStyle w:val="a3"/>
        <w:numPr>
          <w:ilvl w:val="1"/>
          <w:numId w:val="35"/>
        </w:numPr>
        <w:bidi w:val="0"/>
        <w:spacing w:line="256" w:lineRule="auto"/>
        <w:rPr>
          <w:b/>
          <w:bCs/>
        </w:rPr>
      </w:pPr>
      <w:r>
        <w:rPr>
          <w:b/>
          <w:bCs/>
        </w:rPr>
        <w:t xml:space="preserve">Actor: Store owner </w:t>
      </w:r>
    </w:p>
    <w:p w14:paraId="10209683" w14:textId="77777777" w:rsidR="00EE1DD6" w:rsidRDefault="00EE1DD6" w:rsidP="00EE1DD6">
      <w:pPr>
        <w:pStyle w:val="a3"/>
        <w:numPr>
          <w:ilvl w:val="1"/>
          <w:numId w:val="35"/>
        </w:numPr>
        <w:bidi w:val="0"/>
        <w:spacing w:line="256" w:lineRule="auto"/>
        <w:rPr>
          <w:b/>
          <w:bCs/>
        </w:rPr>
      </w:pPr>
      <w:r>
        <w:rPr>
          <w:b/>
          <w:bCs/>
        </w:rPr>
        <w:t xml:space="preserve">Precondition: </w:t>
      </w:r>
    </w:p>
    <w:p w14:paraId="4D3ADA2F" w14:textId="6C4585F8" w:rsidR="00EE1DD6" w:rsidRDefault="00EE1DD6" w:rsidP="00EE1DD6">
      <w:pPr>
        <w:pStyle w:val="a3"/>
        <w:numPr>
          <w:ilvl w:val="2"/>
          <w:numId w:val="35"/>
        </w:numPr>
        <w:bidi w:val="0"/>
        <w:spacing w:line="256" w:lineRule="auto"/>
        <w:rPr>
          <w:b/>
          <w:bCs/>
        </w:rPr>
      </w:pPr>
      <w:r>
        <w:rPr>
          <w:b/>
          <w:bCs/>
        </w:rPr>
        <w:t xml:space="preserve">Store owner </w:t>
      </w:r>
      <w:r>
        <w:t xml:space="preserve">is logged in to the </w:t>
      </w:r>
      <w:proofErr w:type="gramStart"/>
      <w:r>
        <w:rPr>
          <w:b/>
          <w:bCs/>
          <w:color w:val="FF0000"/>
        </w:rPr>
        <w:t>system</w:t>
      </w:r>
      <w:proofErr w:type="gramEnd"/>
    </w:p>
    <w:p w14:paraId="65D1188F" w14:textId="42316E55" w:rsidR="00EE1DD6" w:rsidRDefault="00EE1DD6" w:rsidP="00EE1DD6">
      <w:pPr>
        <w:pStyle w:val="a3"/>
        <w:numPr>
          <w:ilvl w:val="2"/>
          <w:numId w:val="35"/>
        </w:numPr>
        <w:bidi w:val="0"/>
        <w:spacing w:line="256" w:lineRule="auto"/>
        <w:rPr>
          <w:b/>
          <w:bCs/>
        </w:rPr>
      </w:pPr>
      <w:r>
        <w:rPr>
          <w:b/>
          <w:bCs/>
        </w:rPr>
        <w:t xml:space="preserve">Store owner </w:t>
      </w:r>
      <w:r>
        <w:t xml:space="preserve">is an owner of an existing </w:t>
      </w:r>
      <w:proofErr w:type="gramStart"/>
      <w:r>
        <w:t>store</w:t>
      </w:r>
      <w:proofErr w:type="gramEnd"/>
    </w:p>
    <w:p w14:paraId="21A81DD6" w14:textId="77777777" w:rsidR="00EE1DD6" w:rsidRDefault="00EE1DD6" w:rsidP="00EE1DD6">
      <w:pPr>
        <w:pStyle w:val="a3"/>
        <w:numPr>
          <w:ilvl w:val="1"/>
          <w:numId w:val="35"/>
        </w:numPr>
        <w:bidi w:val="0"/>
        <w:spacing w:line="256" w:lineRule="auto"/>
        <w:rPr>
          <w:b/>
          <w:bCs/>
        </w:rPr>
      </w:pPr>
      <w:r>
        <w:rPr>
          <w:b/>
          <w:bCs/>
        </w:rPr>
        <w:t xml:space="preserve">Parameter: </w:t>
      </w:r>
      <w:r>
        <w:t>store id and buying strategy</w:t>
      </w:r>
    </w:p>
    <w:p w14:paraId="498D6632" w14:textId="77777777" w:rsidR="00EE1DD6" w:rsidRDefault="00EE1DD6" w:rsidP="00EE1DD6">
      <w:pPr>
        <w:pStyle w:val="a3"/>
        <w:numPr>
          <w:ilvl w:val="1"/>
          <w:numId w:val="35"/>
        </w:numPr>
        <w:bidi w:val="0"/>
        <w:spacing w:line="256" w:lineRule="auto"/>
        <w:rPr>
          <w:b/>
          <w:bCs/>
        </w:rPr>
      </w:pPr>
      <w:r>
        <w:rPr>
          <w:b/>
          <w:bCs/>
        </w:rPr>
        <w:t>Actions:</w:t>
      </w:r>
    </w:p>
    <w:p w14:paraId="509662A1" w14:textId="77777777" w:rsidR="00EE1DD6" w:rsidRDefault="00EE1DD6" w:rsidP="00EE1DD6">
      <w:pPr>
        <w:pStyle w:val="a3"/>
        <w:numPr>
          <w:ilvl w:val="2"/>
          <w:numId w:val="35"/>
        </w:numPr>
        <w:bidi w:val="0"/>
        <w:spacing w:line="256" w:lineRule="auto"/>
        <w:rPr>
          <w:b/>
          <w:bCs/>
        </w:rPr>
      </w:pPr>
      <w:r>
        <w:rPr>
          <w:b/>
          <w:bCs/>
        </w:rPr>
        <w:t xml:space="preserve">User asks to add buying strategy to </w:t>
      </w:r>
      <w:proofErr w:type="gramStart"/>
      <w:r>
        <w:rPr>
          <w:b/>
          <w:bCs/>
        </w:rPr>
        <w:t>store</w:t>
      </w:r>
      <w:proofErr w:type="gramEnd"/>
    </w:p>
    <w:p w14:paraId="3452ABDB" w14:textId="77777777" w:rsidR="00EE1DD6" w:rsidRDefault="00EE1DD6" w:rsidP="00EE1DD6">
      <w:pPr>
        <w:pStyle w:val="a3"/>
        <w:numPr>
          <w:ilvl w:val="2"/>
          <w:numId w:val="35"/>
        </w:numPr>
        <w:bidi w:val="0"/>
        <w:spacing w:line="256" w:lineRule="auto"/>
        <w:rPr>
          <w:b/>
          <w:bCs/>
        </w:rPr>
      </w:pPr>
      <w:r>
        <w:rPr>
          <w:b/>
          <w:bCs/>
        </w:rPr>
        <w:t xml:space="preserve">System requests the store id and </w:t>
      </w:r>
      <w:proofErr w:type="gramStart"/>
      <w:r>
        <w:rPr>
          <w:b/>
          <w:bCs/>
        </w:rPr>
        <w:t>strategy</w:t>
      </w:r>
      <w:proofErr w:type="gramEnd"/>
    </w:p>
    <w:p w14:paraId="6297C394"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7336E87E" w14:textId="77777777" w:rsidR="00EE1DD6" w:rsidRDefault="00EE1DD6" w:rsidP="00EE1DD6">
      <w:pPr>
        <w:pStyle w:val="a3"/>
        <w:numPr>
          <w:ilvl w:val="2"/>
          <w:numId w:val="35"/>
        </w:numPr>
        <w:bidi w:val="0"/>
        <w:spacing w:line="256" w:lineRule="auto"/>
        <w:rPr>
          <w:b/>
          <w:bCs/>
        </w:rPr>
      </w:pPr>
      <w:r>
        <w:rPr>
          <w:b/>
          <w:bCs/>
        </w:rPr>
        <w:t>If strategy already exists</w:t>
      </w:r>
    </w:p>
    <w:p w14:paraId="1C8220E9" w14:textId="77777777" w:rsidR="00EE1DD6" w:rsidRDefault="00EE1DD6" w:rsidP="00EE1DD6">
      <w:pPr>
        <w:pStyle w:val="a3"/>
        <w:numPr>
          <w:ilvl w:val="3"/>
          <w:numId w:val="35"/>
        </w:numPr>
        <w:bidi w:val="0"/>
        <w:spacing w:line="256" w:lineRule="auto"/>
        <w:rPr>
          <w:b/>
          <w:bCs/>
        </w:rPr>
      </w:pPr>
      <w:r>
        <w:rPr>
          <w:b/>
          <w:bCs/>
        </w:rPr>
        <w:t xml:space="preserve">System doesn't change </w:t>
      </w:r>
      <w:proofErr w:type="gramStart"/>
      <w:r>
        <w:rPr>
          <w:b/>
          <w:bCs/>
        </w:rPr>
        <w:t>it</w:t>
      </w:r>
      <w:proofErr w:type="gramEnd"/>
    </w:p>
    <w:p w14:paraId="47355D4A" w14:textId="77777777" w:rsidR="00EE1DD6" w:rsidRDefault="00EE1DD6" w:rsidP="00EE1DD6">
      <w:pPr>
        <w:pStyle w:val="a3"/>
        <w:numPr>
          <w:ilvl w:val="2"/>
          <w:numId w:val="35"/>
        </w:numPr>
        <w:bidi w:val="0"/>
        <w:spacing w:line="256" w:lineRule="auto"/>
        <w:rPr>
          <w:b/>
          <w:bCs/>
        </w:rPr>
      </w:pPr>
      <w:r>
        <w:rPr>
          <w:b/>
          <w:bCs/>
        </w:rPr>
        <w:t>Else</w:t>
      </w:r>
    </w:p>
    <w:p w14:paraId="6548C722" w14:textId="77777777" w:rsidR="00EE1DD6" w:rsidRDefault="00EE1DD6" w:rsidP="00EE1DD6">
      <w:pPr>
        <w:pStyle w:val="a3"/>
        <w:numPr>
          <w:ilvl w:val="3"/>
          <w:numId w:val="35"/>
        </w:numPr>
        <w:bidi w:val="0"/>
        <w:spacing w:line="256" w:lineRule="auto"/>
        <w:rPr>
          <w:b/>
          <w:bCs/>
        </w:rPr>
      </w:pPr>
      <w:r>
        <w:rPr>
          <w:b/>
          <w:bCs/>
        </w:rPr>
        <w:t xml:space="preserve">System adds new strategy to store's </w:t>
      </w:r>
      <w:proofErr w:type="gramStart"/>
      <w:r>
        <w:rPr>
          <w:b/>
          <w:bCs/>
        </w:rPr>
        <w:t>policy</w:t>
      </w:r>
      <w:proofErr w:type="gramEnd"/>
    </w:p>
    <w:tbl>
      <w:tblPr>
        <w:tblStyle w:val="4"/>
        <w:tblW w:w="9781" w:type="dxa"/>
        <w:tblInd w:w="-572" w:type="dxa"/>
        <w:tblLook w:val="04A0" w:firstRow="1" w:lastRow="0" w:firstColumn="1" w:lastColumn="0" w:noHBand="0" w:noVBand="1"/>
      </w:tblPr>
      <w:tblGrid>
        <w:gridCol w:w="4962"/>
        <w:gridCol w:w="4819"/>
      </w:tblGrid>
      <w:tr w:rsidR="00EE1DD6" w14:paraId="2F887883"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hideMark/>
          </w:tcPr>
          <w:p w14:paraId="340C48BB" w14:textId="77777777" w:rsidR="00EE1DD6" w:rsidRDefault="00EE1DD6">
            <w:pPr>
              <w:bidi w:val="0"/>
              <w:rPr>
                <w:b w:val="0"/>
                <w:bCs w:val="0"/>
              </w:rPr>
            </w:pPr>
            <w:r>
              <w:rPr>
                <w:b w:val="0"/>
                <w:bCs w:val="0"/>
              </w:rPr>
              <w:t>Action</w:t>
            </w:r>
          </w:p>
        </w:tc>
        <w:tc>
          <w:tcPr>
            <w:tcW w:w="4819" w:type="dxa"/>
            <w:hideMark/>
          </w:tcPr>
          <w:p w14:paraId="564EFE8E"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F72D6F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83F4C9"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 and </w:t>
            </w:r>
            <w:proofErr w:type="gramStart"/>
            <w:r>
              <w:t>an a</w:t>
            </w:r>
            <w:proofErr w:type="gramEnd"/>
            <w:r>
              <w:t xml:space="preserve"> new buying strategy to store's policy</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528987"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updated the store's policy</w:t>
            </w:r>
          </w:p>
        </w:tc>
      </w:tr>
      <w:tr w:rsidR="00EE1DD6" w14:paraId="5D814EE3"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3AD69D2" w14:textId="77777777" w:rsidR="00EE1DD6" w:rsidRDefault="00EE1DD6">
            <w:pPr>
              <w:bidi w:val="0"/>
            </w:pPr>
            <w:r>
              <w:rPr>
                <w:b w:val="0"/>
                <w:bCs w:val="0"/>
              </w:rPr>
              <w:t>Store owner and seller</w:t>
            </w:r>
            <w:r>
              <w:t xml:space="preserve"> is logged to the system and provides identification of a store that doesn't </w:t>
            </w:r>
            <w:proofErr w:type="gramStart"/>
            <w:r>
              <w:t>exist</w:t>
            </w:r>
            <w:proofErr w:type="gramEnd"/>
          </w:p>
          <w:p w14:paraId="7EC15794"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49D51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1681C32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BC51C0" w14:textId="77777777" w:rsidR="00EE1DD6" w:rsidRDefault="00EE1DD6">
            <w:pPr>
              <w:bidi w:val="0"/>
              <w:rPr>
                <w:b w:val="0"/>
                <w:bCs w:val="0"/>
              </w:rPr>
            </w:pPr>
            <w:r>
              <w:lastRenderedPageBreak/>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99133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71950095"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2850D0"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buying </w:t>
            </w:r>
            <w:proofErr w:type="gramStart"/>
            <w:r>
              <w:t>strategy</w:t>
            </w:r>
            <w:proofErr w:type="gramEnd"/>
          </w:p>
          <w:p w14:paraId="24B10465"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025F7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buying strategy is </w:t>
            </w:r>
            <w:proofErr w:type="gramStart"/>
            <w:r>
              <w:t>unknown</w:t>
            </w:r>
            <w:proofErr w:type="gramEnd"/>
          </w:p>
          <w:p w14:paraId="14148091" w14:textId="77777777" w:rsidR="00EE1DD6" w:rsidRDefault="00EE1DD6">
            <w:pPr>
              <w:bidi w:val="0"/>
              <w:cnfStyle w:val="000000000000" w:firstRow="0" w:lastRow="0" w:firstColumn="0" w:lastColumn="0" w:oddVBand="0" w:evenVBand="0" w:oddHBand="0" w:evenHBand="0" w:firstRowFirstColumn="0" w:firstRowLastColumn="0" w:lastRowFirstColumn="0" w:lastRowLastColumn="0"/>
              <w:rPr>
                <w:b/>
                <w:bCs/>
              </w:rPr>
            </w:pPr>
          </w:p>
        </w:tc>
      </w:tr>
      <w:tr w:rsidR="00EE1DD6" w14:paraId="292DC7F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444006" w14:textId="77777777" w:rsidR="00EE1DD6" w:rsidRDefault="00EE1DD6">
            <w:pPr>
              <w:bidi w:val="0"/>
            </w:pPr>
            <w:r>
              <w:t xml:space="preserve">The </w:t>
            </w:r>
            <w:r>
              <w:rPr>
                <w:b w:val="0"/>
                <w:bCs w:val="0"/>
              </w:rPr>
              <w:t xml:space="preserve">Store owner and seller </w:t>
            </w:r>
            <w:r>
              <w:t xml:space="preserve">is not logged to the </w:t>
            </w:r>
            <w:proofErr w:type="gramStart"/>
            <w:r>
              <w:t>system</w:t>
            </w:r>
            <w:proofErr w:type="gramEnd"/>
          </w:p>
          <w:p w14:paraId="61591599"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9E6C5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25AE422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5C5DF041" w14:textId="77777777" w:rsidR="00EE1DD6" w:rsidRDefault="00EE1DD6" w:rsidP="00EE1DD6">
      <w:pPr>
        <w:bidi w:val="0"/>
        <w:rPr>
          <w:b/>
          <w:bCs/>
        </w:rPr>
      </w:pPr>
    </w:p>
    <w:p w14:paraId="1AD6C20F" w14:textId="77777777" w:rsidR="00EE1DD6" w:rsidRDefault="00EE1DD6" w:rsidP="00EE1DD6">
      <w:pPr>
        <w:pStyle w:val="a3"/>
        <w:bidi w:val="0"/>
        <w:rPr>
          <w:b/>
          <w:bCs/>
        </w:rPr>
      </w:pPr>
    </w:p>
    <w:p w14:paraId="3BDF8820" w14:textId="5706400E" w:rsidR="00EE1DD6" w:rsidRPr="008F6FDC" w:rsidRDefault="00681300" w:rsidP="00EE1DD6">
      <w:pPr>
        <w:pStyle w:val="2"/>
        <w:numPr>
          <w:ilvl w:val="0"/>
          <w:numId w:val="36"/>
        </w:numPr>
        <w:bidi w:val="0"/>
        <w:spacing w:line="256" w:lineRule="auto"/>
      </w:pPr>
      <w:bookmarkStart w:id="47" w:name="_Toc74592936"/>
      <w:r w:rsidRPr="008F6FDC">
        <w:t>[4.</w:t>
      </w:r>
      <w:r w:rsidR="00B83C48" w:rsidRPr="008F6FDC">
        <w:t>8</w:t>
      </w:r>
      <w:r w:rsidRPr="008F6FDC">
        <w:t xml:space="preserve">] </w:t>
      </w:r>
      <w:commentRangeStart w:id="48"/>
      <w:r w:rsidR="00EE1DD6" w:rsidRPr="008F6FDC">
        <w:t>Use</w:t>
      </w:r>
      <w:commentRangeEnd w:id="48"/>
      <w:r w:rsidR="00EE1DD6" w:rsidRPr="008F6FDC">
        <w:rPr>
          <w:rStyle w:val="a7"/>
          <w:b w:val="0"/>
          <w:bCs w:val="0"/>
          <w:color w:val="2F5496" w:themeColor="accent1" w:themeShade="BF"/>
        </w:rPr>
        <w:commentReference w:id="48"/>
      </w:r>
      <w:r w:rsidR="00EE1DD6" w:rsidRPr="008F6FDC">
        <w:t xml:space="preserve"> case: Update buying strategy to store's policy</w:t>
      </w:r>
      <w:bookmarkEnd w:id="47"/>
      <w:r w:rsidR="0054220C">
        <w:br/>
        <w:t>[</w:t>
      </w:r>
      <w:r w:rsidR="0054220C" w:rsidRPr="0054220C">
        <w:rPr>
          <w:rFonts w:asciiTheme="minorHAnsi" w:hAnsiTheme="minorHAnsi" w:cstheme="minorHAnsi"/>
          <w:sz w:val="22"/>
          <w:szCs w:val="22"/>
          <w:u w:val="none"/>
        </w:rPr>
        <w:t xml:space="preserve">Req:4.2, Class: Store, </w:t>
      </w:r>
      <w:proofErr w:type="spellStart"/>
      <w:proofErr w:type="gramStart"/>
      <w:r w:rsidR="0054220C" w:rsidRPr="0054220C">
        <w:rPr>
          <w:rFonts w:asciiTheme="minorHAnsi" w:hAnsiTheme="minorHAnsi" w:cstheme="minorHAnsi"/>
          <w:sz w:val="22"/>
          <w:szCs w:val="22"/>
          <w:u w:val="none"/>
        </w:rPr>
        <w:t>Test:TestRulesAndDiscounts</w:t>
      </w:r>
      <w:proofErr w:type="spellEnd"/>
      <w:proofErr w:type="gramEnd"/>
      <w:r w:rsidR="0054220C">
        <w:rPr>
          <w:rFonts w:asciiTheme="minorHAnsi" w:hAnsiTheme="minorHAnsi" w:cstheme="minorHAnsi"/>
          <w:sz w:val="22"/>
          <w:szCs w:val="22"/>
          <w:u w:val="none"/>
        </w:rPr>
        <w:t>]</w:t>
      </w:r>
    </w:p>
    <w:p w14:paraId="097602D4" w14:textId="77777777" w:rsidR="00EE1DD6" w:rsidRDefault="00EE1DD6" w:rsidP="00EE1DD6">
      <w:pPr>
        <w:pStyle w:val="a3"/>
        <w:numPr>
          <w:ilvl w:val="1"/>
          <w:numId w:val="35"/>
        </w:numPr>
        <w:bidi w:val="0"/>
        <w:spacing w:line="256" w:lineRule="auto"/>
        <w:rPr>
          <w:b/>
          <w:bCs/>
        </w:rPr>
      </w:pPr>
      <w:r>
        <w:rPr>
          <w:b/>
          <w:bCs/>
        </w:rPr>
        <w:t>Actor: Store owner and seller</w:t>
      </w:r>
    </w:p>
    <w:p w14:paraId="0F573245" w14:textId="77777777" w:rsidR="00EE1DD6" w:rsidRDefault="00EE1DD6" w:rsidP="00EE1DD6">
      <w:pPr>
        <w:pStyle w:val="a3"/>
        <w:numPr>
          <w:ilvl w:val="1"/>
          <w:numId w:val="35"/>
        </w:numPr>
        <w:bidi w:val="0"/>
        <w:spacing w:line="256" w:lineRule="auto"/>
        <w:rPr>
          <w:b/>
          <w:bCs/>
        </w:rPr>
      </w:pPr>
      <w:r>
        <w:rPr>
          <w:b/>
          <w:bCs/>
        </w:rPr>
        <w:t xml:space="preserve">Precondition: </w:t>
      </w:r>
    </w:p>
    <w:p w14:paraId="1F303DD6"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18C0FA22"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3E48B774" w14:textId="77777777" w:rsidR="00EE1DD6" w:rsidRDefault="00EE1DD6" w:rsidP="00EE1DD6">
      <w:pPr>
        <w:pStyle w:val="a3"/>
        <w:numPr>
          <w:ilvl w:val="1"/>
          <w:numId w:val="35"/>
        </w:numPr>
        <w:bidi w:val="0"/>
        <w:spacing w:line="256" w:lineRule="auto"/>
        <w:rPr>
          <w:b/>
          <w:bCs/>
        </w:rPr>
      </w:pPr>
      <w:r>
        <w:rPr>
          <w:b/>
          <w:bCs/>
        </w:rPr>
        <w:t xml:space="preserve">Parameter: </w:t>
      </w:r>
      <w:r>
        <w:t>store id and buying strategy</w:t>
      </w:r>
    </w:p>
    <w:p w14:paraId="06B2B376" w14:textId="77777777" w:rsidR="00EE1DD6" w:rsidRDefault="00EE1DD6" w:rsidP="00EE1DD6">
      <w:pPr>
        <w:pStyle w:val="a3"/>
        <w:numPr>
          <w:ilvl w:val="1"/>
          <w:numId w:val="35"/>
        </w:numPr>
        <w:bidi w:val="0"/>
        <w:spacing w:line="256" w:lineRule="auto"/>
        <w:rPr>
          <w:b/>
          <w:bCs/>
        </w:rPr>
      </w:pPr>
      <w:r>
        <w:rPr>
          <w:b/>
          <w:bCs/>
        </w:rPr>
        <w:t>Actions:</w:t>
      </w:r>
    </w:p>
    <w:p w14:paraId="109B72F0" w14:textId="77777777" w:rsidR="00EE1DD6" w:rsidRDefault="00EE1DD6" w:rsidP="00EE1DD6">
      <w:pPr>
        <w:pStyle w:val="a3"/>
        <w:numPr>
          <w:ilvl w:val="2"/>
          <w:numId w:val="35"/>
        </w:numPr>
        <w:bidi w:val="0"/>
        <w:spacing w:line="256" w:lineRule="auto"/>
        <w:rPr>
          <w:b/>
          <w:bCs/>
        </w:rPr>
      </w:pPr>
      <w:r>
        <w:rPr>
          <w:b/>
          <w:bCs/>
        </w:rPr>
        <w:t xml:space="preserve">User asks to update buying strategy to </w:t>
      </w:r>
      <w:proofErr w:type="gramStart"/>
      <w:r>
        <w:rPr>
          <w:b/>
          <w:bCs/>
        </w:rPr>
        <w:t>store</w:t>
      </w:r>
      <w:proofErr w:type="gramEnd"/>
    </w:p>
    <w:p w14:paraId="36951616" w14:textId="77777777" w:rsidR="00EE1DD6" w:rsidRDefault="00EE1DD6" w:rsidP="00EE1DD6">
      <w:pPr>
        <w:pStyle w:val="a3"/>
        <w:numPr>
          <w:ilvl w:val="2"/>
          <w:numId w:val="35"/>
        </w:numPr>
        <w:bidi w:val="0"/>
        <w:spacing w:line="256" w:lineRule="auto"/>
        <w:rPr>
          <w:b/>
          <w:bCs/>
        </w:rPr>
      </w:pPr>
      <w:r>
        <w:rPr>
          <w:b/>
          <w:bCs/>
        </w:rPr>
        <w:t xml:space="preserve">System requests the store id and </w:t>
      </w:r>
      <w:proofErr w:type="gramStart"/>
      <w:r>
        <w:rPr>
          <w:b/>
          <w:bCs/>
        </w:rPr>
        <w:t>strategy</w:t>
      </w:r>
      <w:proofErr w:type="gramEnd"/>
    </w:p>
    <w:p w14:paraId="107D2CFA"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2D332446" w14:textId="77777777" w:rsidR="00EE1DD6" w:rsidRDefault="00EE1DD6" w:rsidP="00EE1DD6">
      <w:pPr>
        <w:pStyle w:val="a3"/>
        <w:numPr>
          <w:ilvl w:val="2"/>
          <w:numId w:val="35"/>
        </w:numPr>
        <w:bidi w:val="0"/>
        <w:spacing w:line="256" w:lineRule="auto"/>
        <w:rPr>
          <w:b/>
          <w:bCs/>
        </w:rPr>
      </w:pPr>
      <w:r>
        <w:rPr>
          <w:b/>
          <w:bCs/>
        </w:rPr>
        <w:t xml:space="preserve">System locates store and check if strategy exists in the store's </w:t>
      </w:r>
      <w:proofErr w:type="gramStart"/>
      <w:r>
        <w:rPr>
          <w:b/>
          <w:bCs/>
        </w:rPr>
        <w:t>policy</w:t>
      </w:r>
      <w:proofErr w:type="gramEnd"/>
    </w:p>
    <w:p w14:paraId="1E0366C7" w14:textId="77777777" w:rsidR="00EE1DD6" w:rsidRDefault="00EE1DD6" w:rsidP="00EE1DD6">
      <w:pPr>
        <w:pStyle w:val="a3"/>
        <w:numPr>
          <w:ilvl w:val="2"/>
          <w:numId w:val="35"/>
        </w:numPr>
        <w:bidi w:val="0"/>
        <w:spacing w:line="256" w:lineRule="auto"/>
        <w:rPr>
          <w:b/>
          <w:bCs/>
        </w:rPr>
      </w:pPr>
      <w:r>
        <w:rPr>
          <w:b/>
          <w:bCs/>
        </w:rPr>
        <w:t xml:space="preserve">System asks whether to delete or update existing </w:t>
      </w:r>
      <w:proofErr w:type="gramStart"/>
      <w:r>
        <w:rPr>
          <w:b/>
          <w:bCs/>
        </w:rPr>
        <w:t>strategy</w:t>
      </w:r>
      <w:proofErr w:type="gramEnd"/>
    </w:p>
    <w:p w14:paraId="038A8F80" w14:textId="77777777" w:rsidR="00EE1DD6" w:rsidRDefault="00EE1DD6" w:rsidP="00EE1DD6">
      <w:pPr>
        <w:pStyle w:val="a3"/>
        <w:numPr>
          <w:ilvl w:val="3"/>
          <w:numId w:val="35"/>
        </w:numPr>
        <w:bidi w:val="0"/>
        <w:spacing w:line="256" w:lineRule="auto"/>
        <w:rPr>
          <w:b/>
          <w:bCs/>
        </w:rPr>
      </w:pPr>
      <w:r>
        <w:rPr>
          <w:b/>
          <w:bCs/>
        </w:rPr>
        <w:t>If user chooses to update</w:t>
      </w:r>
    </w:p>
    <w:p w14:paraId="75AFE59B" w14:textId="77777777" w:rsidR="00EE1DD6" w:rsidRDefault="00EE1DD6" w:rsidP="00EE1DD6">
      <w:pPr>
        <w:pStyle w:val="a3"/>
        <w:numPr>
          <w:ilvl w:val="4"/>
          <w:numId w:val="35"/>
        </w:numPr>
        <w:bidi w:val="0"/>
        <w:spacing w:line="256" w:lineRule="auto"/>
        <w:rPr>
          <w:b/>
          <w:bCs/>
        </w:rPr>
      </w:pPr>
      <w:r>
        <w:rPr>
          <w:b/>
          <w:bCs/>
        </w:rPr>
        <w:t xml:space="preserve">System </w:t>
      </w:r>
      <w:proofErr w:type="gramStart"/>
      <w:r>
        <w:rPr>
          <w:b/>
          <w:bCs/>
        </w:rPr>
        <w:t>update</w:t>
      </w:r>
      <w:proofErr w:type="gramEnd"/>
      <w:r>
        <w:rPr>
          <w:b/>
          <w:bCs/>
        </w:rPr>
        <w:t xml:space="preserve"> the strategy in the store with the new strategy provided </w:t>
      </w:r>
    </w:p>
    <w:p w14:paraId="78086FC7" w14:textId="77777777" w:rsidR="00EE1DD6" w:rsidRDefault="00EE1DD6" w:rsidP="00EE1DD6">
      <w:pPr>
        <w:pStyle w:val="a3"/>
        <w:numPr>
          <w:ilvl w:val="3"/>
          <w:numId w:val="35"/>
        </w:numPr>
        <w:bidi w:val="0"/>
        <w:spacing w:line="256" w:lineRule="auto"/>
        <w:rPr>
          <w:b/>
          <w:bCs/>
        </w:rPr>
      </w:pPr>
      <w:r>
        <w:rPr>
          <w:b/>
          <w:bCs/>
        </w:rPr>
        <w:t>If user chooses to delete</w:t>
      </w:r>
    </w:p>
    <w:p w14:paraId="76B52AE3" w14:textId="77777777" w:rsidR="00EE1DD6" w:rsidRDefault="00EE1DD6" w:rsidP="00EE1DD6">
      <w:pPr>
        <w:pStyle w:val="a3"/>
        <w:numPr>
          <w:ilvl w:val="4"/>
          <w:numId w:val="35"/>
        </w:numPr>
        <w:bidi w:val="0"/>
        <w:spacing w:line="256" w:lineRule="auto"/>
        <w:rPr>
          <w:b/>
          <w:bCs/>
        </w:rPr>
      </w:pPr>
      <w:r>
        <w:rPr>
          <w:b/>
          <w:bCs/>
        </w:rPr>
        <w:t xml:space="preserve">System removes strategy from store's </w:t>
      </w:r>
      <w:proofErr w:type="gramStart"/>
      <w:r>
        <w:rPr>
          <w:b/>
          <w:bCs/>
        </w:rPr>
        <w:t>policy</w:t>
      </w:r>
      <w:proofErr w:type="gramEnd"/>
    </w:p>
    <w:tbl>
      <w:tblPr>
        <w:tblStyle w:val="4"/>
        <w:tblW w:w="8409" w:type="dxa"/>
        <w:tblLook w:val="04A0" w:firstRow="1" w:lastRow="0" w:firstColumn="1" w:lastColumn="0" w:noHBand="0" w:noVBand="1"/>
      </w:tblPr>
      <w:tblGrid>
        <w:gridCol w:w="4390"/>
        <w:gridCol w:w="4019"/>
      </w:tblGrid>
      <w:tr w:rsidR="00EE1DD6" w14:paraId="646F0770"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1F3B4193" w14:textId="77777777" w:rsidR="00EE1DD6" w:rsidRDefault="00EE1DD6">
            <w:pPr>
              <w:bidi w:val="0"/>
              <w:rPr>
                <w:b w:val="0"/>
                <w:bCs w:val="0"/>
              </w:rPr>
            </w:pPr>
            <w:r>
              <w:rPr>
                <w:b w:val="0"/>
                <w:bCs w:val="0"/>
              </w:rPr>
              <w:t>Action</w:t>
            </w:r>
          </w:p>
        </w:tc>
        <w:tc>
          <w:tcPr>
            <w:tcW w:w="4019" w:type="dxa"/>
            <w:hideMark/>
          </w:tcPr>
          <w:p w14:paraId="3F4F68AA"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78096FA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27D510C" w14:textId="77777777" w:rsidR="00EE1DD6" w:rsidRDefault="00EE1DD6">
            <w:pPr>
              <w:bidi w:val="0"/>
              <w:ind w:left="360"/>
            </w:pPr>
            <w:r>
              <w:rPr>
                <w:b w:val="0"/>
                <w:bCs w:val="0"/>
              </w:rPr>
              <w:t>Store owner and seller</w:t>
            </w:r>
            <w:r>
              <w:t xml:space="preserve"> is logged to the system and provides an identification of an existing store that he owns and an existing buying strategy in store's </w:t>
            </w:r>
            <w:proofErr w:type="gramStart"/>
            <w:r>
              <w:t>policy</w:t>
            </w:r>
            <w:proofErr w:type="gramEnd"/>
          </w:p>
          <w:p w14:paraId="6C9AE869"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D3070C"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The system updated the store's policy as </w:t>
            </w:r>
            <w:proofErr w:type="gramStart"/>
            <w:r>
              <w:t>required</w:t>
            </w:r>
            <w:proofErr w:type="gramEnd"/>
          </w:p>
          <w:p w14:paraId="73C2176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21EE1009"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D0E8AAE" w14:textId="77777777" w:rsidR="00EE1DD6" w:rsidRDefault="00EE1DD6">
            <w:pPr>
              <w:bidi w:val="0"/>
              <w:ind w:left="360"/>
            </w:pPr>
            <w:r>
              <w:rPr>
                <w:b w:val="0"/>
                <w:bCs w:val="0"/>
              </w:rPr>
              <w:t>Store owner and seller</w:t>
            </w:r>
            <w:r>
              <w:t xml:space="preserve"> is logged to the system and provides identification of a store that doesn't </w:t>
            </w:r>
            <w:proofErr w:type="gramStart"/>
            <w:r>
              <w:t>exist</w:t>
            </w:r>
            <w:proofErr w:type="gramEnd"/>
          </w:p>
          <w:p w14:paraId="51EB03A9"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F84B0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36417B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4170F90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E9F339" w14:textId="77777777" w:rsidR="00EE1DD6" w:rsidRDefault="00EE1DD6">
            <w:pPr>
              <w:bidi w:val="0"/>
              <w:ind w:left="36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24B64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0990F53D"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0EC02A" w14:textId="77777777" w:rsidR="00EE1DD6" w:rsidRDefault="00EE1DD6">
            <w:pPr>
              <w:bidi w:val="0"/>
              <w:ind w:left="360"/>
            </w:pPr>
            <w:r>
              <w:t xml:space="preserve">The </w:t>
            </w:r>
            <w:r>
              <w:rPr>
                <w:b w:val="0"/>
                <w:bCs w:val="0"/>
              </w:rPr>
              <w:t xml:space="preserve">Store owner and seller </w:t>
            </w:r>
            <w:r>
              <w:t>is logged to the system and provides identification of a store he owns and an unknown buying strategy</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EEC255"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buying strategy is </w:t>
            </w:r>
            <w:proofErr w:type="gramStart"/>
            <w:r>
              <w:t>unknown</w:t>
            </w:r>
            <w:proofErr w:type="gramEnd"/>
          </w:p>
          <w:p w14:paraId="48A1FDC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7AC700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1CDF02" w14:textId="77777777" w:rsidR="00EE1DD6" w:rsidRDefault="00EE1DD6">
            <w:pPr>
              <w:bidi w:val="0"/>
              <w:ind w:left="360"/>
            </w:pPr>
            <w:r>
              <w:lastRenderedPageBreak/>
              <w:t xml:space="preserve">The </w:t>
            </w:r>
            <w:r>
              <w:rPr>
                <w:b w:val="0"/>
                <w:bCs w:val="0"/>
              </w:rPr>
              <w:t xml:space="preserve">Store owner and seller </w:t>
            </w:r>
            <w:r>
              <w:t xml:space="preserve">is not logged to the </w:t>
            </w:r>
            <w:proofErr w:type="gramStart"/>
            <w:r>
              <w:t>system</w:t>
            </w:r>
            <w:proofErr w:type="gramEnd"/>
          </w:p>
          <w:p w14:paraId="03A40BE6"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69248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w:t>
            </w:r>
          </w:p>
        </w:tc>
      </w:tr>
      <w:tr w:rsidR="00EE1DD6" w14:paraId="5E3B6D4A"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524324"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he owns and a strategy that </w:t>
            </w:r>
            <w:proofErr w:type="gramStart"/>
            <w:r>
              <w:t>doesn't</w:t>
            </w:r>
            <w:proofErr w:type="gramEnd"/>
            <w:r>
              <w:t xml:space="preserve">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E66EF4"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buying strategy </w:t>
            </w:r>
            <w:proofErr w:type="gramStart"/>
            <w:r>
              <w:t>doesn't</w:t>
            </w:r>
            <w:proofErr w:type="gramEnd"/>
            <w:r>
              <w:t xml:space="preserve"> exist and encourages him to use </w:t>
            </w:r>
            <w:r>
              <w:rPr>
                <w:b/>
                <w:bCs/>
              </w:rPr>
              <w:t>Add new strategy to store's policy</w:t>
            </w:r>
            <w:r>
              <w:t xml:space="preserve"> use case</w:t>
            </w:r>
          </w:p>
        </w:tc>
      </w:tr>
    </w:tbl>
    <w:p w14:paraId="28DCAA64" w14:textId="77777777" w:rsidR="00EE1DD6" w:rsidRDefault="00EE1DD6" w:rsidP="00EE1DD6">
      <w:pPr>
        <w:bidi w:val="0"/>
      </w:pPr>
    </w:p>
    <w:p w14:paraId="3481977E" w14:textId="6535CF94" w:rsidR="00EE1DD6" w:rsidRPr="008F6FDC" w:rsidRDefault="00681300" w:rsidP="00EE1DD6">
      <w:pPr>
        <w:pStyle w:val="2"/>
        <w:numPr>
          <w:ilvl w:val="0"/>
          <w:numId w:val="36"/>
        </w:numPr>
        <w:bidi w:val="0"/>
        <w:spacing w:line="256" w:lineRule="auto"/>
      </w:pPr>
      <w:bookmarkStart w:id="49" w:name="_Toc74592937"/>
      <w:r w:rsidRPr="008F6FDC">
        <w:t>[4.</w:t>
      </w:r>
      <w:r w:rsidR="00B83C48" w:rsidRPr="008F6FDC">
        <w:t>9</w:t>
      </w:r>
      <w:r w:rsidRPr="008F6FDC">
        <w:t xml:space="preserve">] </w:t>
      </w:r>
      <w:commentRangeStart w:id="50"/>
      <w:r w:rsidR="00EE1DD6" w:rsidRPr="008F6FDC">
        <w:t>Use</w:t>
      </w:r>
      <w:commentRangeEnd w:id="50"/>
      <w:r w:rsidR="00EE1DD6" w:rsidRPr="008F6FDC">
        <w:rPr>
          <w:rStyle w:val="a7"/>
          <w:b w:val="0"/>
          <w:bCs w:val="0"/>
          <w:color w:val="2F5496" w:themeColor="accent1" w:themeShade="BF"/>
        </w:rPr>
        <w:commentReference w:id="50"/>
      </w:r>
      <w:r w:rsidR="00EE1DD6" w:rsidRPr="008F6FDC">
        <w:t xml:space="preserve"> case: Add allowed discounts to store's policy</w:t>
      </w:r>
      <w:bookmarkEnd w:id="49"/>
      <w:r w:rsidR="006546EB">
        <w:br/>
        <w:t>[</w:t>
      </w:r>
      <w:r w:rsidR="006546EB" w:rsidRPr="0054220C">
        <w:rPr>
          <w:rFonts w:asciiTheme="minorHAnsi" w:hAnsiTheme="minorHAnsi" w:cstheme="minorHAnsi"/>
          <w:sz w:val="22"/>
          <w:szCs w:val="22"/>
          <w:u w:val="none"/>
        </w:rPr>
        <w:t xml:space="preserve">Req:4.2, Class: Store, </w:t>
      </w:r>
      <w:r w:rsidR="00E933DC">
        <w:rPr>
          <w:rFonts w:asciiTheme="minorHAnsi" w:hAnsiTheme="minorHAnsi" w:cstheme="minorHAnsi"/>
          <w:sz w:val="22"/>
          <w:szCs w:val="22"/>
          <w:u w:val="none"/>
        </w:rPr>
        <w:t xml:space="preserve">CNAME: </w:t>
      </w:r>
      <w:proofErr w:type="spellStart"/>
      <w:r w:rsidR="00E933DC">
        <w:rPr>
          <w:rFonts w:asciiTheme="minorHAnsi" w:hAnsiTheme="minorHAnsi" w:cstheme="minorHAnsi"/>
          <w:sz w:val="22"/>
          <w:szCs w:val="22"/>
          <w:u w:val="none"/>
        </w:rPr>
        <w:t>AddDiscountToStore</w:t>
      </w:r>
      <w:proofErr w:type="spellEnd"/>
      <w:r w:rsidR="00E933DC">
        <w:rPr>
          <w:rFonts w:asciiTheme="minorHAnsi" w:hAnsiTheme="minorHAnsi" w:cstheme="minorHAnsi"/>
          <w:sz w:val="22"/>
          <w:szCs w:val="22"/>
          <w:u w:val="none"/>
        </w:rPr>
        <w:t xml:space="preserv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6A9D9C74" w14:textId="77777777" w:rsidR="00EE1DD6" w:rsidRDefault="00EE1DD6" w:rsidP="00EE1DD6">
      <w:pPr>
        <w:pStyle w:val="a3"/>
        <w:numPr>
          <w:ilvl w:val="1"/>
          <w:numId w:val="35"/>
        </w:numPr>
        <w:bidi w:val="0"/>
        <w:spacing w:line="256" w:lineRule="auto"/>
        <w:rPr>
          <w:b/>
          <w:bCs/>
        </w:rPr>
      </w:pPr>
      <w:r>
        <w:rPr>
          <w:b/>
          <w:bCs/>
        </w:rPr>
        <w:t>Actor: Store owner and seller</w:t>
      </w:r>
    </w:p>
    <w:p w14:paraId="3B880C9F" w14:textId="77777777" w:rsidR="00EE1DD6" w:rsidRDefault="00EE1DD6" w:rsidP="00EE1DD6">
      <w:pPr>
        <w:pStyle w:val="a3"/>
        <w:numPr>
          <w:ilvl w:val="1"/>
          <w:numId w:val="35"/>
        </w:numPr>
        <w:bidi w:val="0"/>
        <w:spacing w:line="256" w:lineRule="auto"/>
        <w:rPr>
          <w:b/>
          <w:bCs/>
        </w:rPr>
      </w:pPr>
      <w:r>
        <w:rPr>
          <w:b/>
          <w:bCs/>
        </w:rPr>
        <w:t xml:space="preserve">Precondition: </w:t>
      </w:r>
    </w:p>
    <w:p w14:paraId="6D58FA9D"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0993447C"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71B70ECD"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16BFD2CD" w14:textId="77777777" w:rsidR="00EE1DD6" w:rsidRDefault="00EE1DD6" w:rsidP="00EE1DD6">
      <w:pPr>
        <w:pStyle w:val="a3"/>
        <w:numPr>
          <w:ilvl w:val="1"/>
          <w:numId w:val="35"/>
        </w:numPr>
        <w:bidi w:val="0"/>
        <w:spacing w:line="256" w:lineRule="auto"/>
        <w:rPr>
          <w:b/>
          <w:bCs/>
        </w:rPr>
      </w:pPr>
      <w:r>
        <w:rPr>
          <w:b/>
          <w:bCs/>
        </w:rPr>
        <w:t>Actions:</w:t>
      </w:r>
    </w:p>
    <w:p w14:paraId="5806AD8E" w14:textId="77777777" w:rsidR="00EE1DD6" w:rsidRDefault="00EE1DD6" w:rsidP="00EE1DD6">
      <w:pPr>
        <w:pStyle w:val="a3"/>
        <w:numPr>
          <w:ilvl w:val="2"/>
          <w:numId w:val="35"/>
        </w:numPr>
        <w:bidi w:val="0"/>
        <w:spacing w:line="256" w:lineRule="auto"/>
        <w:rPr>
          <w:b/>
          <w:bCs/>
        </w:rPr>
      </w:pPr>
      <w:r>
        <w:rPr>
          <w:b/>
          <w:bCs/>
        </w:rPr>
        <w:t xml:space="preserve">User asks to add allowed discount type to </w:t>
      </w:r>
      <w:proofErr w:type="gramStart"/>
      <w:r>
        <w:rPr>
          <w:b/>
          <w:bCs/>
        </w:rPr>
        <w:t>store</w:t>
      </w:r>
      <w:proofErr w:type="gramEnd"/>
    </w:p>
    <w:p w14:paraId="133D0B70" w14:textId="77777777" w:rsidR="00EE1DD6" w:rsidRDefault="00EE1DD6" w:rsidP="00EE1DD6">
      <w:pPr>
        <w:pStyle w:val="a3"/>
        <w:numPr>
          <w:ilvl w:val="2"/>
          <w:numId w:val="35"/>
        </w:numPr>
        <w:bidi w:val="0"/>
        <w:spacing w:line="256" w:lineRule="auto"/>
        <w:rPr>
          <w:b/>
          <w:bCs/>
        </w:rPr>
      </w:pPr>
      <w:r>
        <w:rPr>
          <w:b/>
          <w:bCs/>
        </w:rPr>
        <w:t xml:space="preserve">System requests the store id and discount </w:t>
      </w:r>
      <w:proofErr w:type="gramStart"/>
      <w:r>
        <w:rPr>
          <w:b/>
          <w:bCs/>
        </w:rPr>
        <w:t>type</w:t>
      </w:r>
      <w:proofErr w:type="gramEnd"/>
    </w:p>
    <w:p w14:paraId="27EC7BEA"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365A8AA3" w14:textId="77777777" w:rsidR="00EE1DD6" w:rsidRDefault="00EE1DD6" w:rsidP="00EE1DD6">
      <w:pPr>
        <w:pStyle w:val="a3"/>
        <w:numPr>
          <w:ilvl w:val="2"/>
          <w:numId w:val="35"/>
        </w:numPr>
        <w:bidi w:val="0"/>
        <w:spacing w:line="256" w:lineRule="auto"/>
        <w:rPr>
          <w:b/>
          <w:bCs/>
        </w:rPr>
      </w:pPr>
      <w:r>
        <w:rPr>
          <w:b/>
          <w:bCs/>
        </w:rPr>
        <w:t>If strategy discount type exists</w:t>
      </w:r>
    </w:p>
    <w:p w14:paraId="4A8565C2" w14:textId="77777777" w:rsidR="00EE1DD6" w:rsidRDefault="00EE1DD6" w:rsidP="00EE1DD6">
      <w:pPr>
        <w:pStyle w:val="a3"/>
        <w:numPr>
          <w:ilvl w:val="3"/>
          <w:numId w:val="35"/>
        </w:numPr>
        <w:bidi w:val="0"/>
        <w:spacing w:line="256" w:lineRule="auto"/>
        <w:rPr>
          <w:b/>
          <w:bCs/>
        </w:rPr>
      </w:pPr>
      <w:r>
        <w:rPr>
          <w:b/>
          <w:bCs/>
        </w:rPr>
        <w:t xml:space="preserve">System doesn't change </w:t>
      </w:r>
      <w:proofErr w:type="gramStart"/>
      <w:r>
        <w:rPr>
          <w:b/>
          <w:bCs/>
        </w:rPr>
        <w:t>it</w:t>
      </w:r>
      <w:proofErr w:type="gramEnd"/>
    </w:p>
    <w:p w14:paraId="7A9D9572" w14:textId="77777777" w:rsidR="00EE1DD6" w:rsidRDefault="00EE1DD6" w:rsidP="00EE1DD6">
      <w:pPr>
        <w:pStyle w:val="a3"/>
        <w:numPr>
          <w:ilvl w:val="2"/>
          <w:numId w:val="35"/>
        </w:numPr>
        <w:bidi w:val="0"/>
        <w:spacing w:line="256" w:lineRule="auto"/>
        <w:rPr>
          <w:b/>
          <w:bCs/>
        </w:rPr>
      </w:pPr>
      <w:r>
        <w:rPr>
          <w:b/>
          <w:bCs/>
        </w:rPr>
        <w:t>Else</w:t>
      </w:r>
    </w:p>
    <w:p w14:paraId="463B68F9" w14:textId="16BD46C0" w:rsidR="00EE1DD6" w:rsidRPr="00681300" w:rsidRDefault="00EE1DD6" w:rsidP="00681300">
      <w:pPr>
        <w:pStyle w:val="a3"/>
        <w:numPr>
          <w:ilvl w:val="3"/>
          <w:numId w:val="35"/>
        </w:numPr>
        <w:bidi w:val="0"/>
        <w:spacing w:line="256" w:lineRule="auto"/>
        <w:rPr>
          <w:b/>
          <w:bCs/>
        </w:rPr>
      </w:pPr>
      <w:r>
        <w:rPr>
          <w:b/>
          <w:bCs/>
        </w:rPr>
        <w:t xml:space="preserve">System adds new discount type to store's </w:t>
      </w:r>
      <w:proofErr w:type="gramStart"/>
      <w:r>
        <w:rPr>
          <w:b/>
          <w:bCs/>
        </w:rPr>
        <w:t>policy</w:t>
      </w:r>
      <w:proofErr w:type="gramEnd"/>
    </w:p>
    <w:tbl>
      <w:tblPr>
        <w:tblStyle w:val="4"/>
        <w:tblW w:w="8409" w:type="dxa"/>
        <w:tblLook w:val="04A0" w:firstRow="1" w:lastRow="0" w:firstColumn="1" w:lastColumn="0" w:noHBand="0" w:noVBand="1"/>
      </w:tblPr>
      <w:tblGrid>
        <w:gridCol w:w="4390"/>
        <w:gridCol w:w="4019"/>
      </w:tblGrid>
      <w:tr w:rsidR="00EE1DD6" w14:paraId="1B28D413"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7036F417" w14:textId="77777777" w:rsidR="00EE1DD6" w:rsidRDefault="00EE1DD6">
            <w:pPr>
              <w:bidi w:val="0"/>
              <w:rPr>
                <w:b w:val="0"/>
                <w:bCs w:val="0"/>
              </w:rPr>
            </w:pPr>
            <w:r>
              <w:rPr>
                <w:b w:val="0"/>
                <w:bCs w:val="0"/>
              </w:rPr>
              <w:t>Action</w:t>
            </w:r>
          </w:p>
        </w:tc>
        <w:tc>
          <w:tcPr>
            <w:tcW w:w="4019" w:type="dxa"/>
            <w:hideMark/>
          </w:tcPr>
          <w:p w14:paraId="073F1C2E"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6F7C3D9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5C9BB2" w14:textId="77777777" w:rsidR="00EE1DD6" w:rsidRDefault="00EE1DD6">
            <w:pPr>
              <w:bidi w:val="0"/>
              <w:ind w:left="360"/>
            </w:pPr>
            <w:r>
              <w:rPr>
                <w:b w:val="0"/>
                <w:bCs w:val="0"/>
              </w:rPr>
              <w:t>Store owner and seller</w:t>
            </w:r>
            <w:r>
              <w:t xml:space="preserve"> is logged to the system and provides an identification of an existing store that he owns and </w:t>
            </w:r>
            <w:proofErr w:type="gramStart"/>
            <w:r>
              <w:t>an a</w:t>
            </w:r>
            <w:proofErr w:type="gramEnd"/>
            <w:r>
              <w:t xml:space="preserve"> new </w:t>
            </w:r>
            <w:r>
              <w:rPr>
                <w:b w:val="0"/>
                <w:bCs w:val="0"/>
              </w:rPr>
              <w:t>discount type</w:t>
            </w:r>
            <w:r>
              <w:t xml:space="preserve"> to store's policy</w:t>
            </w:r>
          </w:p>
          <w:p w14:paraId="63CDB761"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00FB86"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The system updated the store's </w:t>
            </w:r>
            <w:proofErr w:type="gramStart"/>
            <w:r>
              <w:t>policy</w:t>
            </w:r>
            <w:proofErr w:type="gramEnd"/>
          </w:p>
          <w:p w14:paraId="4EBE241D"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78E75807"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C5451AE" w14:textId="77777777" w:rsidR="00EE1DD6" w:rsidRDefault="00EE1DD6">
            <w:pPr>
              <w:bidi w:val="0"/>
              <w:ind w:left="360"/>
            </w:pPr>
            <w:r>
              <w:rPr>
                <w:b w:val="0"/>
                <w:bCs w:val="0"/>
              </w:rPr>
              <w:t>Store owner and seller</w:t>
            </w:r>
            <w:r>
              <w:t xml:space="preserve"> is logged to the system and provides identification of a store that doesn't </w:t>
            </w:r>
            <w:proofErr w:type="gramStart"/>
            <w:r>
              <w:t>exist</w:t>
            </w:r>
            <w:proofErr w:type="gramEnd"/>
          </w:p>
          <w:p w14:paraId="19CE491E"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D7D3A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07DE5EC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279AD07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28ECEB"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that he doesn’t </w:t>
            </w:r>
            <w:proofErr w:type="gramStart"/>
            <w:r>
              <w:t>own</w:t>
            </w:r>
            <w:proofErr w:type="gramEnd"/>
          </w:p>
          <w:p w14:paraId="6315CE42"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96A07A"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6B9754BD"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EE1DD6" w14:paraId="448F7713"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3D5919"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he owns and an unknown </w:t>
            </w:r>
            <w:r>
              <w:rPr>
                <w:b w:val="0"/>
                <w:bCs w:val="0"/>
              </w:rPr>
              <w:t xml:space="preserve">discount </w:t>
            </w:r>
            <w:proofErr w:type="gramStart"/>
            <w:r>
              <w:rPr>
                <w:b w:val="0"/>
                <w:bCs w:val="0"/>
              </w:rPr>
              <w:t>type</w:t>
            </w:r>
            <w:proofErr w:type="gramEnd"/>
          </w:p>
          <w:p w14:paraId="4190006E"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6D489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discount type</w:t>
            </w:r>
            <w:r>
              <w:t xml:space="preserve"> is </w:t>
            </w:r>
            <w:proofErr w:type="gramStart"/>
            <w:r>
              <w:t>unknown</w:t>
            </w:r>
            <w:proofErr w:type="gramEnd"/>
          </w:p>
          <w:p w14:paraId="178781E9"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4973DE1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ED7ECEB" w14:textId="77777777" w:rsidR="00EE1DD6" w:rsidRDefault="00EE1DD6">
            <w:pPr>
              <w:bidi w:val="0"/>
              <w:ind w:left="360"/>
            </w:pPr>
            <w:r>
              <w:t xml:space="preserve">The </w:t>
            </w:r>
            <w:r>
              <w:rPr>
                <w:b w:val="0"/>
                <w:bCs w:val="0"/>
              </w:rPr>
              <w:t xml:space="preserve">Store owner and seller </w:t>
            </w:r>
            <w:r>
              <w:t>is not logged to the system</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A8C51E"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019EF043"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7D1B97C1" w14:textId="77777777" w:rsidR="00EE1DD6" w:rsidRDefault="00EE1DD6" w:rsidP="00EE1DD6">
      <w:pPr>
        <w:bidi w:val="0"/>
        <w:rPr>
          <w:b/>
          <w:bCs/>
        </w:rPr>
      </w:pPr>
    </w:p>
    <w:p w14:paraId="2699C166" w14:textId="77777777" w:rsidR="00EE1DD6" w:rsidRDefault="00EE1DD6" w:rsidP="00EE1DD6">
      <w:pPr>
        <w:pStyle w:val="a3"/>
        <w:rPr>
          <w:b/>
          <w:bCs/>
        </w:rPr>
      </w:pPr>
    </w:p>
    <w:p w14:paraId="739D2A50" w14:textId="2EA6C6E1" w:rsidR="00EE1DD6" w:rsidRPr="008F6FDC" w:rsidRDefault="00681300" w:rsidP="00EE1DD6">
      <w:pPr>
        <w:pStyle w:val="2"/>
        <w:numPr>
          <w:ilvl w:val="0"/>
          <w:numId w:val="36"/>
        </w:numPr>
        <w:bidi w:val="0"/>
        <w:spacing w:line="256" w:lineRule="auto"/>
      </w:pPr>
      <w:bookmarkStart w:id="51" w:name="_Toc74592938"/>
      <w:r w:rsidRPr="008F6FDC">
        <w:t>[4.1</w:t>
      </w:r>
      <w:r w:rsidR="00B83C48" w:rsidRPr="008F6FDC">
        <w:t>0</w:t>
      </w:r>
      <w:r w:rsidRPr="008F6FDC">
        <w:t xml:space="preserve">] </w:t>
      </w:r>
      <w:commentRangeStart w:id="52"/>
      <w:r w:rsidR="00EE1DD6" w:rsidRPr="008F6FDC">
        <w:t>Use</w:t>
      </w:r>
      <w:commentRangeEnd w:id="52"/>
      <w:r w:rsidR="00EE1DD6" w:rsidRPr="008F6FDC">
        <w:rPr>
          <w:rStyle w:val="a7"/>
          <w:b w:val="0"/>
          <w:bCs w:val="0"/>
          <w:color w:val="2F5496" w:themeColor="accent1" w:themeShade="BF"/>
        </w:rPr>
        <w:commentReference w:id="52"/>
      </w:r>
      <w:r w:rsidR="00EE1DD6" w:rsidRPr="008F6FDC">
        <w:t xml:space="preserve"> case: Update allowed discounts in store's policy</w:t>
      </w:r>
      <w:bookmarkEnd w:id="51"/>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6F6D2B1B" w14:textId="77777777" w:rsidR="00EE1DD6" w:rsidRDefault="00EE1DD6" w:rsidP="00EE1DD6">
      <w:pPr>
        <w:pStyle w:val="a3"/>
        <w:numPr>
          <w:ilvl w:val="1"/>
          <w:numId w:val="35"/>
        </w:numPr>
        <w:bidi w:val="0"/>
        <w:spacing w:line="256" w:lineRule="auto"/>
        <w:rPr>
          <w:b/>
          <w:bCs/>
        </w:rPr>
      </w:pPr>
      <w:r>
        <w:rPr>
          <w:b/>
          <w:bCs/>
        </w:rPr>
        <w:t>Actor: Store owner and seller</w:t>
      </w:r>
    </w:p>
    <w:p w14:paraId="4A1BA850" w14:textId="77777777" w:rsidR="00EE1DD6" w:rsidRDefault="00EE1DD6" w:rsidP="00EE1DD6">
      <w:pPr>
        <w:pStyle w:val="a3"/>
        <w:numPr>
          <w:ilvl w:val="1"/>
          <w:numId w:val="35"/>
        </w:numPr>
        <w:bidi w:val="0"/>
        <w:spacing w:line="256" w:lineRule="auto"/>
        <w:rPr>
          <w:b/>
          <w:bCs/>
        </w:rPr>
      </w:pPr>
      <w:r>
        <w:rPr>
          <w:b/>
          <w:bCs/>
        </w:rPr>
        <w:t xml:space="preserve">Precondition: </w:t>
      </w:r>
    </w:p>
    <w:p w14:paraId="2214E87F"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1728050A"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75560D3F"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01472812" w14:textId="77777777" w:rsidR="00EE1DD6" w:rsidRDefault="00EE1DD6" w:rsidP="00EE1DD6">
      <w:pPr>
        <w:pStyle w:val="a3"/>
        <w:numPr>
          <w:ilvl w:val="1"/>
          <w:numId w:val="35"/>
        </w:numPr>
        <w:bidi w:val="0"/>
        <w:spacing w:line="256" w:lineRule="auto"/>
        <w:rPr>
          <w:b/>
          <w:bCs/>
        </w:rPr>
      </w:pPr>
      <w:r>
        <w:rPr>
          <w:b/>
          <w:bCs/>
        </w:rPr>
        <w:t>Actions:</w:t>
      </w:r>
    </w:p>
    <w:p w14:paraId="21D8E985" w14:textId="77777777" w:rsidR="00EE1DD6" w:rsidRDefault="00EE1DD6" w:rsidP="00EE1DD6">
      <w:pPr>
        <w:pStyle w:val="a3"/>
        <w:numPr>
          <w:ilvl w:val="2"/>
          <w:numId w:val="35"/>
        </w:numPr>
        <w:bidi w:val="0"/>
        <w:spacing w:line="256" w:lineRule="auto"/>
        <w:rPr>
          <w:b/>
          <w:bCs/>
        </w:rPr>
      </w:pPr>
      <w:r>
        <w:rPr>
          <w:b/>
          <w:bCs/>
        </w:rPr>
        <w:t xml:space="preserve">User asks to update </w:t>
      </w:r>
      <w:r>
        <w:t>discount type</w:t>
      </w:r>
      <w:r>
        <w:rPr>
          <w:b/>
          <w:bCs/>
        </w:rPr>
        <w:t xml:space="preserve"> to </w:t>
      </w:r>
      <w:proofErr w:type="gramStart"/>
      <w:r>
        <w:rPr>
          <w:b/>
          <w:bCs/>
        </w:rPr>
        <w:t>store</w:t>
      </w:r>
      <w:proofErr w:type="gramEnd"/>
    </w:p>
    <w:p w14:paraId="198368E3" w14:textId="77777777" w:rsidR="00EE1DD6" w:rsidRDefault="00EE1DD6" w:rsidP="00EE1DD6">
      <w:pPr>
        <w:pStyle w:val="a3"/>
        <w:numPr>
          <w:ilvl w:val="2"/>
          <w:numId w:val="35"/>
        </w:numPr>
        <w:bidi w:val="0"/>
        <w:spacing w:line="256" w:lineRule="auto"/>
        <w:rPr>
          <w:b/>
          <w:bCs/>
        </w:rPr>
      </w:pPr>
      <w:r>
        <w:rPr>
          <w:b/>
          <w:bCs/>
        </w:rPr>
        <w:t xml:space="preserve">System requests the store id and </w:t>
      </w:r>
      <w:r>
        <w:t xml:space="preserve">discount </w:t>
      </w:r>
      <w:proofErr w:type="gramStart"/>
      <w:r>
        <w:t>type</w:t>
      </w:r>
      <w:proofErr w:type="gramEnd"/>
    </w:p>
    <w:p w14:paraId="615B9C13"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127F71AA" w14:textId="77777777" w:rsidR="00EE1DD6" w:rsidRDefault="00EE1DD6" w:rsidP="00EE1DD6">
      <w:pPr>
        <w:pStyle w:val="a3"/>
        <w:numPr>
          <w:ilvl w:val="2"/>
          <w:numId w:val="35"/>
        </w:numPr>
        <w:bidi w:val="0"/>
        <w:spacing w:line="256" w:lineRule="auto"/>
        <w:rPr>
          <w:b/>
          <w:bCs/>
        </w:rPr>
      </w:pPr>
      <w:r>
        <w:rPr>
          <w:b/>
          <w:bCs/>
        </w:rPr>
        <w:t xml:space="preserve">System locates store and check if </w:t>
      </w:r>
      <w:r>
        <w:t>discount type</w:t>
      </w:r>
      <w:r>
        <w:rPr>
          <w:b/>
          <w:bCs/>
        </w:rPr>
        <w:t xml:space="preserve"> exists in the store's </w:t>
      </w:r>
      <w:proofErr w:type="gramStart"/>
      <w:r>
        <w:rPr>
          <w:b/>
          <w:bCs/>
        </w:rPr>
        <w:t>policy</w:t>
      </w:r>
      <w:proofErr w:type="gramEnd"/>
    </w:p>
    <w:p w14:paraId="3E384001" w14:textId="77777777" w:rsidR="00EE1DD6" w:rsidRDefault="00EE1DD6" w:rsidP="00EE1DD6">
      <w:pPr>
        <w:pStyle w:val="a3"/>
        <w:numPr>
          <w:ilvl w:val="2"/>
          <w:numId w:val="35"/>
        </w:numPr>
        <w:bidi w:val="0"/>
        <w:spacing w:line="256" w:lineRule="auto"/>
        <w:rPr>
          <w:b/>
          <w:bCs/>
        </w:rPr>
      </w:pPr>
      <w:r>
        <w:rPr>
          <w:b/>
          <w:bCs/>
        </w:rPr>
        <w:t xml:space="preserve">System asks whether to delete or update existing </w:t>
      </w:r>
      <w:r>
        <w:t xml:space="preserve">discount </w:t>
      </w:r>
      <w:proofErr w:type="gramStart"/>
      <w:r>
        <w:t>type</w:t>
      </w:r>
      <w:proofErr w:type="gramEnd"/>
    </w:p>
    <w:p w14:paraId="0EFC3784" w14:textId="77777777" w:rsidR="00EE1DD6" w:rsidRDefault="00EE1DD6" w:rsidP="00EE1DD6">
      <w:pPr>
        <w:pStyle w:val="a3"/>
        <w:numPr>
          <w:ilvl w:val="3"/>
          <w:numId w:val="35"/>
        </w:numPr>
        <w:bidi w:val="0"/>
        <w:spacing w:line="256" w:lineRule="auto"/>
        <w:rPr>
          <w:b/>
          <w:bCs/>
        </w:rPr>
      </w:pPr>
      <w:r>
        <w:rPr>
          <w:b/>
          <w:bCs/>
        </w:rPr>
        <w:t>If user chooses to update</w:t>
      </w:r>
    </w:p>
    <w:p w14:paraId="7CEA6B90" w14:textId="77777777" w:rsidR="00EE1DD6" w:rsidRDefault="00EE1DD6" w:rsidP="00EE1DD6">
      <w:pPr>
        <w:pStyle w:val="a3"/>
        <w:numPr>
          <w:ilvl w:val="4"/>
          <w:numId w:val="35"/>
        </w:numPr>
        <w:bidi w:val="0"/>
        <w:spacing w:line="256" w:lineRule="auto"/>
        <w:rPr>
          <w:b/>
          <w:bCs/>
        </w:rPr>
      </w:pPr>
      <w:r>
        <w:rPr>
          <w:b/>
          <w:bCs/>
        </w:rPr>
        <w:t xml:space="preserve">System </w:t>
      </w:r>
      <w:proofErr w:type="gramStart"/>
      <w:r>
        <w:rPr>
          <w:b/>
          <w:bCs/>
        </w:rPr>
        <w:t>update</w:t>
      </w:r>
      <w:proofErr w:type="gramEnd"/>
      <w:r>
        <w:rPr>
          <w:b/>
          <w:bCs/>
        </w:rPr>
        <w:t xml:space="preserve"> the </w:t>
      </w:r>
      <w:r>
        <w:t>discount type</w:t>
      </w:r>
      <w:r>
        <w:rPr>
          <w:b/>
          <w:bCs/>
        </w:rPr>
        <w:t xml:space="preserve"> in the store's policy with the new </w:t>
      </w:r>
      <w:r>
        <w:t>discount type</w:t>
      </w:r>
      <w:r>
        <w:rPr>
          <w:b/>
          <w:bCs/>
        </w:rPr>
        <w:t xml:space="preserve"> provided </w:t>
      </w:r>
    </w:p>
    <w:p w14:paraId="482D5E63" w14:textId="77777777" w:rsidR="00EE1DD6" w:rsidRDefault="00EE1DD6" w:rsidP="00EE1DD6">
      <w:pPr>
        <w:pStyle w:val="a3"/>
        <w:numPr>
          <w:ilvl w:val="3"/>
          <w:numId w:val="35"/>
        </w:numPr>
        <w:bidi w:val="0"/>
        <w:spacing w:line="256" w:lineRule="auto"/>
        <w:rPr>
          <w:b/>
          <w:bCs/>
        </w:rPr>
      </w:pPr>
      <w:r>
        <w:rPr>
          <w:b/>
          <w:bCs/>
        </w:rPr>
        <w:t>If user chooses to delete</w:t>
      </w:r>
    </w:p>
    <w:p w14:paraId="0F8AC52C" w14:textId="77777777" w:rsidR="00EE1DD6" w:rsidRDefault="00EE1DD6" w:rsidP="00EE1DD6">
      <w:pPr>
        <w:pStyle w:val="a3"/>
        <w:numPr>
          <w:ilvl w:val="4"/>
          <w:numId w:val="35"/>
        </w:numPr>
        <w:bidi w:val="0"/>
        <w:spacing w:line="256" w:lineRule="auto"/>
        <w:rPr>
          <w:b/>
          <w:bCs/>
        </w:rPr>
      </w:pPr>
      <w:r>
        <w:rPr>
          <w:b/>
          <w:bCs/>
        </w:rPr>
        <w:t xml:space="preserve">System removes </w:t>
      </w:r>
      <w:r>
        <w:t>discount type</w:t>
      </w:r>
      <w:r>
        <w:rPr>
          <w:b/>
          <w:bCs/>
        </w:rPr>
        <w:t xml:space="preserve"> from store's </w:t>
      </w:r>
      <w:proofErr w:type="gramStart"/>
      <w:r>
        <w:rPr>
          <w:b/>
          <w:bCs/>
        </w:rPr>
        <w:t>policy</w:t>
      </w:r>
      <w:proofErr w:type="gramEnd"/>
    </w:p>
    <w:tbl>
      <w:tblPr>
        <w:tblStyle w:val="4"/>
        <w:tblW w:w="8409" w:type="dxa"/>
        <w:tblLook w:val="04A0" w:firstRow="1" w:lastRow="0" w:firstColumn="1" w:lastColumn="0" w:noHBand="0" w:noVBand="1"/>
      </w:tblPr>
      <w:tblGrid>
        <w:gridCol w:w="4390"/>
        <w:gridCol w:w="4019"/>
      </w:tblGrid>
      <w:tr w:rsidR="00EE1DD6" w14:paraId="1F88CB9D"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59BAEE38" w14:textId="77777777" w:rsidR="00EE1DD6" w:rsidRDefault="00EE1DD6">
            <w:pPr>
              <w:bidi w:val="0"/>
              <w:rPr>
                <w:b w:val="0"/>
                <w:bCs w:val="0"/>
              </w:rPr>
            </w:pPr>
            <w:r>
              <w:rPr>
                <w:b w:val="0"/>
                <w:bCs w:val="0"/>
              </w:rPr>
              <w:t>Action</w:t>
            </w:r>
          </w:p>
        </w:tc>
        <w:tc>
          <w:tcPr>
            <w:tcW w:w="4019" w:type="dxa"/>
            <w:hideMark/>
          </w:tcPr>
          <w:p w14:paraId="7351ADE3"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4C4EF4C8"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F7FA1C" w14:textId="77777777" w:rsidR="00EE1DD6" w:rsidRDefault="00EE1DD6">
            <w:pPr>
              <w:bidi w:val="0"/>
              <w:ind w:left="360"/>
            </w:pPr>
            <w:r>
              <w:rPr>
                <w:b w:val="0"/>
                <w:bCs w:val="0"/>
              </w:rPr>
              <w:t>Store owner and seller</w:t>
            </w:r>
            <w:r>
              <w:t xml:space="preserve"> is logged to the system and provides an identification of an existing store that he owns and an existing discount type in store's </w:t>
            </w:r>
            <w:proofErr w:type="gramStart"/>
            <w:r>
              <w:t>policy</w:t>
            </w:r>
            <w:proofErr w:type="gramEnd"/>
          </w:p>
          <w:p w14:paraId="0D42E73B"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AD7ADA"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updated the store's policy as required</w:t>
            </w:r>
          </w:p>
        </w:tc>
      </w:tr>
      <w:tr w:rsidR="00EE1DD6" w14:paraId="2A44798A"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11729A" w14:textId="77777777" w:rsidR="00EE1DD6" w:rsidRDefault="00EE1DD6">
            <w:pPr>
              <w:bidi w:val="0"/>
              <w:ind w:left="360"/>
              <w:rPr>
                <w:b w:val="0"/>
                <w:bCs w:val="0"/>
              </w:rPr>
            </w:pPr>
            <w:r>
              <w:rPr>
                <w:b w:val="0"/>
                <w:bCs w:val="0"/>
              </w:rPr>
              <w:t>Store owner and seller</w:t>
            </w:r>
            <w:r>
              <w:t xml:space="preserve"> is logged to the system and provides identification of a store that </w:t>
            </w:r>
            <w:proofErr w:type="gramStart"/>
            <w:r>
              <w:t>doesn't</w:t>
            </w:r>
            <w:proofErr w:type="gramEnd"/>
            <w:r>
              <w:t xml:space="preserve">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663E89"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179D74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D92C29E"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F76632" w14:textId="77777777" w:rsidR="00EE1DD6" w:rsidRDefault="00EE1DD6">
            <w:pPr>
              <w:bidi w:val="0"/>
              <w:ind w:left="360"/>
              <w:rPr>
                <w:b w:val="0"/>
                <w:bCs w:val="0"/>
              </w:rPr>
            </w:pPr>
            <w:r>
              <w:rPr>
                <w:b w:val="0"/>
                <w:bCs w:val="0"/>
              </w:rPr>
              <w:t xml:space="preserve">: </w:t>
            </w: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185571"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1A51C394"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240F6E7"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he owns and an unknown discount </w:t>
            </w:r>
            <w:proofErr w:type="gramStart"/>
            <w:r>
              <w:t>type</w:t>
            </w:r>
            <w:proofErr w:type="gramEnd"/>
          </w:p>
          <w:p w14:paraId="614CA4AD"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5679D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discount type is </w:t>
            </w:r>
            <w:proofErr w:type="gramStart"/>
            <w:r>
              <w:t>unknown</w:t>
            </w:r>
            <w:proofErr w:type="gramEnd"/>
          </w:p>
          <w:p w14:paraId="148DADD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6C7AEDD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C8D563" w14:textId="77777777" w:rsidR="00EE1DD6" w:rsidRDefault="00EE1DD6">
            <w:pPr>
              <w:bidi w:val="0"/>
              <w:ind w:left="360"/>
            </w:pPr>
            <w:r>
              <w:t xml:space="preserve">The </w:t>
            </w:r>
            <w:r>
              <w:rPr>
                <w:b w:val="0"/>
                <w:bCs w:val="0"/>
              </w:rPr>
              <w:t xml:space="preserve">Store owner and seller </w:t>
            </w:r>
            <w:r>
              <w:t xml:space="preserve">is not logged to the </w:t>
            </w:r>
            <w:proofErr w:type="gramStart"/>
            <w:r>
              <w:t>system</w:t>
            </w:r>
            <w:proofErr w:type="gramEnd"/>
          </w:p>
          <w:p w14:paraId="2CAF21E4"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B3E305"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711923A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3DF92B8D"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03B902"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he owns and a discount type that doesn't </w:t>
            </w:r>
            <w:proofErr w:type="gramStart"/>
            <w:r>
              <w:t>exist</w:t>
            </w:r>
            <w:proofErr w:type="gramEnd"/>
          </w:p>
          <w:p w14:paraId="00DD6277"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170F7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discount type doesn't exist and encourages him to use </w:t>
            </w:r>
            <w:r>
              <w:rPr>
                <w:b/>
                <w:bCs/>
              </w:rPr>
              <w:t>Add new discount type to store's policy</w:t>
            </w:r>
            <w:r>
              <w:t xml:space="preserve"> use </w:t>
            </w:r>
            <w:proofErr w:type="gramStart"/>
            <w:r>
              <w:t>case</w:t>
            </w:r>
            <w:proofErr w:type="gramEnd"/>
          </w:p>
          <w:p w14:paraId="37B88CAA"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bl>
    <w:p w14:paraId="1B08993D" w14:textId="77777777" w:rsidR="00EE1DD6" w:rsidRDefault="00EE1DD6" w:rsidP="00EE1DD6">
      <w:pPr>
        <w:bidi w:val="0"/>
        <w:rPr>
          <w:b/>
          <w:bCs/>
        </w:rPr>
      </w:pPr>
    </w:p>
    <w:p w14:paraId="6E3CC6A3" w14:textId="4CB0F78E" w:rsidR="00EE1DD6" w:rsidRDefault="005837EB" w:rsidP="006546EB">
      <w:pPr>
        <w:pStyle w:val="2"/>
        <w:numPr>
          <w:ilvl w:val="0"/>
          <w:numId w:val="36"/>
        </w:numPr>
        <w:bidi w:val="0"/>
        <w:spacing w:line="256" w:lineRule="auto"/>
        <w:rPr>
          <w:b w:val="0"/>
          <w:bCs w:val="0"/>
        </w:rPr>
      </w:pPr>
      <w:bookmarkStart w:id="53" w:name="_Toc74592939"/>
      <w:r w:rsidRPr="008F6FDC">
        <w:t>[4.1</w:t>
      </w:r>
      <w:r w:rsidR="00B83C48" w:rsidRPr="008F6FDC">
        <w:t>1</w:t>
      </w:r>
      <w:r w:rsidRPr="008F6FDC">
        <w:t xml:space="preserve">] </w:t>
      </w:r>
      <w:commentRangeStart w:id="54"/>
      <w:r w:rsidR="00EE1DD6" w:rsidRPr="008F6FDC">
        <w:t>Use</w:t>
      </w:r>
      <w:commentRangeEnd w:id="54"/>
      <w:r w:rsidR="00EE1DD6" w:rsidRPr="008F6FDC">
        <w:rPr>
          <w:rStyle w:val="a7"/>
          <w:b w:val="0"/>
          <w:bCs w:val="0"/>
          <w:color w:val="2F5496" w:themeColor="accent1" w:themeShade="BF"/>
        </w:rPr>
        <w:commentReference w:id="54"/>
      </w:r>
      <w:r w:rsidR="00EE1DD6" w:rsidRPr="008F6FDC">
        <w:t xml:space="preserve"> case: View store's policy</w:t>
      </w:r>
      <w:bookmarkEnd w:id="53"/>
      <w:r w:rsidR="006546EB">
        <w:br/>
        <w:t>[</w:t>
      </w:r>
      <w:r w:rsidR="006546EB" w:rsidRPr="0054220C">
        <w:rPr>
          <w:rFonts w:asciiTheme="minorHAnsi" w:hAnsiTheme="minorHAnsi" w:cstheme="minorHAnsi"/>
          <w:sz w:val="22"/>
          <w:szCs w:val="22"/>
          <w:u w:val="none"/>
        </w:rPr>
        <w:t xml:space="preserve">Req:4.2, Class: Store, </w:t>
      </w:r>
      <w:r w:rsidR="00E933DC">
        <w:rPr>
          <w:rFonts w:asciiTheme="minorHAnsi" w:hAnsiTheme="minorHAnsi" w:cstheme="minorHAnsi"/>
          <w:sz w:val="22"/>
          <w:szCs w:val="22"/>
          <w:u w:val="none"/>
        </w:rPr>
        <w:t xml:space="preserve">CNAME: </w:t>
      </w:r>
      <w:proofErr w:type="spellStart"/>
      <w:r w:rsidR="00E933DC">
        <w:rPr>
          <w:rFonts w:asciiTheme="minorHAnsi" w:hAnsiTheme="minorHAnsi" w:cstheme="minorHAnsi"/>
          <w:sz w:val="22"/>
          <w:szCs w:val="22"/>
          <w:u w:val="none"/>
        </w:rPr>
        <w:t>GetStorePolicy</w:t>
      </w:r>
      <w:proofErr w:type="spellEnd"/>
      <w:r w:rsidR="00E933DC">
        <w:rPr>
          <w:rFonts w:asciiTheme="minorHAnsi" w:hAnsiTheme="minorHAnsi" w:cstheme="minorHAnsi"/>
          <w:sz w:val="22"/>
          <w:szCs w:val="22"/>
          <w:u w:val="none"/>
        </w:rPr>
        <w:t xml:space="preserv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EE1DD6">
        <w:t>]</w:t>
      </w:r>
    </w:p>
    <w:p w14:paraId="2C9D4BAF" w14:textId="77777777" w:rsidR="00EE1DD6" w:rsidRDefault="00EE1DD6" w:rsidP="00EE1DD6">
      <w:pPr>
        <w:pStyle w:val="a3"/>
        <w:numPr>
          <w:ilvl w:val="1"/>
          <w:numId w:val="35"/>
        </w:numPr>
        <w:bidi w:val="0"/>
        <w:spacing w:line="256" w:lineRule="auto"/>
        <w:rPr>
          <w:b/>
          <w:bCs/>
        </w:rPr>
      </w:pPr>
      <w:r>
        <w:rPr>
          <w:b/>
          <w:bCs/>
        </w:rPr>
        <w:t>Actor: Store owner and seller</w:t>
      </w:r>
    </w:p>
    <w:p w14:paraId="296D44C7" w14:textId="77777777" w:rsidR="00EE1DD6" w:rsidRDefault="00EE1DD6" w:rsidP="00EE1DD6">
      <w:pPr>
        <w:pStyle w:val="a3"/>
        <w:numPr>
          <w:ilvl w:val="1"/>
          <w:numId w:val="35"/>
        </w:numPr>
        <w:bidi w:val="0"/>
        <w:spacing w:line="256" w:lineRule="auto"/>
        <w:rPr>
          <w:b/>
          <w:bCs/>
        </w:rPr>
      </w:pPr>
      <w:r>
        <w:rPr>
          <w:b/>
          <w:bCs/>
        </w:rPr>
        <w:t xml:space="preserve">Precondition: </w:t>
      </w:r>
    </w:p>
    <w:p w14:paraId="5FF455B7"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3B893C00"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1ACFA2C5"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2AA42015" w14:textId="77777777" w:rsidR="00EE1DD6" w:rsidRDefault="00EE1DD6" w:rsidP="00EE1DD6">
      <w:pPr>
        <w:pStyle w:val="a3"/>
        <w:numPr>
          <w:ilvl w:val="1"/>
          <w:numId w:val="35"/>
        </w:numPr>
        <w:bidi w:val="0"/>
        <w:spacing w:line="256" w:lineRule="auto"/>
        <w:rPr>
          <w:b/>
          <w:bCs/>
        </w:rPr>
      </w:pPr>
      <w:r>
        <w:rPr>
          <w:b/>
          <w:bCs/>
        </w:rPr>
        <w:t>Actions:</w:t>
      </w:r>
    </w:p>
    <w:p w14:paraId="756F882A" w14:textId="77777777" w:rsidR="00EE1DD6" w:rsidRDefault="00EE1DD6" w:rsidP="00EE1DD6">
      <w:pPr>
        <w:pStyle w:val="a3"/>
        <w:numPr>
          <w:ilvl w:val="2"/>
          <w:numId w:val="35"/>
        </w:numPr>
        <w:bidi w:val="0"/>
        <w:spacing w:line="256" w:lineRule="auto"/>
        <w:rPr>
          <w:b/>
          <w:bCs/>
        </w:rPr>
      </w:pPr>
      <w:r>
        <w:rPr>
          <w:b/>
          <w:bCs/>
        </w:rPr>
        <w:t xml:space="preserve">User asks to view store's </w:t>
      </w:r>
      <w:proofErr w:type="gramStart"/>
      <w:r>
        <w:rPr>
          <w:b/>
          <w:bCs/>
        </w:rPr>
        <w:t>policy</w:t>
      </w:r>
      <w:proofErr w:type="gramEnd"/>
    </w:p>
    <w:p w14:paraId="52C7987C" w14:textId="77777777" w:rsidR="00EE1DD6" w:rsidRDefault="00EE1DD6" w:rsidP="00EE1DD6">
      <w:pPr>
        <w:pStyle w:val="a3"/>
        <w:numPr>
          <w:ilvl w:val="2"/>
          <w:numId w:val="35"/>
        </w:numPr>
        <w:bidi w:val="0"/>
        <w:spacing w:line="256" w:lineRule="auto"/>
        <w:rPr>
          <w:b/>
          <w:bCs/>
        </w:rPr>
      </w:pPr>
      <w:r>
        <w:rPr>
          <w:b/>
          <w:bCs/>
        </w:rPr>
        <w:t xml:space="preserve">System asks for store's </w:t>
      </w:r>
      <w:proofErr w:type="gramStart"/>
      <w:r>
        <w:rPr>
          <w:b/>
          <w:bCs/>
        </w:rPr>
        <w:t>id</w:t>
      </w:r>
      <w:proofErr w:type="gramEnd"/>
    </w:p>
    <w:p w14:paraId="4E31B62C" w14:textId="77777777" w:rsidR="00EE1DD6" w:rsidRDefault="00EE1DD6" w:rsidP="00EE1DD6">
      <w:pPr>
        <w:pStyle w:val="a3"/>
        <w:numPr>
          <w:ilvl w:val="2"/>
          <w:numId w:val="35"/>
        </w:numPr>
        <w:bidi w:val="0"/>
        <w:spacing w:line="256" w:lineRule="auto"/>
        <w:rPr>
          <w:b/>
          <w:bCs/>
        </w:rPr>
      </w:pPr>
      <w:r>
        <w:rPr>
          <w:b/>
          <w:bCs/>
        </w:rPr>
        <w:t xml:space="preserve">User provides store </w:t>
      </w:r>
      <w:proofErr w:type="gramStart"/>
      <w:r>
        <w:rPr>
          <w:b/>
          <w:bCs/>
        </w:rPr>
        <w:t>id</w:t>
      </w:r>
      <w:proofErr w:type="gramEnd"/>
    </w:p>
    <w:p w14:paraId="642689C1" w14:textId="77777777" w:rsidR="00EE1DD6" w:rsidRDefault="00EE1DD6" w:rsidP="00EE1DD6">
      <w:pPr>
        <w:pStyle w:val="a3"/>
        <w:numPr>
          <w:ilvl w:val="2"/>
          <w:numId w:val="35"/>
        </w:numPr>
        <w:bidi w:val="0"/>
        <w:spacing w:line="256" w:lineRule="auto"/>
        <w:rPr>
          <w:b/>
          <w:bCs/>
        </w:rPr>
      </w:pPr>
      <w:r>
        <w:rPr>
          <w:b/>
          <w:bCs/>
        </w:rPr>
        <w:t xml:space="preserve">System presents store </w:t>
      </w:r>
      <w:proofErr w:type="gramStart"/>
      <w:r>
        <w:rPr>
          <w:b/>
          <w:bCs/>
        </w:rPr>
        <w:t>policy</w:t>
      </w:r>
      <w:proofErr w:type="gramEnd"/>
    </w:p>
    <w:tbl>
      <w:tblPr>
        <w:tblStyle w:val="4"/>
        <w:tblW w:w="9781" w:type="dxa"/>
        <w:tblInd w:w="-572" w:type="dxa"/>
        <w:tblLook w:val="04A0" w:firstRow="1" w:lastRow="0" w:firstColumn="1" w:lastColumn="0" w:noHBand="0" w:noVBand="1"/>
      </w:tblPr>
      <w:tblGrid>
        <w:gridCol w:w="4962"/>
        <w:gridCol w:w="4819"/>
      </w:tblGrid>
      <w:tr w:rsidR="00EE1DD6" w14:paraId="4F0E824C"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hideMark/>
          </w:tcPr>
          <w:p w14:paraId="357F8DCD" w14:textId="77777777" w:rsidR="00EE1DD6" w:rsidRDefault="00EE1DD6">
            <w:pPr>
              <w:bidi w:val="0"/>
              <w:rPr>
                <w:b w:val="0"/>
                <w:bCs w:val="0"/>
              </w:rPr>
            </w:pPr>
            <w:r>
              <w:rPr>
                <w:b w:val="0"/>
                <w:bCs w:val="0"/>
              </w:rPr>
              <w:t>Action</w:t>
            </w:r>
          </w:p>
        </w:tc>
        <w:tc>
          <w:tcPr>
            <w:tcW w:w="4819" w:type="dxa"/>
            <w:hideMark/>
          </w:tcPr>
          <w:p w14:paraId="796FBF65"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6F586FE2"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A97A24"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2BFC3CB"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system presents store's policy- buying strategies and discount </w:t>
            </w:r>
            <w:proofErr w:type="gramStart"/>
            <w:r>
              <w:t>types</w:t>
            </w:r>
            <w:proofErr w:type="gramEnd"/>
          </w:p>
          <w:p w14:paraId="21C7216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665BB6A5"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C935A7" w14:textId="77777777" w:rsidR="00EE1DD6" w:rsidRDefault="00EE1DD6">
            <w:pPr>
              <w:bidi w:val="0"/>
              <w:rPr>
                <w:b w:val="0"/>
                <w:bCs w:val="0"/>
              </w:rPr>
            </w:pPr>
            <w:r>
              <w:rPr>
                <w:b w:val="0"/>
                <w:bCs w:val="0"/>
              </w:rPr>
              <w:t>Store owner and seller</w:t>
            </w:r>
            <w:r>
              <w:t xml:space="preserve"> is logged to the system and provides identification of a store that </w:t>
            </w:r>
            <w:proofErr w:type="gramStart"/>
            <w:r>
              <w:t>doesn't</w:t>
            </w:r>
            <w:proofErr w:type="gramEnd"/>
            <w:r>
              <w:t xml:space="preserve"> exist</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1C0794"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2CA3E229"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7AB7C6"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E90CFB"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026653AE"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2804BB" w14:textId="77777777" w:rsidR="00EE1DD6" w:rsidRDefault="00EE1DD6">
            <w:pPr>
              <w:bidi w:val="0"/>
            </w:pPr>
            <w:r>
              <w:t xml:space="preserve">The </w:t>
            </w:r>
            <w:r>
              <w:rPr>
                <w:b w:val="0"/>
                <w:bCs w:val="0"/>
              </w:rPr>
              <w:t xml:space="preserve">Store owner and seller </w:t>
            </w:r>
            <w:r>
              <w:t>is not logged to the system</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4A387F" w14:textId="77777777" w:rsidR="00EE1DD6" w:rsidRDefault="00EE1DD6">
            <w:pPr>
              <w:bidi w:val="0"/>
              <w:cnfStyle w:val="000000000000" w:firstRow="0" w:lastRow="0" w:firstColumn="0" w:lastColumn="0" w:oddVBand="0" w:evenVBand="0" w:oddHBand="0" w:evenHBand="0" w:firstRowFirstColumn="0" w:firstRowLastColumn="0" w:lastRowFirstColumn="0" w:lastRowLastColumn="0"/>
              <w:rPr>
                <w:b/>
                <w:bCs/>
              </w:rPr>
            </w:pPr>
            <w:r>
              <w:t xml:space="preserve">Message indicates that managing store's policy is only allowed to </w:t>
            </w:r>
            <w:proofErr w:type="gramStart"/>
            <w:r>
              <w:t>logged</w:t>
            </w:r>
            <w:proofErr w:type="gramEnd"/>
            <w:r>
              <w:t xml:space="preserve"> in existing members</w:t>
            </w:r>
          </w:p>
        </w:tc>
      </w:tr>
    </w:tbl>
    <w:p w14:paraId="2AA4F123" w14:textId="77777777" w:rsidR="00EE1DD6" w:rsidRDefault="00EE1DD6" w:rsidP="00EE1DD6">
      <w:pPr>
        <w:bidi w:val="0"/>
        <w:rPr>
          <w:b/>
          <w:bCs/>
        </w:rPr>
      </w:pPr>
    </w:p>
    <w:p w14:paraId="14C384AA" w14:textId="77777777" w:rsidR="00EE1DD6" w:rsidRDefault="00EE1DD6" w:rsidP="00EE1DD6">
      <w:pPr>
        <w:pStyle w:val="a3"/>
        <w:rPr>
          <w:b/>
          <w:bCs/>
        </w:rPr>
      </w:pPr>
    </w:p>
    <w:p w14:paraId="2BC53A09" w14:textId="0F46FAB8" w:rsidR="00EE1DD6" w:rsidRPr="008F6FDC" w:rsidRDefault="005837EB" w:rsidP="00EE1DD6">
      <w:pPr>
        <w:pStyle w:val="2"/>
        <w:numPr>
          <w:ilvl w:val="0"/>
          <w:numId w:val="36"/>
        </w:numPr>
        <w:bidi w:val="0"/>
        <w:spacing w:line="256" w:lineRule="auto"/>
        <w:rPr>
          <w:rtl/>
        </w:rPr>
      </w:pPr>
      <w:bookmarkStart w:id="55" w:name="_Toc74592940"/>
      <w:r w:rsidRPr="008F6FDC">
        <w:t>[4.1</w:t>
      </w:r>
      <w:r w:rsidR="00B83C48" w:rsidRPr="008F6FDC">
        <w:t>2</w:t>
      </w:r>
      <w:r w:rsidRPr="008F6FDC">
        <w:t xml:space="preserve">] </w:t>
      </w:r>
      <w:commentRangeStart w:id="56"/>
      <w:r w:rsidR="00EE1DD6" w:rsidRPr="008F6FDC">
        <w:t>Use</w:t>
      </w:r>
      <w:commentRangeEnd w:id="56"/>
      <w:r w:rsidR="00EE1DD6" w:rsidRPr="008F6FDC">
        <w:rPr>
          <w:rStyle w:val="a7"/>
          <w:b w:val="0"/>
          <w:bCs w:val="0"/>
          <w:color w:val="2F5496" w:themeColor="accent1" w:themeShade="BF"/>
        </w:rPr>
        <w:commentReference w:id="56"/>
      </w:r>
      <w:r w:rsidR="00EE1DD6" w:rsidRPr="008F6FDC">
        <w:t xml:space="preserve"> case: Add buying strategy to store's product</w:t>
      </w:r>
      <w:bookmarkEnd w:id="55"/>
      <w:r w:rsidR="006546EB">
        <w:br/>
        <w:t>[</w:t>
      </w:r>
      <w:r w:rsidR="006546EB" w:rsidRPr="0054220C">
        <w:rPr>
          <w:rFonts w:asciiTheme="minorHAnsi" w:hAnsiTheme="minorHAnsi" w:cstheme="minorHAnsi"/>
          <w:sz w:val="22"/>
          <w:szCs w:val="22"/>
          <w:u w:val="none"/>
        </w:rPr>
        <w:t>Req:4.2, Class: Store,</w:t>
      </w:r>
      <w:r w:rsidR="00E933DC">
        <w:rPr>
          <w:rFonts w:asciiTheme="minorHAnsi" w:hAnsiTheme="minorHAnsi" w:cstheme="minorHAnsi"/>
          <w:sz w:val="22"/>
          <w:szCs w:val="22"/>
          <w:u w:val="none"/>
        </w:rPr>
        <w:t xml:space="preserve"> CNAME: </w:t>
      </w:r>
      <w:proofErr w:type="spellStart"/>
      <w:proofErr w:type="gramStart"/>
      <w:r w:rsidR="00E933DC">
        <w:rPr>
          <w:rFonts w:asciiTheme="minorHAnsi" w:hAnsiTheme="minorHAnsi" w:cstheme="minorHAnsi"/>
          <w:sz w:val="22"/>
          <w:szCs w:val="22"/>
          <w:u w:val="none"/>
        </w:rPr>
        <w:t>GetStoreDiscounts</w:t>
      </w:r>
      <w:proofErr w:type="spellEnd"/>
      <w:r w:rsidR="00E933DC">
        <w:rPr>
          <w:rFonts w:asciiTheme="minorHAnsi" w:hAnsiTheme="minorHAnsi" w:cstheme="minorHAnsi"/>
          <w:sz w:val="22"/>
          <w:szCs w:val="22"/>
          <w:u w:val="none"/>
        </w:rPr>
        <w:t xml:space="preserve">, </w:t>
      </w:r>
      <w:r w:rsidR="006546EB" w:rsidRPr="0054220C">
        <w:rPr>
          <w:rFonts w:asciiTheme="minorHAnsi" w:hAnsiTheme="minorHAnsi" w:cstheme="minorHAnsi"/>
          <w:sz w:val="22"/>
          <w:szCs w:val="22"/>
          <w:u w:val="none"/>
        </w:rPr>
        <w:t xml:space="preserve"> </w:t>
      </w:r>
      <w:proofErr w:type="spellStart"/>
      <w:r w:rsidR="006546EB" w:rsidRPr="0054220C">
        <w:rPr>
          <w:rFonts w:asciiTheme="minorHAnsi" w:hAnsiTheme="minorHAnsi" w:cstheme="minorHAnsi"/>
          <w:sz w:val="22"/>
          <w:szCs w:val="22"/>
          <w:u w:val="none"/>
        </w:rPr>
        <w:t>Test</w:t>
      </w:r>
      <w:proofErr w:type="gramEnd"/>
      <w:r w:rsidR="006546EB" w:rsidRPr="0054220C">
        <w:rPr>
          <w:rFonts w:asciiTheme="minorHAnsi" w:hAnsiTheme="minorHAnsi" w:cstheme="minorHAnsi"/>
          <w:sz w:val="22"/>
          <w:szCs w:val="22"/>
          <w:u w:val="none"/>
        </w:rPr>
        <w:t>:TestRulesAndDiscounts</w:t>
      </w:r>
      <w:proofErr w:type="spellEnd"/>
      <w:r w:rsidR="006546EB">
        <w:rPr>
          <w:rFonts w:asciiTheme="minorHAnsi" w:hAnsiTheme="minorHAnsi" w:cstheme="minorHAnsi"/>
          <w:sz w:val="22"/>
          <w:szCs w:val="22"/>
          <w:u w:val="none"/>
        </w:rPr>
        <w:t>]</w:t>
      </w:r>
    </w:p>
    <w:p w14:paraId="485041A9" w14:textId="77777777" w:rsidR="00EE1DD6" w:rsidRDefault="00EE1DD6" w:rsidP="00EE1DD6">
      <w:pPr>
        <w:pStyle w:val="a3"/>
        <w:numPr>
          <w:ilvl w:val="1"/>
          <w:numId w:val="35"/>
        </w:numPr>
        <w:bidi w:val="0"/>
        <w:spacing w:line="256" w:lineRule="auto"/>
        <w:rPr>
          <w:b/>
          <w:bCs/>
        </w:rPr>
      </w:pPr>
      <w:r>
        <w:rPr>
          <w:b/>
          <w:bCs/>
        </w:rPr>
        <w:t>Actor: Store owner and seller</w:t>
      </w:r>
    </w:p>
    <w:p w14:paraId="49F3DACB" w14:textId="77777777" w:rsidR="00EE1DD6" w:rsidRDefault="00EE1DD6" w:rsidP="00EE1DD6">
      <w:pPr>
        <w:pStyle w:val="a3"/>
        <w:numPr>
          <w:ilvl w:val="1"/>
          <w:numId w:val="35"/>
        </w:numPr>
        <w:bidi w:val="0"/>
        <w:spacing w:line="256" w:lineRule="auto"/>
        <w:rPr>
          <w:b/>
          <w:bCs/>
        </w:rPr>
      </w:pPr>
      <w:r>
        <w:rPr>
          <w:b/>
          <w:bCs/>
        </w:rPr>
        <w:t xml:space="preserve">Precondition: </w:t>
      </w:r>
    </w:p>
    <w:p w14:paraId="2B1D74E4"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241A0BD2"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16444B96"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buying strategy</w:t>
      </w:r>
    </w:p>
    <w:p w14:paraId="55147A3B" w14:textId="77777777" w:rsidR="00EE1DD6" w:rsidRDefault="00EE1DD6" w:rsidP="00EE1DD6">
      <w:pPr>
        <w:pStyle w:val="a3"/>
        <w:numPr>
          <w:ilvl w:val="1"/>
          <w:numId w:val="35"/>
        </w:numPr>
        <w:bidi w:val="0"/>
        <w:spacing w:line="256" w:lineRule="auto"/>
        <w:rPr>
          <w:b/>
          <w:bCs/>
        </w:rPr>
      </w:pPr>
      <w:r>
        <w:rPr>
          <w:b/>
          <w:bCs/>
        </w:rPr>
        <w:t>Actions:</w:t>
      </w:r>
    </w:p>
    <w:p w14:paraId="0DA200E1" w14:textId="77777777" w:rsidR="00EE1DD6" w:rsidRDefault="00EE1DD6" w:rsidP="00EE1DD6">
      <w:pPr>
        <w:pStyle w:val="a3"/>
        <w:numPr>
          <w:ilvl w:val="2"/>
          <w:numId w:val="35"/>
        </w:numPr>
        <w:bidi w:val="0"/>
        <w:spacing w:line="256" w:lineRule="auto"/>
        <w:rPr>
          <w:b/>
          <w:bCs/>
        </w:rPr>
      </w:pPr>
      <w:r>
        <w:rPr>
          <w:b/>
          <w:bCs/>
        </w:rPr>
        <w:t xml:space="preserve">User asks to add buying strategy to </w:t>
      </w:r>
      <w:proofErr w:type="gramStart"/>
      <w:r>
        <w:rPr>
          <w:b/>
          <w:bCs/>
        </w:rPr>
        <w:t>product</w:t>
      </w:r>
      <w:proofErr w:type="gramEnd"/>
    </w:p>
    <w:p w14:paraId="1B086A3E" w14:textId="77777777" w:rsidR="00EE1DD6" w:rsidRDefault="00EE1DD6" w:rsidP="00EE1DD6">
      <w:pPr>
        <w:pStyle w:val="a3"/>
        <w:numPr>
          <w:ilvl w:val="2"/>
          <w:numId w:val="35"/>
        </w:numPr>
        <w:bidi w:val="0"/>
        <w:spacing w:line="256" w:lineRule="auto"/>
        <w:rPr>
          <w:b/>
          <w:bCs/>
        </w:rPr>
      </w:pPr>
      <w:r>
        <w:rPr>
          <w:b/>
          <w:bCs/>
        </w:rPr>
        <w:t xml:space="preserve">System requests the store id, buying strategy and product </w:t>
      </w:r>
      <w:proofErr w:type="gramStart"/>
      <w:r>
        <w:rPr>
          <w:b/>
          <w:bCs/>
        </w:rPr>
        <w:t>id</w:t>
      </w:r>
      <w:proofErr w:type="gramEnd"/>
    </w:p>
    <w:p w14:paraId="2CE09056"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3E0DF57B" w14:textId="77777777" w:rsidR="00EE1DD6" w:rsidRDefault="00EE1DD6" w:rsidP="00EE1DD6">
      <w:pPr>
        <w:pStyle w:val="a3"/>
        <w:numPr>
          <w:ilvl w:val="2"/>
          <w:numId w:val="35"/>
        </w:numPr>
        <w:bidi w:val="0"/>
        <w:spacing w:line="256" w:lineRule="auto"/>
        <w:rPr>
          <w:b/>
          <w:bCs/>
        </w:rPr>
      </w:pPr>
      <w:r>
        <w:rPr>
          <w:b/>
          <w:bCs/>
        </w:rPr>
        <w:t xml:space="preserve">If store exists, buying strategy valid and product exists in </w:t>
      </w:r>
      <w:proofErr w:type="gramStart"/>
      <w:r>
        <w:rPr>
          <w:b/>
          <w:bCs/>
        </w:rPr>
        <w:t>store</w:t>
      </w:r>
      <w:proofErr w:type="gramEnd"/>
    </w:p>
    <w:p w14:paraId="388F390A" w14:textId="77777777" w:rsidR="00EE1DD6" w:rsidRDefault="00EE1DD6" w:rsidP="00EE1DD6">
      <w:pPr>
        <w:pStyle w:val="a3"/>
        <w:numPr>
          <w:ilvl w:val="3"/>
          <w:numId w:val="35"/>
        </w:numPr>
        <w:bidi w:val="0"/>
        <w:spacing w:line="256" w:lineRule="auto"/>
        <w:rPr>
          <w:b/>
          <w:bCs/>
        </w:rPr>
      </w:pPr>
      <w:r>
        <w:rPr>
          <w:b/>
          <w:bCs/>
        </w:rPr>
        <w:t xml:space="preserve">System check if requested buying strategy exists in store's </w:t>
      </w:r>
      <w:proofErr w:type="gramStart"/>
      <w:r>
        <w:rPr>
          <w:b/>
          <w:bCs/>
        </w:rPr>
        <w:t>policy</w:t>
      </w:r>
      <w:proofErr w:type="gramEnd"/>
    </w:p>
    <w:p w14:paraId="698C07CD" w14:textId="77777777" w:rsidR="00EE1DD6" w:rsidRDefault="00EE1DD6" w:rsidP="00EE1DD6">
      <w:pPr>
        <w:pStyle w:val="a3"/>
        <w:numPr>
          <w:ilvl w:val="3"/>
          <w:numId w:val="35"/>
        </w:numPr>
        <w:bidi w:val="0"/>
        <w:spacing w:line="256" w:lineRule="auto"/>
        <w:rPr>
          <w:b/>
          <w:bCs/>
        </w:rPr>
      </w:pPr>
      <w:r>
        <w:rPr>
          <w:b/>
          <w:bCs/>
        </w:rPr>
        <w:t>If exits in policy - System adds buying strategy to product</w:t>
      </w:r>
    </w:p>
    <w:p w14:paraId="3C143524" w14:textId="77777777" w:rsidR="00EE1DD6" w:rsidRDefault="00EE1DD6" w:rsidP="00EE1DD6">
      <w:pPr>
        <w:pStyle w:val="a3"/>
        <w:numPr>
          <w:ilvl w:val="2"/>
          <w:numId w:val="35"/>
        </w:numPr>
        <w:bidi w:val="0"/>
        <w:spacing w:line="256" w:lineRule="auto"/>
        <w:rPr>
          <w:b/>
          <w:bCs/>
        </w:rPr>
      </w:pPr>
      <w:r>
        <w:rPr>
          <w:b/>
          <w:bCs/>
        </w:rPr>
        <w:t>Else</w:t>
      </w:r>
    </w:p>
    <w:p w14:paraId="6E476E9B" w14:textId="77777777" w:rsidR="00EE1DD6" w:rsidRDefault="00EE1DD6" w:rsidP="00EE1DD6">
      <w:pPr>
        <w:pStyle w:val="a3"/>
        <w:numPr>
          <w:ilvl w:val="3"/>
          <w:numId w:val="35"/>
        </w:numPr>
        <w:bidi w:val="0"/>
        <w:spacing w:line="256" w:lineRule="auto"/>
        <w:rPr>
          <w:b/>
          <w:bCs/>
        </w:rPr>
      </w:pPr>
      <w:r>
        <w:rPr>
          <w:b/>
          <w:bCs/>
        </w:rPr>
        <w:t xml:space="preserve">System informs </w:t>
      </w:r>
      <w:proofErr w:type="gramStart"/>
      <w:r>
        <w:rPr>
          <w:b/>
          <w:bCs/>
        </w:rPr>
        <w:t>user</w:t>
      </w:r>
      <w:proofErr w:type="gramEnd"/>
    </w:p>
    <w:tbl>
      <w:tblPr>
        <w:tblStyle w:val="4"/>
        <w:tblW w:w="9923" w:type="dxa"/>
        <w:tblInd w:w="-714" w:type="dxa"/>
        <w:tblLook w:val="04A0" w:firstRow="1" w:lastRow="0" w:firstColumn="1" w:lastColumn="0" w:noHBand="0" w:noVBand="1"/>
      </w:tblPr>
      <w:tblGrid>
        <w:gridCol w:w="5104"/>
        <w:gridCol w:w="4819"/>
      </w:tblGrid>
      <w:tr w:rsidR="00EE1DD6" w14:paraId="5259D439"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456B29EB" w14:textId="77777777" w:rsidR="00EE1DD6" w:rsidRDefault="00EE1DD6">
            <w:pPr>
              <w:bidi w:val="0"/>
              <w:rPr>
                <w:b w:val="0"/>
                <w:bCs w:val="0"/>
              </w:rPr>
            </w:pPr>
            <w:r>
              <w:rPr>
                <w:b w:val="0"/>
                <w:bCs w:val="0"/>
              </w:rPr>
              <w:lastRenderedPageBreak/>
              <w:t>Action</w:t>
            </w:r>
          </w:p>
        </w:tc>
        <w:tc>
          <w:tcPr>
            <w:tcW w:w="4819" w:type="dxa"/>
            <w:hideMark/>
          </w:tcPr>
          <w:p w14:paraId="3B33EEB8"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C086A5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2F5E34" w14:textId="77777777" w:rsidR="00EE1DD6" w:rsidRDefault="00EE1DD6">
            <w:pPr>
              <w:bidi w:val="0"/>
            </w:pPr>
            <w:r>
              <w:rPr>
                <w:b w:val="0"/>
                <w:bCs w:val="0"/>
              </w:rPr>
              <w:t>Store owner and seller</w:t>
            </w:r>
            <w:r>
              <w:t xml:space="preserve"> is logged to the system and provides an identification of an existing store that he owns, valid buying strategy that exists in store's policy and an id of a product exists in the </w:t>
            </w:r>
            <w:proofErr w:type="gramStart"/>
            <w:r>
              <w:t>store</w:t>
            </w:r>
            <w:proofErr w:type="gramEnd"/>
          </w:p>
          <w:p w14:paraId="433DE661"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BBE9E3"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 xml:space="preserve">The system </w:t>
            </w:r>
            <w:proofErr w:type="gramStart"/>
            <w:r>
              <w:t>add</w:t>
            </w:r>
            <w:proofErr w:type="gramEnd"/>
            <w:r>
              <w:t xml:space="preserve"> buying strategy to the product in the store</w:t>
            </w:r>
          </w:p>
        </w:tc>
      </w:tr>
      <w:tr w:rsidR="00EE1DD6" w14:paraId="71A9C45E"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E4E414" w14:textId="77777777" w:rsidR="00EE1DD6" w:rsidRDefault="00EE1DD6">
            <w:pPr>
              <w:bidi w:val="0"/>
            </w:pPr>
            <w:r>
              <w:rPr>
                <w:b w:val="0"/>
                <w:bCs w:val="0"/>
              </w:rPr>
              <w:t>Store owner and seller</w:t>
            </w:r>
            <w:r>
              <w:t xml:space="preserve"> is logged to the system and provides identification of a store that doesn't </w:t>
            </w:r>
            <w:proofErr w:type="gramStart"/>
            <w:r>
              <w:t>exist</w:t>
            </w:r>
            <w:proofErr w:type="gramEnd"/>
          </w:p>
          <w:p w14:paraId="2D0E7D87"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F2689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1A3BD81"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42DC77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DF476E" w14:textId="77777777" w:rsidR="00EE1DD6" w:rsidRDefault="00EE1DD6">
            <w:pPr>
              <w:bidi w:val="0"/>
            </w:pPr>
            <w:r>
              <w:t xml:space="preserve">The </w:t>
            </w:r>
            <w:r>
              <w:rPr>
                <w:b w:val="0"/>
                <w:bCs w:val="0"/>
              </w:rPr>
              <w:t xml:space="preserve">Store owner and seller </w:t>
            </w:r>
            <w:r>
              <w:t xml:space="preserve">is logged to the system and provides identification of a store that he doesn’t </w:t>
            </w:r>
            <w:proofErr w:type="gramStart"/>
            <w:r>
              <w:t>own</w:t>
            </w:r>
            <w:proofErr w:type="gramEnd"/>
          </w:p>
          <w:p w14:paraId="48C41569"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763DC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73CFB4C9"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B4968C9"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buying strategy</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A45B0F9"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buying strategy</w:t>
            </w:r>
            <w:r>
              <w:t xml:space="preserve"> is </w:t>
            </w:r>
            <w:proofErr w:type="gramStart"/>
            <w:r>
              <w:t>unknown</w:t>
            </w:r>
            <w:proofErr w:type="gramEnd"/>
          </w:p>
          <w:p w14:paraId="1EA3250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CA707E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25774EA" w14:textId="77777777" w:rsidR="00EE1DD6" w:rsidRDefault="00EE1DD6">
            <w:pPr>
              <w:bidi w:val="0"/>
            </w:pPr>
            <w:r>
              <w:t xml:space="preserve">The </w:t>
            </w:r>
            <w:r>
              <w:rPr>
                <w:b w:val="0"/>
                <w:bCs w:val="0"/>
              </w:rPr>
              <w:t xml:space="preserve">Store owner and seller </w:t>
            </w:r>
            <w:r>
              <w:t xml:space="preserve">is not logged to the </w:t>
            </w:r>
            <w:proofErr w:type="gramStart"/>
            <w:r>
              <w:t>system</w:t>
            </w:r>
            <w:proofErr w:type="gramEnd"/>
          </w:p>
          <w:p w14:paraId="702CEC14"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69A884"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1E729411"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31566F12"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E7C7F8"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known buying strategy and a product id that doesn’t exist in </w:t>
            </w:r>
            <w:proofErr w:type="gramStart"/>
            <w:r>
              <w:t>store</w:t>
            </w:r>
            <w:proofErr w:type="gramEnd"/>
            <w:r>
              <w:rPr>
                <w:b w:val="0"/>
                <w:bCs w:val="0"/>
              </w:rPr>
              <w:t xml:space="preserve"> </w:t>
            </w:r>
          </w:p>
          <w:p w14:paraId="3CEF49C3"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DA16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managing product </w:t>
            </w:r>
            <w:proofErr w:type="gramStart"/>
            <w:r>
              <w:t>doesn't</w:t>
            </w:r>
            <w:proofErr w:type="gramEnd"/>
            <w:r>
              <w:t xml:space="preserve"> exist in store</w:t>
            </w:r>
          </w:p>
        </w:tc>
      </w:tr>
      <w:tr w:rsidR="00EE1DD6" w14:paraId="3633CC51"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EFE047"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known buying strategy that doesn't exist in store's policy and a product id that exists in </w:t>
            </w:r>
            <w:proofErr w:type="gramStart"/>
            <w:r>
              <w:t>store</w:t>
            </w:r>
            <w:proofErr w:type="gramEnd"/>
          </w:p>
          <w:p w14:paraId="1C7BDC5C"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C183B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strategy isn't allowed in </w:t>
            </w:r>
            <w:proofErr w:type="gramStart"/>
            <w:r>
              <w:t>store</w:t>
            </w:r>
            <w:proofErr w:type="gramEnd"/>
          </w:p>
          <w:p w14:paraId="58E722ED"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rtl/>
              </w:rPr>
            </w:pPr>
          </w:p>
        </w:tc>
      </w:tr>
    </w:tbl>
    <w:p w14:paraId="7C3220AE" w14:textId="77777777" w:rsidR="00EE1DD6" w:rsidRDefault="00EE1DD6" w:rsidP="00EE1DD6">
      <w:pPr>
        <w:bidi w:val="0"/>
      </w:pPr>
    </w:p>
    <w:p w14:paraId="2A1CAA93" w14:textId="5FB67360" w:rsidR="00EE1DD6" w:rsidRPr="008F6FDC" w:rsidRDefault="005837EB" w:rsidP="00EE1DD6">
      <w:pPr>
        <w:pStyle w:val="2"/>
        <w:numPr>
          <w:ilvl w:val="0"/>
          <w:numId w:val="36"/>
        </w:numPr>
        <w:bidi w:val="0"/>
        <w:spacing w:line="256" w:lineRule="auto"/>
        <w:rPr>
          <w:rtl/>
        </w:rPr>
      </w:pPr>
      <w:bookmarkStart w:id="57" w:name="_Toc74592941"/>
      <w:r w:rsidRPr="008F6FDC">
        <w:t>[4.1</w:t>
      </w:r>
      <w:r w:rsidR="00B83C48" w:rsidRPr="008F6FDC">
        <w:t>3</w:t>
      </w:r>
      <w:r w:rsidRPr="008F6FDC">
        <w:t xml:space="preserve">] </w:t>
      </w:r>
      <w:commentRangeStart w:id="58"/>
      <w:r w:rsidR="00EE1DD6" w:rsidRPr="008F6FDC">
        <w:t>Use</w:t>
      </w:r>
      <w:commentRangeEnd w:id="58"/>
      <w:r w:rsidR="00EE1DD6" w:rsidRPr="008F6FDC">
        <w:rPr>
          <w:rStyle w:val="a7"/>
          <w:b w:val="0"/>
          <w:bCs w:val="0"/>
          <w:color w:val="2F5496" w:themeColor="accent1" w:themeShade="BF"/>
        </w:rPr>
        <w:commentReference w:id="58"/>
      </w:r>
      <w:r w:rsidR="00EE1DD6" w:rsidRPr="008F6FDC">
        <w:t xml:space="preserve"> case: Update buying strategy to store's product</w:t>
      </w:r>
      <w:bookmarkEnd w:id="57"/>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28C88A84" w14:textId="77777777" w:rsidR="00EE1DD6" w:rsidRDefault="00EE1DD6" w:rsidP="00EE1DD6">
      <w:pPr>
        <w:pStyle w:val="a3"/>
        <w:numPr>
          <w:ilvl w:val="1"/>
          <w:numId w:val="35"/>
        </w:numPr>
        <w:bidi w:val="0"/>
        <w:spacing w:line="256" w:lineRule="auto"/>
        <w:rPr>
          <w:b/>
          <w:bCs/>
        </w:rPr>
      </w:pPr>
      <w:r>
        <w:rPr>
          <w:b/>
          <w:bCs/>
        </w:rPr>
        <w:t>Actor: Store owner and seller</w:t>
      </w:r>
    </w:p>
    <w:p w14:paraId="3076BDE0" w14:textId="77777777" w:rsidR="00EE1DD6" w:rsidRDefault="00EE1DD6" w:rsidP="00EE1DD6">
      <w:pPr>
        <w:pStyle w:val="a3"/>
        <w:numPr>
          <w:ilvl w:val="1"/>
          <w:numId w:val="35"/>
        </w:numPr>
        <w:bidi w:val="0"/>
        <w:spacing w:line="256" w:lineRule="auto"/>
        <w:rPr>
          <w:b/>
          <w:bCs/>
        </w:rPr>
      </w:pPr>
      <w:r>
        <w:rPr>
          <w:b/>
          <w:bCs/>
        </w:rPr>
        <w:t xml:space="preserve">Precondition: </w:t>
      </w:r>
    </w:p>
    <w:p w14:paraId="565EFEA2"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155B78E7"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7139E68B"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buying strategy</w:t>
      </w:r>
    </w:p>
    <w:p w14:paraId="554E5E47" w14:textId="77777777" w:rsidR="00EE1DD6" w:rsidRDefault="00EE1DD6" w:rsidP="00EE1DD6">
      <w:pPr>
        <w:pStyle w:val="a3"/>
        <w:numPr>
          <w:ilvl w:val="1"/>
          <w:numId w:val="35"/>
        </w:numPr>
        <w:bidi w:val="0"/>
        <w:spacing w:line="256" w:lineRule="auto"/>
        <w:rPr>
          <w:b/>
          <w:bCs/>
        </w:rPr>
      </w:pPr>
      <w:r>
        <w:rPr>
          <w:b/>
          <w:bCs/>
        </w:rPr>
        <w:t>Actions:</w:t>
      </w:r>
    </w:p>
    <w:p w14:paraId="3A83A654" w14:textId="77777777" w:rsidR="00EE1DD6" w:rsidRDefault="00EE1DD6" w:rsidP="00EE1DD6">
      <w:pPr>
        <w:pStyle w:val="a3"/>
        <w:numPr>
          <w:ilvl w:val="2"/>
          <w:numId w:val="35"/>
        </w:numPr>
        <w:bidi w:val="0"/>
        <w:spacing w:line="256" w:lineRule="auto"/>
        <w:rPr>
          <w:b/>
          <w:bCs/>
        </w:rPr>
      </w:pPr>
      <w:r>
        <w:rPr>
          <w:b/>
          <w:bCs/>
        </w:rPr>
        <w:t xml:space="preserve">User asks to update buying strategy to </w:t>
      </w:r>
      <w:proofErr w:type="gramStart"/>
      <w:r>
        <w:rPr>
          <w:b/>
          <w:bCs/>
        </w:rPr>
        <w:t>product</w:t>
      </w:r>
      <w:proofErr w:type="gramEnd"/>
    </w:p>
    <w:p w14:paraId="6790CADE" w14:textId="77777777" w:rsidR="00EE1DD6" w:rsidRDefault="00EE1DD6" w:rsidP="00EE1DD6">
      <w:pPr>
        <w:pStyle w:val="a3"/>
        <w:numPr>
          <w:ilvl w:val="2"/>
          <w:numId w:val="35"/>
        </w:numPr>
        <w:bidi w:val="0"/>
        <w:spacing w:line="256" w:lineRule="auto"/>
        <w:rPr>
          <w:b/>
          <w:bCs/>
        </w:rPr>
      </w:pPr>
      <w:r>
        <w:rPr>
          <w:b/>
          <w:bCs/>
        </w:rPr>
        <w:t xml:space="preserve">System requests the store id, buying strategy and product </w:t>
      </w:r>
      <w:proofErr w:type="gramStart"/>
      <w:r>
        <w:rPr>
          <w:b/>
          <w:bCs/>
        </w:rPr>
        <w:t>id</w:t>
      </w:r>
      <w:proofErr w:type="gramEnd"/>
    </w:p>
    <w:p w14:paraId="38C38522"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3FD74510" w14:textId="77777777" w:rsidR="00EE1DD6" w:rsidRDefault="00EE1DD6" w:rsidP="00EE1DD6">
      <w:pPr>
        <w:pStyle w:val="a3"/>
        <w:numPr>
          <w:ilvl w:val="2"/>
          <w:numId w:val="35"/>
        </w:numPr>
        <w:bidi w:val="0"/>
        <w:spacing w:line="256" w:lineRule="auto"/>
        <w:rPr>
          <w:b/>
          <w:bCs/>
        </w:rPr>
      </w:pPr>
      <w:r>
        <w:rPr>
          <w:b/>
          <w:bCs/>
        </w:rPr>
        <w:t xml:space="preserve">If store exists, buying strategy valid and exists and product exists in </w:t>
      </w:r>
      <w:proofErr w:type="gramStart"/>
      <w:r>
        <w:rPr>
          <w:b/>
          <w:bCs/>
        </w:rPr>
        <w:t>store</w:t>
      </w:r>
      <w:proofErr w:type="gramEnd"/>
    </w:p>
    <w:p w14:paraId="40815D3D" w14:textId="77777777" w:rsidR="00EE1DD6" w:rsidRDefault="00EE1DD6" w:rsidP="00EE1DD6">
      <w:pPr>
        <w:pStyle w:val="a3"/>
        <w:numPr>
          <w:ilvl w:val="3"/>
          <w:numId w:val="35"/>
        </w:numPr>
        <w:bidi w:val="0"/>
        <w:spacing w:line="256" w:lineRule="auto"/>
        <w:rPr>
          <w:b/>
          <w:bCs/>
        </w:rPr>
      </w:pPr>
      <w:r>
        <w:rPr>
          <w:b/>
          <w:bCs/>
        </w:rPr>
        <w:t xml:space="preserve">System asks whether to delete or </w:t>
      </w:r>
      <w:proofErr w:type="gramStart"/>
      <w:r>
        <w:rPr>
          <w:b/>
          <w:bCs/>
        </w:rPr>
        <w:t>update</w:t>
      </w:r>
      <w:proofErr w:type="gramEnd"/>
    </w:p>
    <w:p w14:paraId="3DE2D29D" w14:textId="77777777" w:rsidR="00EE1DD6" w:rsidRDefault="00EE1DD6" w:rsidP="00EE1DD6">
      <w:pPr>
        <w:pStyle w:val="a3"/>
        <w:numPr>
          <w:ilvl w:val="4"/>
          <w:numId w:val="35"/>
        </w:numPr>
        <w:bidi w:val="0"/>
        <w:spacing w:line="256" w:lineRule="auto"/>
        <w:rPr>
          <w:b/>
          <w:bCs/>
        </w:rPr>
      </w:pPr>
      <w:r>
        <w:rPr>
          <w:b/>
          <w:bCs/>
        </w:rPr>
        <w:t xml:space="preserve">If update, System check if requested buying strategy exists in store's </w:t>
      </w:r>
      <w:proofErr w:type="gramStart"/>
      <w:r>
        <w:rPr>
          <w:b/>
          <w:bCs/>
        </w:rPr>
        <w:t>policy</w:t>
      </w:r>
      <w:proofErr w:type="gramEnd"/>
    </w:p>
    <w:p w14:paraId="41B6A8A0" w14:textId="77777777" w:rsidR="00EE1DD6" w:rsidRDefault="00EE1DD6" w:rsidP="00EE1DD6">
      <w:pPr>
        <w:pStyle w:val="a3"/>
        <w:numPr>
          <w:ilvl w:val="5"/>
          <w:numId w:val="35"/>
        </w:numPr>
        <w:bidi w:val="0"/>
        <w:spacing w:line="256" w:lineRule="auto"/>
        <w:rPr>
          <w:b/>
          <w:bCs/>
        </w:rPr>
      </w:pPr>
      <w:r>
        <w:rPr>
          <w:b/>
          <w:bCs/>
        </w:rPr>
        <w:t>If exits in policy- system update existing buying strategy of product in store</w:t>
      </w:r>
    </w:p>
    <w:p w14:paraId="176FE8EE" w14:textId="77777777" w:rsidR="00EE1DD6" w:rsidRDefault="00EE1DD6" w:rsidP="00EE1DD6">
      <w:pPr>
        <w:pStyle w:val="a3"/>
        <w:numPr>
          <w:ilvl w:val="4"/>
          <w:numId w:val="35"/>
        </w:numPr>
        <w:bidi w:val="0"/>
        <w:spacing w:line="256" w:lineRule="auto"/>
        <w:rPr>
          <w:b/>
          <w:bCs/>
        </w:rPr>
      </w:pPr>
      <w:r>
        <w:rPr>
          <w:b/>
          <w:bCs/>
        </w:rPr>
        <w:lastRenderedPageBreak/>
        <w:t>If delete- System removes buying strategy from product in store</w:t>
      </w:r>
    </w:p>
    <w:tbl>
      <w:tblPr>
        <w:tblStyle w:val="4"/>
        <w:tblW w:w="8409" w:type="dxa"/>
        <w:tblLook w:val="04A0" w:firstRow="1" w:lastRow="0" w:firstColumn="1" w:lastColumn="0" w:noHBand="0" w:noVBand="1"/>
      </w:tblPr>
      <w:tblGrid>
        <w:gridCol w:w="4390"/>
        <w:gridCol w:w="4019"/>
      </w:tblGrid>
      <w:tr w:rsidR="00EE1DD6" w14:paraId="4A5CB281"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3B47AE08" w14:textId="77777777" w:rsidR="00EE1DD6" w:rsidRDefault="00EE1DD6">
            <w:pPr>
              <w:bidi w:val="0"/>
              <w:rPr>
                <w:b w:val="0"/>
                <w:bCs w:val="0"/>
              </w:rPr>
            </w:pPr>
            <w:r>
              <w:rPr>
                <w:b w:val="0"/>
                <w:bCs w:val="0"/>
              </w:rPr>
              <w:t>Action</w:t>
            </w:r>
          </w:p>
        </w:tc>
        <w:tc>
          <w:tcPr>
            <w:tcW w:w="4019" w:type="dxa"/>
            <w:hideMark/>
          </w:tcPr>
          <w:p w14:paraId="47EC2BE4"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20D10E17"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38CF2F"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 buying strategy that exist for the product in the store and an id of a product exists in the store</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B71337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 buying strategy to the product in the store</w:t>
            </w:r>
          </w:p>
        </w:tc>
      </w:tr>
      <w:tr w:rsidR="00EE1DD6" w14:paraId="50AB1E35"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F164D5E" w14:textId="77777777" w:rsidR="00EE1DD6" w:rsidRDefault="00EE1DD6">
            <w:pPr>
              <w:bidi w:val="0"/>
              <w:rPr>
                <w:b w:val="0"/>
                <w:bCs w:val="0"/>
              </w:rPr>
            </w:pPr>
            <w:r>
              <w:rPr>
                <w:b w:val="0"/>
                <w:bCs w:val="0"/>
              </w:rPr>
              <w:t>Store owner and seller</w:t>
            </w:r>
            <w:r>
              <w:t xml:space="preserve"> is logged to the system and provides identification of a store that </w:t>
            </w:r>
            <w:proofErr w:type="gramStart"/>
            <w:r>
              <w:t>doesn't</w:t>
            </w:r>
            <w:proofErr w:type="gramEnd"/>
            <w:r>
              <w:t xml:space="preserve">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A2CDC9"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1BD928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170DE0E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B2B6F0" w14:textId="77777777" w:rsidR="00EE1DD6" w:rsidRDefault="00EE1DD6">
            <w:pPr>
              <w:bidi w:val="0"/>
            </w:pPr>
            <w:r>
              <w:t xml:space="preserve">The </w:t>
            </w:r>
            <w:r>
              <w:rPr>
                <w:b w:val="0"/>
                <w:bCs w:val="0"/>
              </w:rPr>
              <w:t xml:space="preserve">Store owner and seller </w:t>
            </w:r>
            <w:r>
              <w:t xml:space="preserve">is logged to the system and provides identification of a store that he doesn’t </w:t>
            </w:r>
            <w:proofErr w:type="gramStart"/>
            <w:r>
              <w:t>own</w:t>
            </w:r>
            <w:proofErr w:type="gramEnd"/>
          </w:p>
          <w:p w14:paraId="1620ED4E"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83C9431"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4B05CC60"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792A1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buying strategy</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4FEAEC"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buying strategy</w:t>
            </w:r>
            <w:r>
              <w:t xml:space="preserve"> is </w:t>
            </w:r>
            <w:proofErr w:type="gramStart"/>
            <w:r>
              <w:t>unknown</w:t>
            </w:r>
            <w:proofErr w:type="gramEnd"/>
          </w:p>
          <w:p w14:paraId="45F45FA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3A006637"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7E68C0" w14:textId="77777777" w:rsidR="00EE1DD6" w:rsidRDefault="00EE1DD6">
            <w:pPr>
              <w:bidi w:val="0"/>
            </w:pPr>
            <w:r>
              <w:t xml:space="preserve">The </w:t>
            </w:r>
            <w:r>
              <w:rPr>
                <w:b w:val="0"/>
                <w:bCs w:val="0"/>
              </w:rPr>
              <w:t xml:space="preserve">Store owner and seller </w:t>
            </w:r>
            <w:r>
              <w:t xml:space="preserve">is not logged to the </w:t>
            </w:r>
            <w:proofErr w:type="gramStart"/>
            <w:r>
              <w:t>system</w:t>
            </w:r>
            <w:proofErr w:type="gramEnd"/>
          </w:p>
          <w:p w14:paraId="64855A7A"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ECD428"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1A93FA9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6B22D895"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5E2825"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known buying strategy and a product id that doesn’t exist in </w:t>
            </w:r>
            <w:proofErr w:type="gramStart"/>
            <w:r>
              <w:t>store</w:t>
            </w:r>
            <w:proofErr w:type="gramEnd"/>
            <w:r>
              <w:rPr>
                <w:b w:val="0"/>
                <w:bCs w:val="0"/>
              </w:rPr>
              <w:t xml:space="preserve"> </w:t>
            </w:r>
          </w:p>
          <w:p w14:paraId="0336D6F5"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11B5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managing product doesn't exist in </w:t>
            </w:r>
            <w:proofErr w:type="gramStart"/>
            <w:r>
              <w:t>store</w:t>
            </w:r>
            <w:proofErr w:type="gramEnd"/>
          </w:p>
          <w:p w14:paraId="7BE3BEF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40E0919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2DBC2E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 known buying strategy that </w:t>
            </w:r>
            <w:proofErr w:type="gramStart"/>
            <w:r>
              <w:t>doesn't</w:t>
            </w:r>
            <w:proofErr w:type="gramEnd"/>
            <w:r>
              <w:t xml:space="preserve"> exist in store's policy and a product id that exists in store</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3D07AE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strategy isn't allowed in </w:t>
            </w:r>
            <w:proofErr w:type="gramStart"/>
            <w:r>
              <w:t>store</w:t>
            </w:r>
            <w:proofErr w:type="gramEnd"/>
          </w:p>
          <w:p w14:paraId="60087E4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023EA2CE" w14:textId="77777777" w:rsidR="00EE1DD6" w:rsidRDefault="00EE1DD6" w:rsidP="00EE1DD6">
      <w:pPr>
        <w:bidi w:val="0"/>
        <w:rPr>
          <w:b/>
          <w:bCs/>
        </w:rPr>
      </w:pPr>
    </w:p>
    <w:p w14:paraId="37F874DB" w14:textId="2F94EE23" w:rsidR="00EE1DD6" w:rsidRPr="008F6FDC" w:rsidRDefault="005837EB" w:rsidP="00EE1DD6">
      <w:pPr>
        <w:pStyle w:val="2"/>
        <w:numPr>
          <w:ilvl w:val="0"/>
          <w:numId w:val="36"/>
        </w:numPr>
        <w:bidi w:val="0"/>
        <w:spacing w:line="256" w:lineRule="auto"/>
      </w:pPr>
      <w:bookmarkStart w:id="59" w:name="_Toc74592942"/>
      <w:r w:rsidRPr="008F6FDC">
        <w:t>[4.1</w:t>
      </w:r>
      <w:r w:rsidR="00B83C48" w:rsidRPr="008F6FDC">
        <w:t>4</w:t>
      </w:r>
      <w:r w:rsidRPr="008F6FDC">
        <w:t xml:space="preserve">] </w:t>
      </w:r>
      <w:commentRangeStart w:id="60"/>
      <w:r w:rsidR="00EE1DD6" w:rsidRPr="008F6FDC">
        <w:t>Use</w:t>
      </w:r>
      <w:commentRangeEnd w:id="60"/>
      <w:r w:rsidR="00EE1DD6" w:rsidRPr="008F6FDC">
        <w:rPr>
          <w:rStyle w:val="a7"/>
          <w:b w:val="0"/>
          <w:bCs w:val="0"/>
          <w:color w:val="2F5496" w:themeColor="accent1" w:themeShade="BF"/>
        </w:rPr>
        <w:commentReference w:id="60"/>
      </w:r>
      <w:r w:rsidR="00EE1DD6" w:rsidRPr="008F6FDC">
        <w:t xml:space="preserve"> case: View product's buying strategies</w:t>
      </w:r>
      <w:bookmarkEnd w:id="59"/>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51A7BBFE" w14:textId="77777777" w:rsidR="00EE1DD6" w:rsidRDefault="00EE1DD6" w:rsidP="00EE1DD6">
      <w:pPr>
        <w:pStyle w:val="a3"/>
        <w:numPr>
          <w:ilvl w:val="1"/>
          <w:numId w:val="35"/>
        </w:numPr>
        <w:bidi w:val="0"/>
        <w:spacing w:line="256" w:lineRule="auto"/>
        <w:rPr>
          <w:b/>
          <w:bCs/>
        </w:rPr>
      </w:pPr>
      <w:r>
        <w:rPr>
          <w:b/>
          <w:bCs/>
        </w:rPr>
        <w:t>Actor: Store owner and seller</w:t>
      </w:r>
    </w:p>
    <w:p w14:paraId="2AE3E63A" w14:textId="77777777" w:rsidR="00EE1DD6" w:rsidRDefault="00EE1DD6" w:rsidP="00EE1DD6">
      <w:pPr>
        <w:pStyle w:val="a3"/>
        <w:numPr>
          <w:ilvl w:val="1"/>
          <w:numId w:val="35"/>
        </w:numPr>
        <w:bidi w:val="0"/>
        <w:spacing w:line="256" w:lineRule="auto"/>
        <w:rPr>
          <w:b/>
          <w:bCs/>
        </w:rPr>
      </w:pPr>
      <w:r>
        <w:rPr>
          <w:b/>
          <w:bCs/>
        </w:rPr>
        <w:t xml:space="preserve">Precondition: </w:t>
      </w:r>
    </w:p>
    <w:p w14:paraId="04040894"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29C9D083"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3E50F4A7" w14:textId="77777777" w:rsidR="00EE1DD6" w:rsidRDefault="00EE1DD6" w:rsidP="00EE1DD6">
      <w:pPr>
        <w:pStyle w:val="a3"/>
        <w:numPr>
          <w:ilvl w:val="1"/>
          <w:numId w:val="35"/>
        </w:numPr>
        <w:bidi w:val="0"/>
        <w:spacing w:line="256" w:lineRule="auto"/>
        <w:rPr>
          <w:b/>
          <w:bCs/>
        </w:rPr>
      </w:pPr>
      <w:r>
        <w:rPr>
          <w:b/>
          <w:bCs/>
        </w:rPr>
        <w:t xml:space="preserve">Parameter: </w:t>
      </w:r>
      <w:r>
        <w:t>store id, product id</w:t>
      </w:r>
    </w:p>
    <w:p w14:paraId="42C673F3" w14:textId="77777777" w:rsidR="00EE1DD6" w:rsidRDefault="00EE1DD6" w:rsidP="00EE1DD6">
      <w:pPr>
        <w:pStyle w:val="a3"/>
        <w:numPr>
          <w:ilvl w:val="1"/>
          <w:numId w:val="35"/>
        </w:numPr>
        <w:bidi w:val="0"/>
        <w:spacing w:line="256" w:lineRule="auto"/>
        <w:rPr>
          <w:b/>
          <w:bCs/>
        </w:rPr>
      </w:pPr>
      <w:r>
        <w:rPr>
          <w:b/>
          <w:bCs/>
        </w:rPr>
        <w:t>Actions:</w:t>
      </w:r>
    </w:p>
    <w:p w14:paraId="525AFD7B" w14:textId="77777777" w:rsidR="00EE1DD6" w:rsidRDefault="00EE1DD6" w:rsidP="00EE1DD6">
      <w:pPr>
        <w:pStyle w:val="a3"/>
        <w:numPr>
          <w:ilvl w:val="2"/>
          <w:numId w:val="35"/>
        </w:numPr>
        <w:bidi w:val="0"/>
        <w:spacing w:line="256" w:lineRule="auto"/>
        <w:rPr>
          <w:b/>
          <w:bCs/>
        </w:rPr>
      </w:pPr>
      <w:r>
        <w:rPr>
          <w:b/>
          <w:bCs/>
        </w:rPr>
        <w:t xml:space="preserve">User asks to view buying strategy of product in </w:t>
      </w:r>
      <w:proofErr w:type="gramStart"/>
      <w:r>
        <w:rPr>
          <w:b/>
          <w:bCs/>
        </w:rPr>
        <w:t>store</w:t>
      </w:r>
      <w:proofErr w:type="gramEnd"/>
    </w:p>
    <w:p w14:paraId="07BB271D" w14:textId="77777777" w:rsidR="00EE1DD6" w:rsidRDefault="00EE1DD6" w:rsidP="00EE1DD6">
      <w:pPr>
        <w:pStyle w:val="a3"/>
        <w:numPr>
          <w:ilvl w:val="2"/>
          <w:numId w:val="35"/>
        </w:numPr>
        <w:bidi w:val="0"/>
        <w:spacing w:line="256" w:lineRule="auto"/>
        <w:rPr>
          <w:b/>
          <w:bCs/>
        </w:rPr>
      </w:pPr>
      <w:r>
        <w:rPr>
          <w:b/>
          <w:bCs/>
        </w:rPr>
        <w:t xml:space="preserve">System requests the store id and product </w:t>
      </w:r>
      <w:proofErr w:type="gramStart"/>
      <w:r>
        <w:rPr>
          <w:b/>
          <w:bCs/>
        </w:rPr>
        <w:t>id</w:t>
      </w:r>
      <w:proofErr w:type="gramEnd"/>
    </w:p>
    <w:p w14:paraId="31D82554"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4C1CDE48" w14:textId="77777777" w:rsidR="00EE1DD6" w:rsidRDefault="00EE1DD6" w:rsidP="00EE1DD6">
      <w:pPr>
        <w:pStyle w:val="a3"/>
        <w:numPr>
          <w:ilvl w:val="2"/>
          <w:numId w:val="35"/>
        </w:numPr>
        <w:bidi w:val="0"/>
        <w:spacing w:line="256" w:lineRule="auto"/>
        <w:rPr>
          <w:b/>
          <w:bCs/>
        </w:rPr>
      </w:pPr>
      <w:r>
        <w:rPr>
          <w:b/>
          <w:bCs/>
        </w:rPr>
        <w:t>If store exists and product exists in store</w:t>
      </w:r>
    </w:p>
    <w:p w14:paraId="0A885709" w14:textId="77777777" w:rsidR="00EE1DD6" w:rsidRDefault="00EE1DD6" w:rsidP="00EE1DD6">
      <w:pPr>
        <w:pStyle w:val="a3"/>
        <w:numPr>
          <w:ilvl w:val="4"/>
          <w:numId w:val="35"/>
        </w:numPr>
        <w:bidi w:val="0"/>
        <w:spacing w:line="256" w:lineRule="auto"/>
        <w:rPr>
          <w:b/>
          <w:bCs/>
        </w:rPr>
      </w:pPr>
      <w:r>
        <w:rPr>
          <w:b/>
          <w:bCs/>
        </w:rPr>
        <w:t xml:space="preserve">System provides all exiting buying strategies of the product in the </w:t>
      </w:r>
      <w:proofErr w:type="gramStart"/>
      <w:r>
        <w:rPr>
          <w:b/>
          <w:bCs/>
        </w:rPr>
        <w:t>store</w:t>
      </w:r>
      <w:proofErr w:type="gramEnd"/>
    </w:p>
    <w:tbl>
      <w:tblPr>
        <w:tblStyle w:val="4"/>
        <w:tblW w:w="9923" w:type="dxa"/>
        <w:tblInd w:w="-714" w:type="dxa"/>
        <w:tblLook w:val="04A0" w:firstRow="1" w:lastRow="0" w:firstColumn="1" w:lastColumn="0" w:noHBand="0" w:noVBand="1"/>
      </w:tblPr>
      <w:tblGrid>
        <w:gridCol w:w="5104"/>
        <w:gridCol w:w="4819"/>
      </w:tblGrid>
      <w:tr w:rsidR="00EE1DD6" w14:paraId="33B168DD"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2B7FB6CF" w14:textId="77777777" w:rsidR="00EE1DD6" w:rsidRDefault="00EE1DD6">
            <w:pPr>
              <w:bidi w:val="0"/>
              <w:rPr>
                <w:b w:val="0"/>
                <w:bCs w:val="0"/>
              </w:rPr>
            </w:pPr>
            <w:r>
              <w:rPr>
                <w:b w:val="0"/>
                <w:bCs w:val="0"/>
              </w:rPr>
              <w:lastRenderedPageBreak/>
              <w:t>Action</w:t>
            </w:r>
          </w:p>
        </w:tc>
        <w:tc>
          <w:tcPr>
            <w:tcW w:w="4819" w:type="dxa"/>
            <w:hideMark/>
          </w:tcPr>
          <w:p w14:paraId="5D94E210"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35FE867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10B316" w14:textId="77777777" w:rsidR="00EE1DD6" w:rsidRDefault="00EE1DD6">
            <w:pPr>
              <w:bidi w:val="0"/>
            </w:pPr>
            <w:r>
              <w:rPr>
                <w:b w:val="0"/>
                <w:bCs w:val="0"/>
              </w:rPr>
              <w:t>Store owner and seller</w:t>
            </w:r>
            <w:r>
              <w:t xml:space="preserve"> is logged to the system and provides an identification of an existing store that he </w:t>
            </w:r>
            <w:proofErr w:type="gramStart"/>
            <w:r>
              <w:t>owns</w:t>
            </w:r>
            <w:proofErr w:type="gramEnd"/>
            <w:r>
              <w:t xml:space="preserve"> and an id of a product exists in the store</w:t>
            </w:r>
          </w:p>
          <w:p w14:paraId="73B333CC"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D70D06"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system provides all existing buying strategies of the product in the </w:t>
            </w:r>
            <w:proofErr w:type="gramStart"/>
            <w:r>
              <w:t>store</w:t>
            </w:r>
            <w:proofErr w:type="gramEnd"/>
          </w:p>
          <w:p w14:paraId="211B7905"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172C75B1"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7A42CE" w14:textId="77777777" w:rsidR="00EE1DD6" w:rsidRDefault="00EE1DD6">
            <w:pPr>
              <w:bidi w:val="0"/>
            </w:pPr>
            <w:r>
              <w:rPr>
                <w:b w:val="0"/>
                <w:bCs w:val="0"/>
              </w:rPr>
              <w:t>Store owner and seller</w:t>
            </w:r>
            <w:r>
              <w:t xml:space="preserve"> is logged to the system and provides identification of a store that doesn't </w:t>
            </w:r>
            <w:proofErr w:type="gramStart"/>
            <w:r>
              <w:t>exist</w:t>
            </w:r>
            <w:proofErr w:type="gramEnd"/>
          </w:p>
          <w:p w14:paraId="6D6180B2"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0931EC8"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710B64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3FBCCA50"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ABC2DF"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5FA80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557E065C"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AA2F63"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 product id that </w:t>
            </w:r>
            <w:proofErr w:type="gramStart"/>
            <w:r>
              <w:t>doesn’t</w:t>
            </w:r>
            <w:proofErr w:type="gramEnd"/>
            <w:r>
              <w:t xml:space="preserve"> exist in the store</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E8B804"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 xml:space="preserve">product doesn’t exist in the </w:t>
            </w:r>
            <w:proofErr w:type="gramStart"/>
            <w:r>
              <w:rPr>
                <w:b/>
                <w:bCs/>
              </w:rPr>
              <w:t>store</w:t>
            </w:r>
            <w:proofErr w:type="gramEnd"/>
          </w:p>
          <w:p w14:paraId="51E83D21"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765F331"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C6DC6C" w14:textId="77777777" w:rsidR="00EE1DD6" w:rsidRDefault="00EE1DD6">
            <w:pPr>
              <w:bidi w:val="0"/>
            </w:pPr>
            <w:r>
              <w:t xml:space="preserve">The </w:t>
            </w:r>
            <w:r>
              <w:rPr>
                <w:b w:val="0"/>
                <w:bCs w:val="0"/>
              </w:rPr>
              <w:t xml:space="preserve">Store owner and seller </w:t>
            </w:r>
            <w:r>
              <w:t>is not logged to the system</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E0315BF"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w:t>
            </w:r>
          </w:p>
        </w:tc>
      </w:tr>
    </w:tbl>
    <w:p w14:paraId="0D2F5820" w14:textId="77777777" w:rsidR="00EE1DD6" w:rsidRDefault="00EE1DD6" w:rsidP="00EE1DD6">
      <w:pPr>
        <w:bidi w:val="0"/>
        <w:rPr>
          <w:b/>
          <w:bCs/>
        </w:rPr>
      </w:pPr>
    </w:p>
    <w:p w14:paraId="6C547560" w14:textId="22D03F79" w:rsidR="00EE1DD6" w:rsidRPr="008F6FDC" w:rsidRDefault="005837EB" w:rsidP="00EE1DD6">
      <w:pPr>
        <w:pStyle w:val="2"/>
        <w:numPr>
          <w:ilvl w:val="0"/>
          <w:numId w:val="36"/>
        </w:numPr>
        <w:bidi w:val="0"/>
        <w:spacing w:line="256" w:lineRule="auto"/>
      </w:pPr>
      <w:bookmarkStart w:id="61" w:name="_Toc74592943"/>
      <w:r w:rsidRPr="008F6FDC">
        <w:t>[4.1</w:t>
      </w:r>
      <w:r w:rsidR="00B83C48" w:rsidRPr="008F6FDC">
        <w:t>5</w:t>
      </w:r>
      <w:r w:rsidRPr="008F6FDC">
        <w:t xml:space="preserve">] </w:t>
      </w:r>
      <w:r w:rsidR="00EE1DD6" w:rsidRPr="008F6FDC">
        <w:t>Use case: Add discount to product</w:t>
      </w:r>
      <w:bookmarkEnd w:id="61"/>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7F27D517" w14:textId="77777777" w:rsidR="00EE1DD6" w:rsidRDefault="00EE1DD6" w:rsidP="00EE1DD6">
      <w:pPr>
        <w:pStyle w:val="a3"/>
        <w:numPr>
          <w:ilvl w:val="1"/>
          <w:numId w:val="35"/>
        </w:numPr>
        <w:bidi w:val="0"/>
        <w:spacing w:line="256" w:lineRule="auto"/>
        <w:rPr>
          <w:b/>
          <w:bCs/>
        </w:rPr>
      </w:pPr>
      <w:r>
        <w:rPr>
          <w:b/>
          <w:bCs/>
        </w:rPr>
        <w:t>Actor: Store owner and seller</w:t>
      </w:r>
    </w:p>
    <w:p w14:paraId="3626BEE1" w14:textId="77777777" w:rsidR="00EE1DD6" w:rsidRDefault="00EE1DD6" w:rsidP="00EE1DD6">
      <w:pPr>
        <w:pStyle w:val="a3"/>
        <w:numPr>
          <w:ilvl w:val="1"/>
          <w:numId w:val="35"/>
        </w:numPr>
        <w:bidi w:val="0"/>
        <w:spacing w:line="256" w:lineRule="auto"/>
        <w:rPr>
          <w:b/>
          <w:bCs/>
        </w:rPr>
      </w:pPr>
      <w:r>
        <w:rPr>
          <w:b/>
          <w:bCs/>
        </w:rPr>
        <w:t xml:space="preserve">Precondition: </w:t>
      </w:r>
    </w:p>
    <w:p w14:paraId="07758A65"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proofErr w:type="gramStart"/>
      <w:r>
        <w:rPr>
          <w:b/>
          <w:bCs/>
          <w:color w:val="FF0000"/>
        </w:rPr>
        <w:t>system</w:t>
      </w:r>
      <w:proofErr w:type="gramEnd"/>
    </w:p>
    <w:p w14:paraId="434AF133"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w:t>
      </w:r>
      <w:proofErr w:type="gramStart"/>
      <w:r>
        <w:t>store</w:t>
      </w:r>
      <w:proofErr w:type="gramEnd"/>
    </w:p>
    <w:p w14:paraId="2D140752"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discount</w:t>
      </w:r>
    </w:p>
    <w:p w14:paraId="7469ADCD" w14:textId="77777777" w:rsidR="00EE1DD6" w:rsidRDefault="00EE1DD6" w:rsidP="00EE1DD6">
      <w:pPr>
        <w:pStyle w:val="a3"/>
        <w:numPr>
          <w:ilvl w:val="1"/>
          <w:numId w:val="35"/>
        </w:numPr>
        <w:bidi w:val="0"/>
        <w:spacing w:line="256" w:lineRule="auto"/>
        <w:rPr>
          <w:b/>
          <w:bCs/>
        </w:rPr>
      </w:pPr>
      <w:r>
        <w:rPr>
          <w:b/>
          <w:bCs/>
        </w:rPr>
        <w:t>Actions:</w:t>
      </w:r>
    </w:p>
    <w:p w14:paraId="153D8996" w14:textId="77777777" w:rsidR="00EE1DD6" w:rsidRDefault="00EE1DD6" w:rsidP="00EE1DD6">
      <w:pPr>
        <w:pStyle w:val="a3"/>
        <w:numPr>
          <w:ilvl w:val="2"/>
          <w:numId w:val="35"/>
        </w:numPr>
        <w:bidi w:val="0"/>
        <w:spacing w:line="256" w:lineRule="auto"/>
        <w:rPr>
          <w:b/>
          <w:bCs/>
        </w:rPr>
      </w:pPr>
      <w:r>
        <w:rPr>
          <w:b/>
          <w:bCs/>
        </w:rPr>
        <w:t xml:space="preserve">User asks to add discounts to </w:t>
      </w:r>
      <w:proofErr w:type="gramStart"/>
      <w:r>
        <w:rPr>
          <w:b/>
          <w:bCs/>
        </w:rPr>
        <w:t>product</w:t>
      </w:r>
      <w:proofErr w:type="gramEnd"/>
    </w:p>
    <w:p w14:paraId="74D3F98F" w14:textId="77777777" w:rsidR="00EE1DD6" w:rsidRDefault="00EE1DD6" w:rsidP="00EE1DD6">
      <w:pPr>
        <w:pStyle w:val="a3"/>
        <w:numPr>
          <w:ilvl w:val="2"/>
          <w:numId w:val="35"/>
        </w:numPr>
        <w:bidi w:val="0"/>
        <w:spacing w:line="256" w:lineRule="auto"/>
        <w:rPr>
          <w:b/>
          <w:bCs/>
        </w:rPr>
      </w:pPr>
      <w:r>
        <w:rPr>
          <w:b/>
          <w:bCs/>
        </w:rPr>
        <w:t xml:space="preserve">System requests the store id, discount type and discount details and product </w:t>
      </w:r>
      <w:proofErr w:type="gramStart"/>
      <w:r>
        <w:rPr>
          <w:b/>
          <w:bCs/>
        </w:rPr>
        <w:t>id</w:t>
      </w:r>
      <w:proofErr w:type="gramEnd"/>
    </w:p>
    <w:p w14:paraId="0319DA64" w14:textId="77777777" w:rsidR="00EE1DD6" w:rsidRDefault="00EE1DD6" w:rsidP="00EE1DD6">
      <w:pPr>
        <w:pStyle w:val="a3"/>
        <w:numPr>
          <w:ilvl w:val="2"/>
          <w:numId w:val="35"/>
        </w:numPr>
        <w:bidi w:val="0"/>
        <w:spacing w:line="256" w:lineRule="auto"/>
        <w:rPr>
          <w:b/>
          <w:bCs/>
        </w:rPr>
      </w:pPr>
      <w:r>
        <w:rPr>
          <w:b/>
          <w:bCs/>
        </w:rPr>
        <w:t xml:space="preserve">User provides required </w:t>
      </w:r>
      <w:proofErr w:type="gramStart"/>
      <w:r>
        <w:rPr>
          <w:b/>
          <w:bCs/>
        </w:rPr>
        <w:t>information</w:t>
      </w:r>
      <w:proofErr w:type="gramEnd"/>
    </w:p>
    <w:p w14:paraId="11DBD020" w14:textId="77777777" w:rsidR="00EE1DD6" w:rsidRDefault="00EE1DD6" w:rsidP="00EE1DD6">
      <w:pPr>
        <w:pStyle w:val="a3"/>
        <w:numPr>
          <w:ilvl w:val="2"/>
          <w:numId w:val="35"/>
        </w:numPr>
        <w:bidi w:val="0"/>
        <w:spacing w:line="256" w:lineRule="auto"/>
        <w:rPr>
          <w:b/>
          <w:bCs/>
        </w:rPr>
      </w:pPr>
      <w:r>
        <w:rPr>
          <w:b/>
          <w:bCs/>
        </w:rPr>
        <w:t xml:space="preserve">If store exists, discount type and details valid and exists and product exists in </w:t>
      </w:r>
      <w:proofErr w:type="gramStart"/>
      <w:r>
        <w:rPr>
          <w:b/>
          <w:bCs/>
        </w:rPr>
        <w:t>store</w:t>
      </w:r>
      <w:proofErr w:type="gramEnd"/>
    </w:p>
    <w:p w14:paraId="38CC0C08" w14:textId="77777777" w:rsidR="00EE1DD6" w:rsidRDefault="00EE1DD6" w:rsidP="00EE1DD6">
      <w:pPr>
        <w:pStyle w:val="a3"/>
        <w:numPr>
          <w:ilvl w:val="3"/>
          <w:numId w:val="35"/>
        </w:numPr>
        <w:bidi w:val="0"/>
        <w:spacing w:line="256" w:lineRule="auto"/>
        <w:rPr>
          <w:b/>
          <w:bCs/>
        </w:rPr>
      </w:pPr>
      <w:r>
        <w:rPr>
          <w:b/>
          <w:bCs/>
        </w:rPr>
        <w:t xml:space="preserve">System checks if discount is valid in store's </w:t>
      </w:r>
      <w:proofErr w:type="gramStart"/>
      <w:r>
        <w:rPr>
          <w:b/>
          <w:bCs/>
        </w:rPr>
        <w:t>policy</w:t>
      </w:r>
      <w:proofErr w:type="gramEnd"/>
    </w:p>
    <w:p w14:paraId="06F6666D" w14:textId="77777777" w:rsidR="00EE1DD6" w:rsidRDefault="00EE1DD6" w:rsidP="00EE1DD6">
      <w:pPr>
        <w:pStyle w:val="a3"/>
        <w:numPr>
          <w:ilvl w:val="3"/>
          <w:numId w:val="35"/>
        </w:numPr>
        <w:bidi w:val="0"/>
        <w:spacing w:line="256" w:lineRule="auto"/>
        <w:rPr>
          <w:b/>
          <w:bCs/>
        </w:rPr>
      </w:pPr>
      <w:r>
        <w:rPr>
          <w:b/>
          <w:bCs/>
        </w:rPr>
        <w:t>If valid- System adds discount to product in store</w:t>
      </w:r>
    </w:p>
    <w:tbl>
      <w:tblPr>
        <w:tblStyle w:val="4"/>
        <w:tblW w:w="9782" w:type="dxa"/>
        <w:tblInd w:w="-431" w:type="dxa"/>
        <w:tblLook w:val="04A0" w:firstRow="1" w:lastRow="0" w:firstColumn="1" w:lastColumn="0" w:noHBand="0" w:noVBand="1"/>
      </w:tblPr>
      <w:tblGrid>
        <w:gridCol w:w="5104"/>
        <w:gridCol w:w="4678"/>
      </w:tblGrid>
      <w:tr w:rsidR="00EE1DD6" w14:paraId="5E01C90B"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35C41D12" w14:textId="77777777" w:rsidR="00EE1DD6" w:rsidRDefault="00EE1DD6">
            <w:pPr>
              <w:bidi w:val="0"/>
              <w:rPr>
                <w:b w:val="0"/>
                <w:bCs w:val="0"/>
              </w:rPr>
            </w:pPr>
            <w:r>
              <w:rPr>
                <w:b w:val="0"/>
                <w:bCs w:val="0"/>
              </w:rPr>
              <w:t>Action</w:t>
            </w:r>
          </w:p>
        </w:tc>
        <w:tc>
          <w:tcPr>
            <w:tcW w:w="4678" w:type="dxa"/>
            <w:hideMark/>
          </w:tcPr>
          <w:p w14:paraId="3F9BFB3A"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4F8AF8D0"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A9732" w14:textId="77777777" w:rsidR="00EE1DD6" w:rsidRDefault="00EE1DD6">
            <w:pPr>
              <w:bidi w:val="0"/>
            </w:pPr>
            <w:r>
              <w:rPr>
                <w:b w:val="0"/>
                <w:bCs w:val="0"/>
              </w:rPr>
              <w:t>Store owner and seller</w:t>
            </w:r>
            <w:r>
              <w:t xml:space="preserve"> is logged to the system and provides an identification of an existing store that he owns, valid discount type and details that valid with system in general and with store's policy, and an id of a product exists in the </w:t>
            </w:r>
            <w:proofErr w:type="gramStart"/>
            <w:r>
              <w:t>store</w:t>
            </w:r>
            <w:proofErr w:type="gramEnd"/>
          </w:p>
          <w:p w14:paraId="30D717BB" w14:textId="77777777" w:rsidR="00EE1DD6" w:rsidRDefault="00EE1DD6">
            <w:pPr>
              <w:bidi w:val="0"/>
              <w:rPr>
                <w:b w:val="0"/>
                <w:bCs w:val="0"/>
              </w:rPr>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6B62E1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system adds the discount to the product int the </w:t>
            </w:r>
            <w:proofErr w:type="gramStart"/>
            <w:r>
              <w:t>store</w:t>
            </w:r>
            <w:proofErr w:type="gramEnd"/>
          </w:p>
          <w:p w14:paraId="5613C575"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6EACF1A4"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1781F34" w14:textId="77777777" w:rsidR="00EE1DD6" w:rsidRDefault="00EE1DD6">
            <w:pPr>
              <w:bidi w:val="0"/>
            </w:pPr>
            <w:r>
              <w:rPr>
                <w:b w:val="0"/>
                <w:bCs w:val="0"/>
              </w:rPr>
              <w:t>Store owner and seller</w:t>
            </w:r>
            <w:r>
              <w:t xml:space="preserve"> is logged to the system and provides identification of a store that doesn't </w:t>
            </w:r>
            <w:proofErr w:type="gramStart"/>
            <w:r>
              <w:t>exist</w:t>
            </w:r>
            <w:proofErr w:type="gramEnd"/>
          </w:p>
          <w:p w14:paraId="1851C6FD" w14:textId="77777777" w:rsidR="00EE1DD6" w:rsidRDefault="00EE1DD6">
            <w:pPr>
              <w:bidi w:val="0"/>
              <w:ind w:left="360"/>
              <w:rPr>
                <w:b w:val="0"/>
                <w:bCs w:val="0"/>
              </w:rPr>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4B9B20"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doesn’t exist in his owned store </w:t>
            </w:r>
            <w:proofErr w:type="gramStart"/>
            <w:r>
              <w:t>repository</w:t>
            </w:r>
            <w:proofErr w:type="gramEnd"/>
          </w:p>
          <w:p w14:paraId="338ACB7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65DB55D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BF171D"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E69B2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094C953D"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786914" w14:textId="77777777" w:rsidR="00EE1DD6" w:rsidRDefault="00EE1DD6">
            <w:pPr>
              <w:bidi w:val="0"/>
            </w:pPr>
            <w:r>
              <w:lastRenderedPageBreak/>
              <w:t xml:space="preserve">The </w:t>
            </w:r>
            <w:r>
              <w:rPr>
                <w:b w:val="0"/>
                <w:bCs w:val="0"/>
              </w:rPr>
              <w:t xml:space="preserve">Store owner and seller </w:t>
            </w:r>
            <w:r>
              <w:t xml:space="preserve">is logged to the system and provides identification of a store he owns and an unknown </w:t>
            </w:r>
            <w:r>
              <w:rPr>
                <w:b w:val="0"/>
                <w:bCs w:val="0"/>
              </w:rPr>
              <w:t>discount type</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863ED8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discount type</w:t>
            </w:r>
            <w:r>
              <w:t xml:space="preserve"> is </w:t>
            </w:r>
            <w:proofErr w:type="gramStart"/>
            <w:r>
              <w:t>unknown</w:t>
            </w:r>
            <w:proofErr w:type="gramEnd"/>
          </w:p>
          <w:p w14:paraId="5C9CE00F"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6329E6B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060D51" w14:textId="77777777" w:rsidR="00EE1DD6" w:rsidRDefault="00EE1DD6">
            <w:pPr>
              <w:bidi w:val="0"/>
            </w:pPr>
            <w:r>
              <w:t xml:space="preserve">The </w:t>
            </w:r>
            <w:r>
              <w:rPr>
                <w:b w:val="0"/>
                <w:bCs w:val="0"/>
              </w:rPr>
              <w:t xml:space="preserve">Store owner and seller </w:t>
            </w:r>
            <w:r>
              <w:t>is not logged to the system</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39B33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019C45AE"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00045A2A"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86129D"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valid discount and a product id that doesn’t exist in </w:t>
            </w:r>
            <w:proofErr w:type="gramStart"/>
            <w:r>
              <w:t>store</w:t>
            </w:r>
            <w:proofErr w:type="gramEnd"/>
            <w:r>
              <w:rPr>
                <w:b w:val="0"/>
                <w:bCs w:val="0"/>
              </w:rPr>
              <w:t xml:space="preserve"> </w:t>
            </w:r>
          </w:p>
          <w:p w14:paraId="0785058D" w14:textId="77777777" w:rsidR="00EE1DD6" w:rsidRDefault="00EE1DD6">
            <w:pPr>
              <w:bidi w:val="0"/>
              <w:ind w:left="360"/>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32B70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managing product doesn't exist in </w:t>
            </w:r>
            <w:proofErr w:type="gramStart"/>
            <w:r>
              <w:t>store</w:t>
            </w:r>
            <w:proofErr w:type="gramEnd"/>
          </w:p>
          <w:p w14:paraId="55A397D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3032D27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03AEEF"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valid discount that is not valid with store policy, and a product id that exists in </w:t>
            </w:r>
            <w:proofErr w:type="gramStart"/>
            <w:r>
              <w:t>store</w:t>
            </w:r>
            <w:proofErr w:type="gramEnd"/>
          </w:p>
          <w:p w14:paraId="225AF113" w14:textId="77777777" w:rsidR="00EE1DD6" w:rsidRDefault="00EE1DD6">
            <w:pPr>
              <w:bidi w:val="0"/>
              <w:ind w:left="360"/>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DF3CF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discount </w:t>
            </w:r>
            <w:proofErr w:type="gramStart"/>
            <w:r>
              <w:t>isn't</w:t>
            </w:r>
            <w:proofErr w:type="gramEnd"/>
            <w:r>
              <w:t xml:space="preserve"> allowed in store</w:t>
            </w:r>
          </w:p>
        </w:tc>
      </w:tr>
    </w:tbl>
    <w:p w14:paraId="4BFA99B4" w14:textId="77777777" w:rsidR="005837EB" w:rsidRDefault="005837EB" w:rsidP="005837EB"/>
    <w:p w14:paraId="2B12EA15" w14:textId="4CDFD867" w:rsidR="00EE1DD6" w:rsidRDefault="005837EB" w:rsidP="005837EB">
      <w:pPr>
        <w:pStyle w:val="2"/>
        <w:numPr>
          <w:ilvl w:val="0"/>
          <w:numId w:val="36"/>
        </w:numPr>
        <w:bidi w:val="0"/>
        <w:spacing w:line="256" w:lineRule="auto"/>
      </w:pPr>
      <w:bookmarkStart w:id="62" w:name="_Toc74592944"/>
      <w:r>
        <w:t xml:space="preserve">[4.19] </w:t>
      </w:r>
      <w:r w:rsidR="00EE1DD6">
        <w:t xml:space="preserve">Use case: </w:t>
      </w:r>
      <w:r w:rsidR="00EE1DD6">
        <w:rPr>
          <w:color w:val="FF0000"/>
        </w:rPr>
        <w:t>Store Owner</w:t>
      </w:r>
      <w:r w:rsidR="00EE1DD6">
        <w:t xml:space="preserve"> </w:t>
      </w:r>
      <w:r w:rsidR="008F6FDC">
        <w:t>get</w:t>
      </w:r>
      <w:r w:rsidR="00EE1DD6">
        <w:t xml:space="preserve"> purchase history </w:t>
      </w:r>
      <w:r w:rsidR="008F6FDC">
        <w:t>of a</w:t>
      </w:r>
      <w:r w:rsidR="00EE1DD6">
        <w:t xml:space="preserve"> </w:t>
      </w:r>
      <w:proofErr w:type="gramStart"/>
      <w:r w:rsidR="00EE1DD6">
        <w:t>store</w:t>
      </w:r>
      <w:bookmarkEnd w:id="62"/>
      <w:proofErr w:type="gramEnd"/>
    </w:p>
    <w:p w14:paraId="0FAAE18D" w14:textId="74044877" w:rsidR="00EE1DD6" w:rsidRPr="008F6FDC" w:rsidRDefault="00EE1DD6" w:rsidP="008F6FDC">
      <w:pPr>
        <w:pStyle w:val="a3"/>
        <w:numPr>
          <w:ilvl w:val="1"/>
          <w:numId w:val="35"/>
        </w:numPr>
        <w:bidi w:val="0"/>
        <w:spacing w:line="256" w:lineRule="auto"/>
        <w:rPr>
          <w:b/>
          <w:bCs/>
        </w:rPr>
      </w:pPr>
      <w:r w:rsidRPr="008F6FDC">
        <w:rPr>
          <w:b/>
          <w:bCs/>
        </w:rPr>
        <w:t xml:space="preserve">[Req: 4.11, Class: </w:t>
      </w:r>
      <w:proofErr w:type="spellStart"/>
      <w:r w:rsidRPr="008F6FDC">
        <w:rPr>
          <w:b/>
          <w:bCs/>
        </w:rPr>
        <w:t>MarketFacade</w:t>
      </w:r>
      <w:proofErr w:type="spellEnd"/>
      <w:r w:rsidRPr="008F6FDC">
        <w:rPr>
          <w:b/>
          <w:bCs/>
        </w:rPr>
        <w:t xml:space="preserve">, CNAME: </w:t>
      </w:r>
      <w:proofErr w:type="spellStart"/>
      <w:proofErr w:type="gramStart"/>
      <w:r w:rsidRPr="008F6FDC">
        <w:rPr>
          <w:b/>
          <w:bCs/>
        </w:rPr>
        <w:t>Get</w:t>
      </w:r>
      <w:r w:rsidR="008F6FDC" w:rsidRPr="008F6FDC">
        <w:rPr>
          <w:b/>
          <w:bCs/>
        </w:rPr>
        <w:t>Store</w:t>
      </w:r>
      <w:r w:rsidRPr="008F6FDC">
        <w:rPr>
          <w:b/>
          <w:bCs/>
        </w:rPr>
        <w:t>History</w:t>
      </w:r>
      <w:proofErr w:type="spellEnd"/>
      <w:r w:rsidR="008E2C81">
        <w:rPr>
          <w:b/>
          <w:bCs/>
        </w:rPr>
        <w:t xml:space="preserve">, </w:t>
      </w:r>
      <w:r w:rsidR="000663FA" w:rsidRPr="000663FA">
        <w:rPr>
          <w:b/>
          <w:bCs/>
        </w:rPr>
        <w:t xml:space="preserve"> </w:t>
      </w:r>
      <w:proofErr w:type="spellStart"/>
      <w:r w:rsidR="000663FA">
        <w:rPr>
          <w:b/>
          <w:bCs/>
        </w:rPr>
        <w:t>Test</w:t>
      </w:r>
      <w:proofErr w:type="gramEnd"/>
      <w:r w:rsidR="000663FA">
        <w:rPr>
          <w:b/>
          <w:bCs/>
        </w:rPr>
        <w:t>:Test</w:t>
      </w:r>
      <w:r w:rsidR="008E2C81">
        <w:rPr>
          <w:b/>
          <w:bCs/>
        </w:rPr>
        <w:t>GetPurchaseHistoryOfStore</w:t>
      </w:r>
      <w:proofErr w:type="spellEnd"/>
      <w:r w:rsidRPr="008F6FDC">
        <w:rPr>
          <w:b/>
          <w:bCs/>
        </w:rPr>
        <w:t>]</w:t>
      </w:r>
    </w:p>
    <w:p w14:paraId="4A9F2A00" w14:textId="56DAA574" w:rsidR="00AF13E4" w:rsidRDefault="00AF13E4" w:rsidP="00EE1DD6">
      <w:pPr>
        <w:pStyle w:val="a3"/>
        <w:numPr>
          <w:ilvl w:val="1"/>
          <w:numId w:val="35"/>
        </w:numPr>
        <w:bidi w:val="0"/>
        <w:spacing w:line="256" w:lineRule="auto"/>
        <w:rPr>
          <w:b/>
          <w:bCs/>
        </w:rPr>
      </w:pPr>
      <w:r>
        <w:rPr>
          <w:b/>
          <w:bCs/>
        </w:rPr>
        <w:t>Actor: Store Owner</w:t>
      </w:r>
    </w:p>
    <w:p w14:paraId="47B70561" w14:textId="6A983987" w:rsidR="00AF13E4" w:rsidRDefault="00AF13E4" w:rsidP="00AF13E4">
      <w:pPr>
        <w:pStyle w:val="a3"/>
        <w:numPr>
          <w:ilvl w:val="1"/>
          <w:numId w:val="35"/>
        </w:numPr>
        <w:bidi w:val="0"/>
        <w:spacing w:line="256" w:lineRule="auto"/>
        <w:rPr>
          <w:b/>
          <w:bCs/>
        </w:rPr>
      </w:pPr>
      <w:r>
        <w:rPr>
          <w:b/>
          <w:bCs/>
        </w:rPr>
        <w:t>Precondition: User is owner of the store</w:t>
      </w:r>
    </w:p>
    <w:p w14:paraId="299BA15C" w14:textId="40E4CD78" w:rsidR="00EE1DD6" w:rsidRDefault="00EE1DD6" w:rsidP="00AF13E4">
      <w:pPr>
        <w:pStyle w:val="a3"/>
        <w:numPr>
          <w:ilvl w:val="1"/>
          <w:numId w:val="35"/>
        </w:numPr>
        <w:bidi w:val="0"/>
        <w:spacing w:line="256" w:lineRule="auto"/>
        <w:rPr>
          <w:b/>
          <w:bCs/>
        </w:rPr>
      </w:pPr>
      <w:r>
        <w:rPr>
          <w:b/>
          <w:bCs/>
        </w:rPr>
        <w:t xml:space="preserve">Parameter: </w:t>
      </w:r>
      <w:proofErr w:type="spellStart"/>
      <w:r>
        <w:t>StoreID</w:t>
      </w:r>
      <w:proofErr w:type="spellEnd"/>
    </w:p>
    <w:p w14:paraId="528A16AB" w14:textId="77777777" w:rsidR="00EE1DD6" w:rsidRDefault="00EE1DD6" w:rsidP="00EE1DD6">
      <w:pPr>
        <w:pStyle w:val="a3"/>
        <w:numPr>
          <w:ilvl w:val="1"/>
          <w:numId w:val="35"/>
        </w:numPr>
        <w:bidi w:val="0"/>
        <w:spacing w:line="256" w:lineRule="auto"/>
        <w:rPr>
          <w:b/>
          <w:bCs/>
        </w:rPr>
      </w:pPr>
      <w:r>
        <w:rPr>
          <w:b/>
          <w:bCs/>
        </w:rPr>
        <w:t>Actions:</w:t>
      </w:r>
    </w:p>
    <w:p w14:paraId="16948C91" w14:textId="60794DFD" w:rsidR="00EE1DD6" w:rsidRDefault="00EE1DD6" w:rsidP="00EE1DD6">
      <w:pPr>
        <w:pStyle w:val="a3"/>
        <w:numPr>
          <w:ilvl w:val="2"/>
          <w:numId w:val="35"/>
        </w:numPr>
        <w:bidi w:val="0"/>
        <w:spacing w:line="256" w:lineRule="auto"/>
        <w:rPr>
          <w:b/>
          <w:bCs/>
        </w:rPr>
      </w:pPr>
      <w:r>
        <w:t xml:space="preserve">The User requests to print the history of purchase for specific </w:t>
      </w:r>
      <w:proofErr w:type="gramStart"/>
      <w:r w:rsidR="00AF13E4">
        <w:t>sore</w:t>
      </w:r>
      <w:proofErr w:type="gramEnd"/>
    </w:p>
    <w:p w14:paraId="70FA2786" w14:textId="77777777" w:rsidR="00892CF2" w:rsidRDefault="00EE1DD6" w:rsidP="00892CF2">
      <w:pPr>
        <w:pStyle w:val="a3"/>
        <w:numPr>
          <w:ilvl w:val="2"/>
          <w:numId w:val="35"/>
        </w:numPr>
        <w:bidi w:val="0"/>
        <w:spacing w:line="256" w:lineRule="auto"/>
      </w:pPr>
      <w:r>
        <w:t xml:space="preserve">If </w:t>
      </w:r>
      <w:proofErr w:type="gramStart"/>
      <w:r>
        <w:t>The</w:t>
      </w:r>
      <w:proofErr w:type="gramEnd"/>
      <w:r>
        <w:t xml:space="preserve"> User is logged, the </w:t>
      </w:r>
      <w:proofErr w:type="spellStart"/>
      <w:r>
        <w:t>storeID</w:t>
      </w:r>
      <w:proofErr w:type="spellEnd"/>
      <w:r>
        <w:t xml:space="preserve"> belongs to existing store in the system ownership permissions for the specific store</w:t>
      </w:r>
    </w:p>
    <w:p w14:paraId="4F967A48" w14:textId="77777777" w:rsidR="00892CF2" w:rsidRDefault="00EE1DD6" w:rsidP="00892CF2">
      <w:pPr>
        <w:pStyle w:val="a3"/>
        <w:numPr>
          <w:ilvl w:val="3"/>
          <w:numId w:val="35"/>
        </w:numPr>
        <w:bidi w:val="0"/>
        <w:spacing w:line="256" w:lineRule="auto"/>
      </w:pPr>
      <w:r>
        <w:t xml:space="preserve">The user </w:t>
      </w:r>
      <w:proofErr w:type="gramStart"/>
      <w:r>
        <w:t>get</w:t>
      </w:r>
      <w:proofErr w:type="gramEnd"/>
      <w:r>
        <w:t xml:space="preserve"> the requested information</w:t>
      </w:r>
    </w:p>
    <w:p w14:paraId="4BCDC454" w14:textId="77777777" w:rsidR="00892CF2" w:rsidRDefault="00EE1DD6" w:rsidP="00892CF2">
      <w:pPr>
        <w:pStyle w:val="a3"/>
        <w:numPr>
          <w:ilvl w:val="2"/>
          <w:numId w:val="35"/>
        </w:numPr>
        <w:bidi w:val="0"/>
        <w:spacing w:line="256" w:lineRule="auto"/>
      </w:pPr>
      <w:r>
        <w:t>Else</w:t>
      </w:r>
    </w:p>
    <w:p w14:paraId="11F86AE4" w14:textId="69DFDA7C" w:rsidR="00EE1DD6" w:rsidRDefault="00EE1DD6" w:rsidP="00892CF2">
      <w:pPr>
        <w:pStyle w:val="a3"/>
        <w:numPr>
          <w:ilvl w:val="3"/>
          <w:numId w:val="35"/>
        </w:numPr>
        <w:bidi w:val="0"/>
        <w:spacing w:line="256" w:lineRule="auto"/>
      </w:pPr>
      <w:r>
        <w:t xml:space="preserve">The user </w:t>
      </w:r>
      <w:proofErr w:type="gramStart"/>
      <w:r>
        <w:t>get</w:t>
      </w:r>
      <w:proofErr w:type="gramEnd"/>
      <w:r>
        <w:t xml:space="preserve"> a message for the specific problem.</w:t>
      </w:r>
    </w:p>
    <w:tbl>
      <w:tblPr>
        <w:tblStyle w:val="4"/>
        <w:tblW w:w="9067" w:type="dxa"/>
        <w:tblLook w:val="04A0" w:firstRow="1" w:lastRow="0" w:firstColumn="1" w:lastColumn="0" w:noHBand="0" w:noVBand="1"/>
      </w:tblPr>
      <w:tblGrid>
        <w:gridCol w:w="4815"/>
        <w:gridCol w:w="4252"/>
      </w:tblGrid>
      <w:tr w:rsidR="00EE1DD6" w14:paraId="74204BB0"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hideMark/>
          </w:tcPr>
          <w:p w14:paraId="022973CA" w14:textId="77777777" w:rsidR="00EE1DD6" w:rsidRDefault="00EE1DD6">
            <w:pPr>
              <w:bidi w:val="0"/>
              <w:rPr>
                <w:b w:val="0"/>
                <w:bCs w:val="0"/>
              </w:rPr>
            </w:pPr>
            <w:r>
              <w:rPr>
                <w:b w:val="0"/>
                <w:bCs w:val="0"/>
              </w:rPr>
              <w:t>Action</w:t>
            </w:r>
          </w:p>
        </w:tc>
        <w:tc>
          <w:tcPr>
            <w:tcW w:w="4252" w:type="dxa"/>
            <w:hideMark/>
          </w:tcPr>
          <w:p w14:paraId="0B4BC063"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5116A34C"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60498D7" w14:textId="77777777" w:rsidR="00EE1DD6" w:rsidRDefault="00EE1DD6">
            <w:pPr>
              <w:bidi w:val="0"/>
            </w:pPr>
            <w:r>
              <w:t xml:space="preserve">The user owns the </w:t>
            </w:r>
            <w:proofErr w:type="gramStart"/>
            <w:r>
              <w:t>store  and</w:t>
            </w:r>
            <w:proofErr w:type="gramEnd"/>
            <w:r>
              <w:t xml:space="preserve"> the Store's Owner  management permission for the specific store, the owner changes price of a product that belongs to the purchase history</w:t>
            </w:r>
          </w:p>
          <w:p w14:paraId="496828AD" w14:textId="77777777" w:rsidR="00EE1DD6" w:rsidRDefault="00EE1DD6">
            <w:pPr>
              <w:bidi w:val="0"/>
              <w:rPr>
                <w:b w:val="0"/>
                <w:bCs w:val="0"/>
              </w:rPr>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BED540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history printed successfully with the right price of the changed </w:t>
            </w:r>
            <w:proofErr w:type="gramStart"/>
            <w:r>
              <w:t>product</w:t>
            </w:r>
            <w:proofErr w:type="gramEnd"/>
            <w:r>
              <w:t xml:space="preserve"> </w:t>
            </w:r>
          </w:p>
          <w:p w14:paraId="1ABC9E6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1A25C225" w14:textId="77777777" w:rsidTr="00EE1DD6">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3836F" w14:textId="77777777" w:rsidR="00EE1DD6" w:rsidRDefault="00EE1DD6">
            <w:pPr>
              <w:bidi w:val="0"/>
            </w:pPr>
            <w:r>
              <w:t xml:space="preserve">The user doesn't owns the </w:t>
            </w:r>
            <w:proofErr w:type="gramStart"/>
            <w:r>
              <w:t>store  and</w:t>
            </w:r>
            <w:proofErr w:type="gramEnd"/>
            <w:r>
              <w:t xml:space="preserve"> the Store's Owner  management permission for the specific store, the user changes price of a product that belongs to the purchase history</w:t>
            </w:r>
          </w:p>
          <w:p w14:paraId="0C561796" w14:textId="77777777" w:rsidR="00EE1DD6" w:rsidRDefault="00EE1DD6">
            <w:pPr>
              <w:pStyle w:val="a3"/>
              <w:bidi w:val="0"/>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DD39C7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user is not </w:t>
            </w:r>
            <w:proofErr w:type="gramStart"/>
            <w:r>
              <w:t>owner  of</w:t>
            </w:r>
            <w:proofErr w:type="gramEnd"/>
            <w:r>
              <w:t xml:space="preserve"> the specific store will be shown the Store's Owner</w:t>
            </w:r>
          </w:p>
        </w:tc>
      </w:tr>
      <w:tr w:rsidR="00EE1DD6" w14:paraId="7EB010C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95BB2A" w14:textId="77777777" w:rsidR="00EE1DD6" w:rsidRDefault="00EE1DD6">
            <w:pPr>
              <w:bidi w:val="0"/>
            </w:pPr>
            <w:r>
              <w:t xml:space="preserve">The user owns the </w:t>
            </w:r>
            <w:proofErr w:type="gramStart"/>
            <w:r>
              <w:t>store  and</w:t>
            </w:r>
            <w:proofErr w:type="gramEnd"/>
            <w:r>
              <w:t xml:space="preserve"> the Store's Owner  management permission for the specific store, the owner changes details of a product that belongs to the purchase history</w:t>
            </w:r>
          </w:p>
          <w:p w14:paraId="4C3A1D2A" w14:textId="77777777" w:rsidR="00EE1DD6" w:rsidRDefault="00EE1DD6">
            <w:pPr>
              <w:pStyle w:val="a3"/>
              <w:bidi w:val="0"/>
              <w:rPr>
                <w:b w:val="0"/>
                <w:bCs w:val="0"/>
              </w:rPr>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7DA51A"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history printed successfully with the right price of the changed </w:t>
            </w:r>
            <w:proofErr w:type="gramStart"/>
            <w:r>
              <w:t>product</w:t>
            </w:r>
            <w:proofErr w:type="gramEnd"/>
            <w:r>
              <w:t xml:space="preserve"> </w:t>
            </w:r>
          </w:p>
          <w:p w14:paraId="2B33D646"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pPr>
          </w:p>
        </w:tc>
      </w:tr>
    </w:tbl>
    <w:p w14:paraId="0858FCB2" w14:textId="65753D23" w:rsidR="00723B93" w:rsidRPr="00AE428D" w:rsidRDefault="00723B93" w:rsidP="00EE1DD6">
      <w:pPr>
        <w:pStyle w:val="2"/>
        <w:numPr>
          <w:ilvl w:val="0"/>
          <w:numId w:val="0"/>
        </w:numPr>
        <w:bidi w:val="0"/>
        <w:ind w:left="1080" w:hanging="360"/>
        <w:rPr>
          <w:b w:val="0"/>
          <w:bCs w:val="0"/>
        </w:rPr>
      </w:pPr>
    </w:p>
    <w:sectPr w:rsidR="00723B93" w:rsidRPr="00AE428D" w:rsidSect="005B26CF">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דור כרמי" w:date="2021-03-18T19:35:00Z" w:initials="דכ">
    <w:p w14:paraId="44D6F9BB" w14:textId="77777777" w:rsidR="0030596B" w:rsidRDefault="0030596B" w:rsidP="00A60D87">
      <w:pPr>
        <w:pStyle w:val="a8"/>
        <w:rPr>
          <w:rtl/>
        </w:rPr>
      </w:pPr>
      <w:r>
        <w:rPr>
          <w:rStyle w:val="a7"/>
        </w:rPr>
        <w:annotationRef/>
      </w:r>
      <w:r>
        <w:rPr>
          <w:rFonts w:hint="cs"/>
          <w:rtl/>
        </w:rPr>
        <w:t>דרישה 3.3</w:t>
      </w:r>
    </w:p>
  </w:comment>
  <w:comment w:id="34" w:author="דור כרמי" w:date="2021-03-18T19:35:00Z" w:initials="דכ">
    <w:p w14:paraId="636EEA42" w14:textId="77777777" w:rsidR="0030596B" w:rsidRDefault="0030596B" w:rsidP="00723B93">
      <w:pPr>
        <w:pStyle w:val="a8"/>
        <w:rPr>
          <w:rtl/>
        </w:rPr>
      </w:pPr>
      <w:r>
        <w:rPr>
          <w:rStyle w:val="a7"/>
        </w:rPr>
        <w:annotationRef/>
      </w:r>
      <w:r>
        <w:rPr>
          <w:rFonts w:hint="cs"/>
          <w:rtl/>
        </w:rPr>
        <w:t>דרישה 3.2</w:t>
      </w:r>
    </w:p>
  </w:comment>
  <w:comment w:id="36" w:author="דור כרמי" w:date="2021-03-18T19:35:00Z" w:initials="דכ">
    <w:p w14:paraId="5F3D309C" w14:textId="77777777" w:rsidR="0030596B" w:rsidRDefault="0030596B" w:rsidP="00723B93">
      <w:pPr>
        <w:pStyle w:val="a8"/>
        <w:rPr>
          <w:rtl/>
        </w:rPr>
      </w:pPr>
      <w:r>
        <w:rPr>
          <w:rStyle w:val="a7"/>
        </w:rPr>
        <w:annotationRef/>
      </w:r>
      <w:r>
        <w:rPr>
          <w:rFonts w:hint="cs"/>
          <w:rtl/>
        </w:rPr>
        <w:t xml:space="preserve">דרישה </w:t>
      </w:r>
      <w:r>
        <w:t>4.1</w:t>
      </w:r>
    </w:p>
    <w:p w14:paraId="497EC662" w14:textId="77777777" w:rsidR="0030596B" w:rsidRDefault="0030596B" w:rsidP="00723B93">
      <w:pPr>
        <w:pStyle w:val="a8"/>
        <w:rPr>
          <w:rtl/>
        </w:rPr>
      </w:pPr>
      <w:r>
        <w:rPr>
          <w:rFonts w:hint="cs"/>
          <w:rtl/>
        </w:rPr>
        <w:t>מנהל את המלאי:</w:t>
      </w:r>
    </w:p>
    <w:p w14:paraId="1F8D8528" w14:textId="77777777" w:rsidR="0030596B" w:rsidRDefault="0030596B" w:rsidP="00723B93">
      <w:pPr>
        <w:pStyle w:val="a8"/>
        <w:rPr>
          <w:rtl/>
        </w:rPr>
      </w:pPr>
      <w:r>
        <w:rPr>
          <w:rFonts w:hint="cs"/>
          <w:rtl/>
        </w:rPr>
        <w:t>מוסיף מוצר חדש לחנות</w:t>
      </w:r>
    </w:p>
    <w:p w14:paraId="133A040F" w14:textId="77777777" w:rsidR="0030596B" w:rsidRDefault="0030596B" w:rsidP="00723B93">
      <w:pPr>
        <w:pStyle w:val="a8"/>
        <w:rPr>
          <w:rtl/>
        </w:rPr>
      </w:pPr>
      <w:r>
        <w:rPr>
          <w:rFonts w:hint="cs"/>
          <w:rtl/>
        </w:rPr>
        <w:t>מעדכן מלאי של מוצר לחיוב- אספקה</w:t>
      </w:r>
    </w:p>
    <w:p w14:paraId="33BA7397" w14:textId="77777777" w:rsidR="0030596B" w:rsidRDefault="0030596B" w:rsidP="00723B93">
      <w:pPr>
        <w:pStyle w:val="a8"/>
        <w:rPr>
          <w:rtl/>
        </w:rPr>
      </w:pPr>
      <w:r>
        <w:rPr>
          <w:rFonts w:hint="cs"/>
          <w:rtl/>
        </w:rPr>
        <w:t>מעדכן מלאי של מוצר לשלילה- מכירה, סיבה אחרת</w:t>
      </w:r>
    </w:p>
    <w:p w14:paraId="12F12DEB" w14:textId="77777777" w:rsidR="0030596B" w:rsidRDefault="0030596B" w:rsidP="00723B93">
      <w:pPr>
        <w:pStyle w:val="a8"/>
        <w:rPr>
          <w:rtl/>
        </w:rPr>
      </w:pPr>
      <w:r>
        <w:rPr>
          <w:rFonts w:hint="cs"/>
          <w:rtl/>
        </w:rPr>
        <w:t>מסיר מוצר מהחנות</w:t>
      </w:r>
    </w:p>
    <w:p w14:paraId="497B3D7A" w14:textId="77777777" w:rsidR="0030596B" w:rsidRDefault="0030596B" w:rsidP="00723B93">
      <w:pPr>
        <w:pStyle w:val="a8"/>
        <w:rPr>
          <w:rtl/>
        </w:rPr>
      </w:pPr>
      <w:r>
        <w:rPr>
          <w:rFonts w:hint="cs"/>
          <w:rtl/>
        </w:rPr>
        <w:t>מעדכן פרטים של מוצר</w:t>
      </w:r>
    </w:p>
    <w:p w14:paraId="17F25880" w14:textId="77777777" w:rsidR="0030596B" w:rsidRDefault="0030596B" w:rsidP="00723B93">
      <w:pPr>
        <w:pStyle w:val="a8"/>
        <w:rPr>
          <w:rtl/>
        </w:rPr>
      </w:pPr>
    </w:p>
  </w:comment>
  <w:comment w:id="38" w:author="דור כרמי" w:date="2021-03-18T19:35:00Z" w:initials="דכ">
    <w:p w14:paraId="4739DE8C" w14:textId="77777777" w:rsidR="0030596B" w:rsidRDefault="0030596B" w:rsidP="00723B93">
      <w:pPr>
        <w:pStyle w:val="a8"/>
        <w:rPr>
          <w:rtl/>
        </w:rPr>
      </w:pPr>
      <w:r>
        <w:rPr>
          <w:rStyle w:val="a7"/>
        </w:rPr>
        <w:annotationRef/>
      </w:r>
      <w:r>
        <w:rPr>
          <w:rFonts w:hint="cs"/>
          <w:rtl/>
        </w:rPr>
        <w:t xml:space="preserve">דרישה </w:t>
      </w:r>
      <w:r>
        <w:t>4.1</w:t>
      </w:r>
    </w:p>
    <w:p w14:paraId="121B759B" w14:textId="77777777" w:rsidR="0030596B" w:rsidRDefault="0030596B" w:rsidP="00723B93">
      <w:pPr>
        <w:pStyle w:val="a8"/>
        <w:rPr>
          <w:rtl/>
        </w:rPr>
      </w:pPr>
      <w:r>
        <w:rPr>
          <w:rFonts w:hint="cs"/>
          <w:rtl/>
        </w:rPr>
        <w:t>מנהל את המלאי:</w:t>
      </w:r>
    </w:p>
    <w:p w14:paraId="427B7F7E" w14:textId="77777777" w:rsidR="0030596B" w:rsidRDefault="0030596B" w:rsidP="00723B93">
      <w:pPr>
        <w:pStyle w:val="a8"/>
        <w:rPr>
          <w:rtl/>
        </w:rPr>
      </w:pPr>
      <w:r>
        <w:rPr>
          <w:rFonts w:hint="cs"/>
          <w:rtl/>
        </w:rPr>
        <w:t>מוסיף מוצר חדש לחנות</w:t>
      </w:r>
    </w:p>
    <w:p w14:paraId="16D6E9DB" w14:textId="77777777" w:rsidR="0030596B" w:rsidRDefault="0030596B" w:rsidP="00723B93">
      <w:pPr>
        <w:pStyle w:val="a8"/>
        <w:rPr>
          <w:rtl/>
        </w:rPr>
      </w:pPr>
      <w:r>
        <w:rPr>
          <w:rFonts w:hint="cs"/>
          <w:rtl/>
        </w:rPr>
        <w:t>מעדכן מלאי של מוצר לחיוב- אספקה</w:t>
      </w:r>
    </w:p>
    <w:p w14:paraId="4DD62B4F" w14:textId="77777777" w:rsidR="0030596B" w:rsidRDefault="0030596B" w:rsidP="00723B93">
      <w:pPr>
        <w:pStyle w:val="a8"/>
        <w:rPr>
          <w:rtl/>
        </w:rPr>
      </w:pPr>
      <w:r>
        <w:rPr>
          <w:rFonts w:hint="cs"/>
          <w:rtl/>
        </w:rPr>
        <w:t>מעדכן מלאי של מוצר לשלילה- מכירה, סיבה אחרת</w:t>
      </w:r>
    </w:p>
    <w:p w14:paraId="2C484ABF" w14:textId="77777777" w:rsidR="0030596B" w:rsidRDefault="0030596B" w:rsidP="00723B93">
      <w:pPr>
        <w:pStyle w:val="a8"/>
        <w:rPr>
          <w:rtl/>
        </w:rPr>
      </w:pPr>
      <w:r>
        <w:rPr>
          <w:rFonts w:hint="cs"/>
          <w:rtl/>
        </w:rPr>
        <w:t>מסיר מוצר מהחנות</w:t>
      </w:r>
    </w:p>
    <w:p w14:paraId="6C683B14" w14:textId="77777777" w:rsidR="0030596B" w:rsidRDefault="0030596B" w:rsidP="00723B93">
      <w:pPr>
        <w:pStyle w:val="a8"/>
        <w:rPr>
          <w:rtl/>
        </w:rPr>
      </w:pPr>
      <w:r>
        <w:rPr>
          <w:rFonts w:hint="cs"/>
          <w:rtl/>
        </w:rPr>
        <w:t>מעדכן פרטים של מוצר</w:t>
      </w:r>
    </w:p>
    <w:p w14:paraId="75AF6938" w14:textId="77777777" w:rsidR="0030596B" w:rsidRDefault="0030596B" w:rsidP="00723B93">
      <w:pPr>
        <w:pStyle w:val="a8"/>
        <w:rPr>
          <w:rtl/>
        </w:rPr>
      </w:pPr>
    </w:p>
  </w:comment>
  <w:comment w:id="40" w:author="דור כרמי" w:date="2021-03-18T19:35:00Z" w:initials="דכ">
    <w:p w14:paraId="65648C64" w14:textId="77777777" w:rsidR="0030596B" w:rsidRDefault="0030596B" w:rsidP="00723B93">
      <w:pPr>
        <w:pStyle w:val="a8"/>
        <w:rPr>
          <w:rtl/>
        </w:rPr>
      </w:pPr>
      <w:r>
        <w:rPr>
          <w:rStyle w:val="a7"/>
        </w:rPr>
        <w:annotationRef/>
      </w:r>
      <w:r>
        <w:rPr>
          <w:rFonts w:hint="cs"/>
          <w:rtl/>
        </w:rPr>
        <w:t xml:space="preserve">דרישה </w:t>
      </w:r>
      <w:r>
        <w:t>4.1</w:t>
      </w:r>
    </w:p>
    <w:p w14:paraId="5D6ACCB1" w14:textId="77777777" w:rsidR="0030596B" w:rsidRDefault="0030596B" w:rsidP="00723B93">
      <w:pPr>
        <w:pStyle w:val="a8"/>
        <w:rPr>
          <w:rtl/>
        </w:rPr>
      </w:pPr>
      <w:r>
        <w:rPr>
          <w:rFonts w:hint="cs"/>
          <w:rtl/>
        </w:rPr>
        <w:t>מנהל את המלאי:</w:t>
      </w:r>
    </w:p>
    <w:p w14:paraId="653B7F82" w14:textId="77777777" w:rsidR="0030596B" w:rsidRDefault="0030596B" w:rsidP="00723B93">
      <w:pPr>
        <w:pStyle w:val="a8"/>
        <w:rPr>
          <w:rtl/>
        </w:rPr>
      </w:pPr>
      <w:r>
        <w:rPr>
          <w:rFonts w:hint="cs"/>
          <w:rtl/>
        </w:rPr>
        <w:t>מוסיף מוצר חדש לחנות</w:t>
      </w:r>
    </w:p>
    <w:p w14:paraId="36979CEE" w14:textId="77777777" w:rsidR="0030596B" w:rsidRDefault="0030596B" w:rsidP="00723B93">
      <w:pPr>
        <w:pStyle w:val="a8"/>
        <w:rPr>
          <w:rtl/>
        </w:rPr>
      </w:pPr>
      <w:r>
        <w:rPr>
          <w:rFonts w:hint="cs"/>
          <w:rtl/>
        </w:rPr>
        <w:t>מעדכן מלאי של מוצר לחיוב- אספקה</w:t>
      </w:r>
    </w:p>
    <w:p w14:paraId="716C3637" w14:textId="77777777" w:rsidR="0030596B" w:rsidRDefault="0030596B" w:rsidP="00723B93">
      <w:pPr>
        <w:pStyle w:val="a8"/>
        <w:rPr>
          <w:rtl/>
        </w:rPr>
      </w:pPr>
      <w:r>
        <w:rPr>
          <w:rFonts w:hint="cs"/>
          <w:rtl/>
        </w:rPr>
        <w:t>מעדכן מלאי של מוצר לשלילה- מכירה, סיבה אחרת</w:t>
      </w:r>
    </w:p>
    <w:p w14:paraId="5F68E16D" w14:textId="77777777" w:rsidR="0030596B" w:rsidRDefault="0030596B" w:rsidP="00723B93">
      <w:pPr>
        <w:pStyle w:val="a8"/>
        <w:rPr>
          <w:rtl/>
        </w:rPr>
      </w:pPr>
      <w:r>
        <w:rPr>
          <w:rFonts w:hint="cs"/>
          <w:rtl/>
        </w:rPr>
        <w:t>מסיר מוצר מהחנות</w:t>
      </w:r>
    </w:p>
    <w:p w14:paraId="559CFFC4" w14:textId="77777777" w:rsidR="0030596B" w:rsidRDefault="0030596B" w:rsidP="00723B93">
      <w:pPr>
        <w:pStyle w:val="a8"/>
        <w:rPr>
          <w:rtl/>
        </w:rPr>
      </w:pPr>
      <w:r>
        <w:rPr>
          <w:rFonts w:hint="cs"/>
          <w:rtl/>
        </w:rPr>
        <w:t>מעדכן פרטים של מוצר</w:t>
      </w:r>
    </w:p>
    <w:p w14:paraId="030CF4FF" w14:textId="77777777" w:rsidR="0030596B" w:rsidRDefault="0030596B" w:rsidP="00723B93">
      <w:pPr>
        <w:pStyle w:val="a8"/>
        <w:rPr>
          <w:rtl/>
        </w:rPr>
      </w:pPr>
    </w:p>
  </w:comment>
  <w:comment w:id="42" w:author="דור כרמי" w:date="2021-03-18T19:35:00Z" w:initials="דכ">
    <w:p w14:paraId="231F989B" w14:textId="77777777" w:rsidR="0030596B" w:rsidRDefault="0030596B" w:rsidP="00723B93">
      <w:pPr>
        <w:pStyle w:val="a8"/>
        <w:rPr>
          <w:rtl/>
        </w:rPr>
      </w:pPr>
      <w:r>
        <w:rPr>
          <w:rStyle w:val="a7"/>
        </w:rPr>
        <w:annotationRef/>
      </w:r>
      <w:r>
        <w:rPr>
          <w:rFonts w:hint="cs"/>
          <w:rtl/>
        </w:rPr>
        <w:t xml:space="preserve">דרישה </w:t>
      </w:r>
      <w:r>
        <w:t>4.1</w:t>
      </w:r>
    </w:p>
    <w:p w14:paraId="0E2E2E1B" w14:textId="77777777" w:rsidR="0030596B" w:rsidRDefault="0030596B" w:rsidP="00723B93">
      <w:pPr>
        <w:pStyle w:val="a8"/>
        <w:rPr>
          <w:rtl/>
        </w:rPr>
      </w:pPr>
      <w:r>
        <w:rPr>
          <w:rFonts w:hint="cs"/>
          <w:rtl/>
        </w:rPr>
        <w:t>מנהל את המלאי:</w:t>
      </w:r>
    </w:p>
    <w:p w14:paraId="1CAB8A57" w14:textId="77777777" w:rsidR="0030596B" w:rsidRDefault="0030596B" w:rsidP="00723B93">
      <w:pPr>
        <w:pStyle w:val="a8"/>
        <w:rPr>
          <w:rtl/>
        </w:rPr>
      </w:pPr>
      <w:r>
        <w:rPr>
          <w:rFonts w:hint="cs"/>
          <w:rtl/>
        </w:rPr>
        <w:t>מוסיף מוצר חדש לחנות</w:t>
      </w:r>
    </w:p>
    <w:p w14:paraId="7BE6FED9" w14:textId="77777777" w:rsidR="0030596B" w:rsidRDefault="0030596B" w:rsidP="00723B93">
      <w:pPr>
        <w:pStyle w:val="a8"/>
        <w:rPr>
          <w:rtl/>
        </w:rPr>
      </w:pPr>
      <w:r>
        <w:rPr>
          <w:rFonts w:hint="cs"/>
          <w:rtl/>
        </w:rPr>
        <w:t>מעדכן מלאי של מוצר לחיוב- אספקה</w:t>
      </w:r>
    </w:p>
    <w:p w14:paraId="67CBC377" w14:textId="77777777" w:rsidR="0030596B" w:rsidRDefault="0030596B" w:rsidP="00723B93">
      <w:pPr>
        <w:pStyle w:val="a8"/>
        <w:rPr>
          <w:rtl/>
        </w:rPr>
      </w:pPr>
      <w:r>
        <w:rPr>
          <w:rFonts w:hint="cs"/>
          <w:rtl/>
        </w:rPr>
        <w:t>מעדכן מלאי של מוצר לשלילה- מכירה, סיבה אחרת</w:t>
      </w:r>
    </w:p>
    <w:p w14:paraId="0F169728" w14:textId="77777777" w:rsidR="0030596B" w:rsidRDefault="0030596B" w:rsidP="00723B93">
      <w:pPr>
        <w:pStyle w:val="a8"/>
        <w:rPr>
          <w:rtl/>
        </w:rPr>
      </w:pPr>
      <w:r>
        <w:rPr>
          <w:rFonts w:hint="cs"/>
          <w:rtl/>
        </w:rPr>
        <w:t>מסיר מוצר מהחנות</w:t>
      </w:r>
    </w:p>
    <w:p w14:paraId="70B194B9" w14:textId="77777777" w:rsidR="0030596B" w:rsidRDefault="0030596B" w:rsidP="00723B93">
      <w:pPr>
        <w:pStyle w:val="a8"/>
        <w:rPr>
          <w:rtl/>
        </w:rPr>
      </w:pPr>
      <w:r>
        <w:rPr>
          <w:rFonts w:hint="cs"/>
          <w:rtl/>
        </w:rPr>
        <w:t>מעדכן פרטים של מוצר</w:t>
      </w:r>
    </w:p>
    <w:p w14:paraId="67A36A13" w14:textId="77777777" w:rsidR="0030596B" w:rsidRDefault="0030596B" w:rsidP="00723B93">
      <w:pPr>
        <w:pStyle w:val="a8"/>
        <w:rPr>
          <w:rtl/>
        </w:rPr>
      </w:pPr>
    </w:p>
  </w:comment>
  <w:comment w:id="44" w:author="דור כרמי" w:date="2021-03-18T19:35:00Z" w:initials="דכ">
    <w:p w14:paraId="2CC35FC3" w14:textId="77777777" w:rsidR="0030596B" w:rsidRDefault="0030596B" w:rsidP="00EE1DD6">
      <w:pPr>
        <w:pStyle w:val="a8"/>
      </w:pPr>
      <w:r>
        <w:rPr>
          <w:rStyle w:val="a7"/>
        </w:rPr>
        <w:annotationRef/>
      </w:r>
      <w:r>
        <w:rPr>
          <w:rtl/>
        </w:rPr>
        <w:t xml:space="preserve">דרישה </w:t>
      </w:r>
      <w:r>
        <w:t>4.1</w:t>
      </w:r>
    </w:p>
    <w:p w14:paraId="5E3D8186" w14:textId="77777777" w:rsidR="0030596B" w:rsidRDefault="0030596B" w:rsidP="00EE1DD6">
      <w:pPr>
        <w:pStyle w:val="a8"/>
        <w:rPr>
          <w:rtl/>
        </w:rPr>
      </w:pPr>
      <w:r>
        <w:rPr>
          <w:rtl/>
        </w:rPr>
        <w:t>מנהל את המלאי:</w:t>
      </w:r>
    </w:p>
    <w:p w14:paraId="789EC8AB" w14:textId="77777777" w:rsidR="0030596B" w:rsidRDefault="0030596B" w:rsidP="00EE1DD6">
      <w:pPr>
        <w:pStyle w:val="a8"/>
        <w:rPr>
          <w:rtl/>
        </w:rPr>
      </w:pPr>
      <w:r>
        <w:rPr>
          <w:rtl/>
        </w:rPr>
        <w:t>מוסיף מוצר חדש לחנות</w:t>
      </w:r>
    </w:p>
    <w:p w14:paraId="7E8543E6" w14:textId="77777777" w:rsidR="0030596B" w:rsidRDefault="0030596B" w:rsidP="00EE1DD6">
      <w:pPr>
        <w:pStyle w:val="a8"/>
        <w:rPr>
          <w:rtl/>
        </w:rPr>
      </w:pPr>
      <w:r>
        <w:rPr>
          <w:rtl/>
        </w:rPr>
        <w:t>מעדכן מלאי של מוצר לחיוב- אספקה</w:t>
      </w:r>
    </w:p>
    <w:p w14:paraId="598AD174" w14:textId="77777777" w:rsidR="0030596B" w:rsidRDefault="0030596B" w:rsidP="00EE1DD6">
      <w:pPr>
        <w:pStyle w:val="a8"/>
        <w:rPr>
          <w:rtl/>
        </w:rPr>
      </w:pPr>
      <w:r>
        <w:rPr>
          <w:rtl/>
        </w:rPr>
        <w:t>מעדכן מלאי של מוצר לשלילה- מכירה, סיבה אחרת</w:t>
      </w:r>
    </w:p>
    <w:p w14:paraId="3D923591" w14:textId="77777777" w:rsidR="0030596B" w:rsidRDefault="0030596B" w:rsidP="00EE1DD6">
      <w:pPr>
        <w:pStyle w:val="a8"/>
        <w:rPr>
          <w:rtl/>
        </w:rPr>
      </w:pPr>
      <w:r>
        <w:rPr>
          <w:rtl/>
        </w:rPr>
        <w:t>מסיר מוצר מהחנות</w:t>
      </w:r>
    </w:p>
    <w:p w14:paraId="2D1DE121" w14:textId="77777777" w:rsidR="0030596B" w:rsidRDefault="0030596B" w:rsidP="00EE1DD6">
      <w:pPr>
        <w:pStyle w:val="a8"/>
        <w:rPr>
          <w:rtl/>
        </w:rPr>
      </w:pPr>
      <w:r>
        <w:rPr>
          <w:rtl/>
        </w:rPr>
        <w:t>מעדכן פרטים של מוצר</w:t>
      </w:r>
    </w:p>
    <w:p w14:paraId="6E528694" w14:textId="77777777" w:rsidR="0030596B" w:rsidRDefault="0030596B" w:rsidP="00EE1DD6">
      <w:pPr>
        <w:pStyle w:val="a8"/>
        <w:rPr>
          <w:rtl/>
        </w:rPr>
      </w:pPr>
    </w:p>
  </w:comment>
  <w:comment w:id="46" w:author="דור כרמי" w:date="2021-03-18T19:35:00Z" w:initials="דכ">
    <w:p w14:paraId="0917CE3D" w14:textId="77777777" w:rsidR="0030596B" w:rsidRDefault="0030596B" w:rsidP="00EE1DD6">
      <w:pPr>
        <w:pStyle w:val="a8"/>
        <w:rPr>
          <w:rtl/>
        </w:rPr>
      </w:pPr>
      <w:r>
        <w:rPr>
          <w:rStyle w:val="a7"/>
        </w:rPr>
        <w:annotationRef/>
      </w:r>
      <w:r>
        <w:rPr>
          <w:rtl/>
        </w:rPr>
        <w:t xml:space="preserve">דרישה </w:t>
      </w:r>
      <w:r>
        <w:t>4.1</w:t>
      </w:r>
    </w:p>
    <w:p w14:paraId="714FA444" w14:textId="77777777" w:rsidR="0030596B" w:rsidRDefault="0030596B" w:rsidP="00EE1DD6">
      <w:pPr>
        <w:pStyle w:val="a8"/>
        <w:rPr>
          <w:rtl/>
        </w:rPr>
      </w:pPr>
      <w:r>
        <w:rPr>
          <w:rtl/>
        </w:rPr>
        <w:t>מנהל את המלאי:</w:t>
      </w:r>
    </w:p>
    <w:p w14:paraId="175DC80E" w14:textId="77777777" w:rsidR="0030596B" w:rsidRDefault="0030596B" w:rsidP="00EE1DD6">
      <w:pPr>
        <w:pStyle w:val="a8"/>
        <w:rPr>
          <w:rtl/>
        </w:rPr>
      </w:pPr>
      <w:r>
        <w:rPr>
          <w:rtl/>
        </w:rPr>
        <w:t>מוסיף מוצר חדש לחנות</w:t>
      </w:r>
    </w:p>
    <w:p w14:paraId="03D0849A" w14:textId="77777777" w:rsidR="0030596B" w:rsidRDefault="0030596B" w:rsidP="00EE1DD6">
      <w:pPr>
        <w:pStyle w:val="a8"/>
        <w:rPr>
          <w:rtl/>
        </w:rPr>
      </w:pPr>
      <w:r>
        <w:rPr>
          <w:rtl/>
        </w:rPr>
        <w:t>מעדכן מלאי של מוצר לחיוב- אספקה</w:t>
      </w:r>
    </w:p>
    <w:p w14:paraId="717BAE4E" w14:textId="77777777" w:rsidR="0030596B" w:rsidRDefault="0030596B" w:rsidP="00EE1DD6">
      <w:pPr>
        <w:pStyle w:val="a8"/>
        <w:rPr>
          <w:rtl/>
        </w:rPr>
      </w:pPr>
      <w:r>
        <w:rPr>
          <w:rtl/>
        </w:rPr>
        <w:t>מעדכן מלאי של מוצר לשלילה- מכירה, סיבה אחרת</w:t>
      </w:r>
    </w:p>
    <w:p w14:paraId="30DAE68A" w14:textId="77777777" w:rsidR="0030596B" w:rsidRDefault="0030596B" w:rsidP="00EE1DD6">
      <w:pPr>
        <w:pStyle w:val="a8"/>
        <w:rPr>
          <w:rtl/>
        </w:rPr>
      </w:pPr>
      <w:r>
        <w:rPr>
          <w:rtl/>
        </w:rPr>
        <w:t>מסיר מוצר מהחנות</w:t>
      </w:r>
    </w:p>
    <w:p w14:paraId="58CB0DE1" w14:textId="77777777" w:rsidR="0030596B" w:rsidRDefault="0030596B" w:rsidP="00EE1DD6">
      <w:pPr>
        <w:pStyle w:val="a8"/>
        <w:rPr>
          <w:rtl/>
        </w:rPr>
      </w:pPr>
      <w:r>
        <w:rPr>
          <w:rtl/>
        </w:rPr>
        <w:t>מעדכן פרטים של מוצר</w:t>
      </w:r>
    </w:p>
    <w:p w14:paraId="00E0511A" w14:textId="77777777" w:rsidR="0030596B" w:rsidRDefault="0030596B" w:rsidP="00EE1DD6">
      <w:pPr>
        <w:pStyle w:val="a8"/>
        <w:rPr>
          <w:rtl/>
        </w:rPr>
      </w:pPr>
    </w:p>
  </w:comment>
  <w:comment w:id="48" w:author="דור כרמי" w:date="2021-03-18T19:35:00Z" w:initials="דכ">
    <w:p w14:paraId="3893F630" w14:textId="77777777" w:rsidR="0030596B" w:rsidRDefault="0030596B" w:rsidP="00EE1DD6">
      <w:pPr>
        <w:pStyle w:val="a8"/>
        <w:rPr>
          <w:rtl/>
        </w:rPr>
      </w:pPr>
      <w:r>
        <w:rPr>
          <w:rStyle w:val="a7"/>
        </w:rPr>
        <w:annotationRef/>
      </w:r>
      <w:r>
        <w:rPr>
          <w:rtl/>
        </w:rPr>
        <w:t xml:space="preserve">דרישה </w:t>
      </w:r>
      <w:r>
        <w:t>4.1</w:t>
      </w:r>
    </w:p>
    <w:p w14:paraId="1F585B91" w14:textId="77777777" w:rsidR="0030596B" w:rsidRDefault="0030596B" w:rsidP="00EE1DD6">
      <w:pPr>
        <w:pStyle w:val="a8"/>
        <w:rPr>
          <w:rtl/>
        </w:rPr>
      </w:pPr>
      <w:r>
        <w:rPr>
          <w:rtl/>
        </w:rPr>
        <w:t>מנהל את המלאי:</w:t>
      </w:r>
    </w:p>
    <w:p w14:paraId="1BBD9D99" w14:textId="77777777" w:rsidR="0030596B" w:rsidRDefault="0030596B" w:rsidP="00EE1DD6">
      <w:pPr>
        <w:pStyle w:val="a8"/>
        <w:rPr>
          <w:rtl/>
        </w:rPr>
      </w:pPr>
      <w:r>
        <w:rPr>
          <w:rtl/>
        </w:rPr>
        <w:t>מוסיף מוצר חדש לחנות</w:t>
      </w:r>
    </w:p>
    <w:p w14:paraId="5453BAD7" w14:textId="77777777" w:rsidR="0030596B" w:rsidRDefault="0030596B" w:rsidP="00EE1DD6">
      <w:pPr>
        <w:pStyle w:val="a8"/>
        <w:rPr>
          <w:rtl/>
        </w:rPr>
      </w:pPr>
      <w:r>
        <w:rPr>
          <w:rtl/>
        </w:rPr>
        <w:t>מעדכן מלאי של מוצר לחיוב- אספקה</w:t>
      </w:r>
    </w:p>
    <w:p w14:paraId="2B33B627" w14:textId="77777777" w:rsidR="0030596B" w:rsidRDefault="0030596B" w:rsidP="00EE1DD6">
      <w:pPr>
        <w:pStyle w:val="a8"/>
        <w:rPr>
          <w:rtl/>
        </w:rPr>
      </w:pPr>
      <w:r>
        <w:rPr>
          <w:rtl/>
        </w:rPr>
        <w:t>מעדכן מלאי של מוצר לשלילה- מכירה, סיבה אחרת</w:t>
      </w:r>
    </w:p>
    <w:p w14:paraId="79DFCD28" w14:textId="77777777" w:rsidR="0030596B" w:rsidRDefault="0030596B" w:rsidP="00EE1DD6">
      <w:pPr>
        <w:pStyle w:val="a8"/>
        <w:rPr>
          <w:rtl/>
        </w:rPr>
      </w:pPr>
      <w:r>
        <w:rPr>
          <w:rtl/>
        </w:rPr>
        <w:t>מסיר מוצר מהחנות</w:t>
      </w:r>
    </w:p>
    <w:p w14:paraId="19CE7351" w14:textId="77777777" w:rsidR="0030596B" w:rsidRDefault="0030596B" w:rsidP="00EE1DD6">
      <w:pPr>
        <w:pStyle w:val="a8"/>
        <w:rPr>
          <w:rtl/>
        </w:rPr>
      </w:pPr>
      <w:r>
        <w:rPr>
          <w:rtl/>
        </w:rPr>
        <w:t>מעדכן פרטים של מוצר</w:t>
      </w:r>
    </w:p>
    <w:p w14:paraId="202AA09A" w14:textId="77777777" w:rsidR="0030596B" w:rsidRDefault="0030596B" w:rsidP="00EE1DD6">
      <w:pPr>
        <w:pStyle w:val="a8"/>
        <w:rPr>
          <w:rtl/>
        </w:rPr>
      </w:pPr>
    </w:p>
  </w:comment>
  <w:comment w:id="50" w:author="דור כרמי" w:date="2021-03-18T19:35:00Z" w:initials="דכ">
    <w:p w14:paraId="1E5FF3F0" w14:textId="77777777" w:rsidR="0030596B" w:rsidRDefault="0030596B" w:rsidP="00EE1DD6">
      <w:pPr>
        <w:pStyle w:val="a8"/>
        <w:rPr>
          <w:rtl/>
        </w:rPr>
      </w:pPr>
      <w:r>
        <w:rPr>
          <w:rStyle w:val="a7"/>
        </w:rPr>
        <w:annotationRef/>
      </w:r>
      <w:r>
        <w:rPr>
          <w:rtl/>
        </w:rPr>
        <w:t xml:space="preserve">דרישה </w:t>
      </w:r>
      <w:r>
        <w:t>4.1</w:t>
      </w:r>
    </w:p>
    <w:p w14:paraId="621DF64F" w14:textId="77777777" w:rsidR="0030596B" w:rsidRDefault="0030596B" w:rsidP="00EE1DD6">
      <w:pPr>
        <w:pStyle w:val="a8"/>
        <w:rPr>
          <w:rtl/>
        </w:rPr>
      </w:pPr>
      <w:r>
        <w:rPr>
          <w:rtl/>
        </w:rPr>
        <w:t>מנהל את המלאי:</w:t>
      </w:r>
    </w:p>
    <w:p w14:paraId="327F106A" w14:textId="77777777" w:rsidR="0030596B" w:rsidRDefault="0030596B" w:rsidP="00EE1DD6">
      <w:pPr>
        <w:pStyle w:val="a8"/>
        <w:rPr>
          <w:rtl/>
        </w:rPr>
      </w:pPr>
      <w:r>
        <w:rPr>
          <w:rtl/>
        </w:rPr>
        <w:t>מוסיף מוצר חדש לחנות</w:t>
      </w:r>
    </w:p>
    <w:p w14:paraId="4FA57292" w14:textId="77777777" w:rsidR="0030596B" w:rsidRDefault="0030596B" w:rsidP="00EE1DD6">
      <w:pPr>
        <w:pStyle w:val="a8"/>
        <w:rPr>
          <w:rtl/>
        </w:rPr>
      </w:pPr>
      <w:r>
        <w:rPr>
          <w:rtl/>
        </w:rPr>
        <w:t>מעדכן מלאי של מוצר לחיוב- אספקה</w:t>
      </w:r>
    </w:p>
    <w:p w14:paraId="1929307F" w14:textId="77777777" w:rsidR="0030596B" w:rsidRDefault="0030596B" w:rsidP="00EE1DD6">
      <w:pPr>
        <w:pStyle w:val="a8"/>
        <w:rPr>
          <w:rtl/>
        </w:rPr>
      </w:pPr>
      <w:r>
        <w:rPr>
          <w:rtl/>
        </w:rPr>
        <w:t>מעדכן מלאי של מוצר לשלילה- מכירה, סיבה אחרת</w:t>
      </w:r>
    </w:p>
    <w:p w14:paraId="5C36295D" w14:textId="77777777" w:rsidR="0030596B" w:rsidRDefault="0030596B" w:rsidP="00EE1DD6">
      <w:pPr>
        <w:pStyle w:val="a8"/>
        <w:rPr>
          <w:rtl/>
        </w:rPr>
      </w:pPr>
      <w:r>
        <w:rPr>
          <w:rtl/>
        </w:rPr>
        <w:t>מסיר מוצר מהחנות</w:t>
      </w:r>
    </w:p>
    <w:p w14:paraId="24DDBB97" w14:textId="77777777" w:rsidR="0030596B" w:rsidRDefault="0030596B" w:rsidP="00EE1DD6">
      <w:pPr>
        <w:pStyle w:val="a8"/>
        <w:rPr>
          <w:rtl/>
        </w:rPr>
      </w:pPr>
      <w:r>
        <w:rPr>
          <w:rtl/>
        </w:rPr>
        <w:t>מעדכן פרטים של מוצר</w:t>
      </w:r>
    </w:p>
    <w:p w14:paraId="69724B6C" w14:textId="77777777" w:rsidR="0030596B" w:rsidRDefault="0030596B" w:rsidP="00EE1DD6">
      <w:pPr>
        <w:pStyle w:val="a8"/>
        <w:rPr>
          <w:rtl/>
        </w:rPr>
      </w:pPr>
    </w:p>
  </w:comment>
  <w:comment w:id="52" w:author="דור כרמי" w:date="2021-03-18T19:35:00Z" w:initials="דכ">
    <w:p w14:paraId="60C45795" w14:textId="77777777" w:rsidR="0030596B" w:rsidRDefault="0030596B" w:rsidP="00EE1DD6">
      <w:pPr>
        <w:pStyle w:val="a8"/>
        <w:rPr>
          <w:rtl/>
        </w:rPr>
      </w:pPr>
      <w:r>
        <w:rPr>
          <w:rStyle w:val="a7"/>
        </w:rPr>
        <w:annotationRef/>
      </w:r>
      <w:r>
        <w:rPr>
          <w:rtl/>
        </w:rPr>
        <w:t xml:space="preserve">דרישה </w:t>
      </w:r>
      <w:r>
        <w:t>4.1</w:t>
      </w:r>
    </w:p>
    <w:p w14:paraId="6760D7CD" w14:textId="77777777" w:rsidR="0030596B" w:rsidRDefault="0030596B" w:rsidP="00EE1DD6">
      <w:pPr>
        <w:pStyle w:val="a8"/>
        <w:rPr>
          <w:rtl/>
        </w:rPr>
      </w:pPr>
      <w:r>
        <w:rPr>
          <w:rtl/>
        </w:rPr>
        <w:t>מנהל את המלאי:</w:t>
      </w:r>
    </w:p>
    <w:p w14:paraId="0943CA2A" w14:textId="77777777" w:rsidR="0030596B" w:rsidRDefault="0030596B" w:rsidP="00EE1DD6">
      <w:pPr>
        <w:pStyle w:val="a8"/>
        <w:rPr>
          <w:rtl/>
        </w:rPr>
      </w:pPr>
      <w:r>
        <w:rPr>
          <w:rtl/>
        </w:rPr>
        <w:t>מוסיף מוצר חדש לחנות</w:t>
      </w:r>
    </w:p>
    <w:p w14:paraId="08AF55F3" w14:textId="77777777" w:rsidR="0030596B" w:rsidRDefault="0030596B" w:rsidP="00EE1DD6">
      <w:pPr>
        <w:pStyle w:val="a8"/>
        <w:rPr>
          <w:rtl/>
        </w:rPr>
      </w:pPr>
      <w:r>
        <w:rPr>
          <w:rtl/>
        </w:rPr>
        <w:t>מעדכן מלאי של מוצר לחיוב- אספקה</w:t>
      </w:r>
    </w:p>
    <w:p w14:paraId="4980F097" w14:textId="77777777" w:rsidR="0030596B" w:rsidRDefault="0030596B" w:rsidP="00EE1DD6">
      <w:pPr>
        <w:pStyle w:val="a8"/>
        <w:rPr>
          <w:rtl/>
        </w:rPr>
      </w:pPr>
      <w:r>
        <w:rPr>
          <w:rtl/>
        </w:rPr>
        <w:t>מעדכן מלאי של מוצר לשלילה- מכירה, סיבה אחרת</w:t>
      </w:r>
    </w:p>
    <w:p w14:paraId="729ABC3A" w14:textId="77777777" w:rsidR="0030596B" w:rsidRDefault="0030596B" w:rsidP="00EE1DD6">
      <w:pPr>
        <w:pStyle w:val="a8"/>
        <w:rPr>
          <w:rtl/>
        </w:rPr>
      </w:pPr>
      <w:r>
        <w:rPr>
          <w:rtl/>
        </w:rPr>
        <w:t>מסיר מוצר מהחנות</w:t>
      </w:r>
    </w:p>
    <w:p w14:paraId="3533E213" w14:textId="77777777" w:rsidR="0030596B" w:rsidRDefault="0030596B" w:rsidP="00EE1DD6">
      <w:pPr>
        <w:pStyle w:val="a8"/>
        <w:rPr>
          <w:rtl/>
        </w:rPr>
      </w:pPr>
      <w:r>
        <w:rPr>
          <w:rtl/>
        </w:rPr>
        <w:t>מעדכן פרטים של מוצר</w:t>
      </w:r>
    </w:p>
    <w:p w14:paraId="2274C70D" w14:textId="77777777" w:rsidR="0030596B" w:rsidRDefault="0030596B" w:rsidP="00EE1DD6">
      <w:pPr>
        <w:pStyle w:val="a8"/>
        <w:rPr>
          <w:rtl/>
        </w:rPr>
      </w:pPr>
    </w:p>
  </w:comment>
  <w:comment w:id="54" w:author="דור כרמי" w:date="2021-03-18T19:35:00Z" w:initials="דכ">
    <w:p w14:paraId="7504F085" w14:textId="77777777" w:rsidR="0030596B" w:rsidRDefault="0030596B" w:rsidP="00EE1DD6">
      <w:pPr>
        <w:pStyle w:val="a8"/>
        <w:rPr>
          <w:rtl/>
        </w:rPr>
      </w:pPr>
      <w:r>
        <w:rPr>
          <w:rStyle w:val="a7"/>
        </w:rPr>
        <w:annotationRef/>
      </w:r>
      <w:r>
        <w:rPr>
          <w:rtl/>
        </w:rPr>
        <w:t xml:space="preserve">דרישה </w:t>
      </w:r>
      <w:r>
        <w:t>4.1</w:t>
      </w:r>
    </w:p>
    <w:p w14:paraId="598C245D" w14:textId="77777777" w:rsidR="0030596B" w:rsidRDefault="0030596B" w:rsidP="00EE1DD6">
      <w:pPr>
        <w:pStyle w:val="a8"/>
        <w:rPr>
          <w:rtl/>
        </w:rPr>
      </w:pPr>
      <w:r>
        <w:rPr>
          <w:rtl/>
        </w:rPr>
        <w:t>מנהל את המלאי:</w:t>
      </w:r>
    </w:p>
    <w:p w14:paraId="705BDBF9" w14:textId="77777777" w:rsidR="0030596B" w:rsidRDefault="0030596B" w:rsidP="00EE1DD6">
      <w:pPr>
        <w:pStyle w:val="a8"/>
        <w:rPr>
          <w:rtl/>
        </w:rPr>
      </w:pPr>
      <w:r>
        <w:rPr>
          <w:rtl/>
        </w:rPr>
        <w:t>מוסיף מוצר חדש לחנות</w:t>
      </w:r>
    </w:p>
    <w:p w14:paraId="0F12D7A5" w14:textId="77777777" w:rsidR="0030596B" w:rsidRDefault="0030596B" w:rsidP="00EE1DD6">
      <w:pPr>
        <w:pStyle w:val="a8"/>
        <w:rPr>
          <w:rtl/>
        </w:rPr>
      </w:pPr>
      <w:r>
        <w:rPr>
          <w:rtl/>
        </w:rPr>
        <w:t>מעדכן מלאי של מוצר לחיוב- אספקה</w:t>
      </w:r>
    </w:p>
    <w:p w14:paraId="60E795E7" w14:textId="77777777" w:rsidR="0030596B" w:rsidRDefault="0030596B" w:rsidP="00EE1DD6">
      <w:pPr>
        <w:pStyle w:val="a8"/>
        <w:rPr>
          <w:rtl/>
        </w:rPr>
      </w:pPr>
      <w:r>
        <w:rPr>
          <w:rtl/>
        </w:rPr>
        <w:t>מעדכן מלאי של מוצר לשלילה- מכירה, סיבה אחרת</w:t>
      </w:r>
    </w:p>
    <w:p w14:paraId="2F6EAB44" w14:textId="77777777" w:rsidR="0030596B" w:rsidRDefault="0030596B" w:rsidP="00EE1DD6">
      <w:pPr>
        <w:pStyle w:val="a8"/>
        <w:rPr>
          <w:rtl/>
        </w:rPr>
      </w:pPr>
      <w:r>
        <w:rPr>
          <w:rtl/>
        </w:rPr>
        <w:t>מסיר מוצר מהחנות</w:t>
      </w:r>
    </w:p>
    <w:p w14:paraId="43AD1C34" w14:textId="77777777" w:rsidR="0030596B" w:rsidRDefault="0030596B" w:rsidP="00EE1DD6">
      <w:pPr>
        <w:pStyle w:val="a8"/>
        <w:rPr>
          <w:rtl/>
        </w:rPr>
      </w:pPr>
      <w:r>
        <w:rPr>
          <w:rtl/>
        </w:rPr>
        <w:t>מעדכן פרטים של מוצר</w:t>
      </w:r>
    </w:p>
    <w:p w14:paraId="631FE230" w14:textId="77777777" w:rsidR="0030596B" w:rsidRDefault="0030596B" w:rsidP="00EE1DD6">
      <w:pPr>
        <w:pStyle w:val="a8"/>
        <w:rPr>
          <w:rtl/>
        </w:rPr>
      </w:pPr>
    </w:p>
  </w:comment>
  <w:comment w:id="56" w:author="דור כרמי" w:date="2021-03-18T19:35:00Z" w:initials="דכ">
    <w:p w14:paraId="59352979" w14:textId="77777777" w:rsidR="0030596B" w:rsidRDefault="0030596B" w:rsidP="00EE1DD6">
      <w:pPr>
        <w:pStyle w:val="a8"/>
        <w:rPr>
          <w:rtl/>
        </w:rPr>
      </w:pPr>
      <w:r>
        <w:rPr>
          <w:rStyle w:val="a7"/>
        </w:rPr>
        <w:annotationRef/>
      </w:r>
      <w:r>
        <w:rPr>
          <w:rtl/>
        </w:rPr>
        <w:t xml:space="preserve">דרישה </w:t>
      </w:r>
      <w:r>
        <w:t>4.1</w:t>
      </w:r>
    </w:p>
    <w:p w14:paraId="6784DF38" w14:textId="77777777" w:rsidR="0030596B" w:rsidRDefault="0030596B" w:rsidP="00EE1DD6">
      <w:pPr>
        <w:pStyle w:val="a8"/>
        <w:rPr>
          <w:rtl/>
        </w:rPr>
      </w:pPr>
      <w:r>
        <w:rPr>
          <w:rtl/>
        </w:rPr>
        <w:t>מנהל את המלאי:</w:t>
      </w:r>
    </w:p>
    <w:p w14:paraId="6F74667F" w14:textId="77777777" w:rsidR="0030596B" w:rsidRDefault="0030596B" w:rsidP="00EE1DD6">
      <w:pPr>
        <w:pStyle w:val="a8"/>
        <w:rPr>
          <w:rtl/>
        </w:rPr>
      </w:pPr>
      <w:r>
        <w:rPr>
          <w:rtl/>
        </w:rPr>
        <w:t>מוסיף מוצר חדש לחנות</w:t>
      </w:r>
    </w:p>
    <w:p w14:paraId="5F8CF957" w14:textId="77777777" w:rsidR="0030596B" w:rsidRDefault="0030596B" w:rsidP="00EE1DD6">
      <w:pPr>
        <w:pStyle w:val="a8"/>
        <w:rPr>
          <w:rtl/>
        </w:rPr>
      </w:pPr>
      <w:r>
        <w:rPr>
          <w:rtl/>
        </w:rPr>
        <w:t>מעדכן מלאי של מוצר לחיוב- אספקה</w:t>
      </w:r>
    </w:p>
    <w:p w14:paraId="3E466B54" w14:textId="77777777" w:rsidR="0030596B" w:rsidRDefault="0030596B" w:rsidP="00EE1DD6">
      <w:pPr>
        <w:pStyle w:val="a8"/>
        <w:rPr>
          <w:rtl/>
        </w:rPr>
      </w:pPr>
      <w:r>
        <w:rPr>
          <w:rtl/>
        </w:rPr>
        <w:t>מעדכן מלאי של מוצר לשלילה- מכירה, סיבה אחרת</w:t>
      </w:r>
    </w:p>
    <w:p w14:paraId="2E903E7F" w14:textId="77777777" w:rsidR="0030596B" w:rsidRDefault="0030596B" w:rsidP="00EE1DD6">
      <w:pPr>
        <w:pStyle w:val="a8"/>
        <w:rPr>
          <w:rtl/>
        </w:rPr>
      </w:pPr>
      <w:r>
        <w:rPr>
          <w:rtl/>
        </w:rPr>
        <w:t>מסיר מוצר מהחנות</w:t>
      </w:r>
    </w:p>
    <w:p w14:paraId="6EBA64D4" w14:textId="77777777" w:rsidR="0030596B" w:rsidRDefault="0030596B" w:rsidP="00EE1DD6">
      <w:pPr>
        <w:pStyle w:val="a8"/>
        <w:rPr>
          <w:rtl/>
        </w:rPr>
      </w:pPr>
      <w:r>
        <w:rPr>
          <w:rtl/>
        </w:rPr>
        <w:t>מעדכן פרטים של מוצר</w:t>
      </w:r>
    </w:p>
    <w:p w14:paraId="7FBAF8EC" w14:textId="77777777" w:rsidR="0030596B" w:rsidRDefault="0030596B" w:rsidP="00EE1DD6">
      <w:pPr>
        <w:pStyle w:val="a8"/>
        <w:rPr>
          <w:rtl/>
        </w:rPr>
      </w:pPr>
    </w:p>
  </w:comment>
  <w:comment w:id="58" w:author="דור כרמי" w:date="2021-03-18T19:35:00Z" w:initials="דכ">
    <w:p w14:paraId="42EC62C1" w14:textId="77777777" w:rsidR="0030596B" w:rsidRDefault="0030596B" w:rsidP="00EE1DD6">
      <w:pPr>
        <w:pStyle w:val="a8"/>
        <w:rPr>
          <w:rtl/>
        </w:rPr>
      </w:pPr>
      <w:r>
        <w:rPr>
          <w:rStyle w:val="a7"/>
        </w:rPr>
        <w:annotationRef/>
      </w:r>
      <w:r>
        <w:rPr>
          <w:rtl/>
        </w:rPr>
        <w:t xml:space="preserve">דרישה </w:t>
      </w:r>
      <w:r>
        <w:t>4.1</w:t>
      </w:r>
    </w:p>
    <w:p w14:paraId="01956B0C" w14:textId="77777777" w:rsidR="0030596B" w:rsidRDefault="0030596B" w:rsidP="00EE1DD6">
      <w:pPr>
        <w:pStyle w:val="a8"/>
        <w:rPr>
          <w:rtl/>
        </w:rPr>
      </w:pPr>
      <w:r>
        <w:rPr>
          <w:rtl/>
        </w:rPr>
        <w:t>מנהל את המלאי:</w:t>
      </w:r>
    </w:p>
    <w:p w14:paraId="5C38522C" w14:textId="77777777" w:rsidR="0030596B" w:rsidRDefault="0030596B" w:rsidP="00EE1DD6">
      <w:pPr>
        <w:pStyle w:val="a8"/>
        <w:rPr>
          <w:rtl/>
        </w:rPr>
      </w:pPr>
      <w:r>
        <w:rPr>
          <w:rtl/>
        </w:rPr>
        <w:t>מוסיף מוצר חדש לחנות</w:t>
      </w:r>
    </w:p>
    <w:p w14:paraId="77B53F45" w14:textId="77777777" w:rsidR="0030596B" w:rsidRDefault="0030596B" w:rsidP="00EE1DD6">
      <w:pPr>
        <w:pStyle w:val="a8"/>
        <w:rPr>
          <w:rtl/>
        </w:rPr>
      </w:pPr>
      <w:r>
        <w:rPr>
          <w:rtl/>
        </w:rPr>
        <w:t>מעדכן מלאי של מוצר לחיוב- אספקה</w:t>
      </w:r>
    </w:p>
    <w:p w14:paraId="7F4924D6" w14:textId="77777777" w:rsidR="0030596B" w:rsidRDefault="0030596B" w:rsidP="00EE1DD6">
      <w:pPr>
        <w:pStyle w:val="a8"/>
        <w:rPr>
          <w:rtl/>
        </w:rPr>
      </w:pPr>
      <w:r>
        <w:rPr>
          <w:rtl/>
        </w:rPr>
        <w:t>מעדכן מלאי של מוצר לשלילה- מכירה, סיבה אחרת</w:t>
      </w:r>
    </w:p>
    <w:p w14:paraId="34171FCD" w14:textId="77777777" w:rsidR="0030596B" w:rsidRDefault="0030596B" w:rsidP="00EE1DD6">
      <w:pPr>
        <w:pStyle w:val="a8"/>
        <w:rPr>
          <w:rtl/>
        </w:rPr>
      </w:pPr>
      <w:r>
        <w:rPr>
          <w:rtl/>
        </w:rPr>
        <w:t>מסיר מוצר מהחנות</w:t>
      </w:r>
    </w:p>
    <w:p w14:paraId="762BD143" w14:textId="77777777" w:rsidR="0030596B" w:rsidRDefault="0030596B" w:rsidP="00EE1DD6">
      <w:pPr>
        <w:pStyle w:val="a8"/>
        <w:rPr>
          <w:rtl/>
        </w:rPr>
      </w:pPr>
      <w:r>
        <w:rPr>
          <w:rtl/>
        </w:rPr>
        <w:t>מעדכן פרטים של מוצר</w:t>
      </w:r>
    </w:p>
    <w:p w14:paraId="0A07F6B9" w14:textId="77777777" w:rsidR="0030596B" w:rsidRDefault="0030596B" w:rsidP="00EE1DD6">
      <w:pPr>
        <w:pStyle w:val="a8"/>
        <w:rPr>
          <w:rtl/>
        </w:rPr>
      </w:pPr>
    </w:p>
  </w:comment>
  <w:comment w:id="60" w:author="דור כרמי" w:date="2021-03-18T19:35:00Z" w:initials="דכ">
    <w:p w14:paraId="6E90C297" w14:textId="77777777" w:rsidR="0030596B" w:rsidRDefault="0030596B" w:rsidP="00EE1DD6">
      <w:pPr>
        <w:pStyle w:val="a8"/>
        <w:rPr>
          <w:rtl/>
        </w:rPr>
      </w:pPr>
      <w:r>
        <w:rPr>
          <w:rStyle w:val="a7"/>
        </w:rPr>
        <w:annotationRef/>
      </w:r>
      <w:r>
        <w:rPr>
          <w:rtl/>
        </w:rPr>
        <w:t xml:space="preserve">דרישה </w:t>
      </w:r>
      <w:r>
        <w:t>4.1</w:t>
      </w:r>
    </w:p>
    <w:p w14:paraId="4285FB37" w14:textId="77777777" w:rsidR="0030596B" w:rsidRDefault="0030596B" w:rsidP="00EE1DD6">
      <w:pPr>
        <w:pStyle w:val="a8"/>
        <w:rPr>
          <w:rtl/>
        </w:rPr>
      </w:pPr>
      <w:r>
        <w:rPr>
          <w:rtl/>
        </w:rPr>
        <w:t>מנהל את המלאי:</w:t>
      </w:r>
    </w:p>
    <w:p w14:paraId="2903373C" w14:textId="77777777" w:rsidR="0030596B" w:rsidRDefault="0030596B" w:rsidP="00EE1DD6">
      <w:pPr>
        <w:pStyle w:val="a8"/>
        <w:rPr>
          <w:rtl/>
        </w:rPr>
      </w:pPr>
      <w:r>
        <w:rPr>
          <w:rtl/>
        </w:rPr>
        <w:t>מוסיף מוצר חדש לחנות</w:t>
      </w:r>
    </w:p>
    <w:p w14:paraId="7B6AD2DB" w14:textId="77777777" w:rsidR="0030596B" w:rsidRDefault="0030596B" w:rsidP="00EE1DD6">
      <w:pPr>
        <w:pStyle w:val="a8"/>
        <w:rPr>
          <w:rtl/>
        </w:rPr>
      </w:pPr>
      <w:r>
        <w:rPr>
          <w:rtl/>
        </w:rPr>
        <w:t>מעדכן מלאי של מוצר לחיוב- אספקה</w:t>
      </w:r>
    </w:p>
    <w:p w14:paraId="4C282880" w14:textId="77777777" w:rsidR="0030596B" w:rsidRDefault="0030596B" w:rsidP="00EE1DD6">
      <w:pPr>
        <w:pStyle w:val="a8"/>
        <w:rPr>
          <w:rtl/>
        </w:rPr>
      </w:pPr>
      <w:r>
        <w:rPr>
          <w:rtl/>
        </w:rPr>
        <w:t>מעדכן מלאי של מוצר לשלילה- מכירה, סיבה אחרת</w:t>
      </w:r>
    </w:p>
    <w:p w14:paraId="3BA6839A" w14:textId="77777777" w:rsidR="0030596B" w:rsidRDefault="0030596B" w:rsidP="00EE1DD6">
      <w:pPr>
        <w:pStyle w:val="a8"/>
        <w:rPr>
          <w:rtl/>
        </w:rPr>
      </w:pPr>
      <w:r>
        <w:rPr>
          <w:rtl/>
        </w:rPr>
        <w:t>מסיר מוצר מהחנות</w:t>
      </w:r>
    </w:p>
    <w:p w14:paraId="7E138142" w14:textId="77777777" w:rsidR="0030596B" w:rsidRDefault="0030596B" w:rsidP="00EE1DD6">
      <w:pPr>
        <w:pStyle w:val="a8"/>
        <w:rPr>
          <w:rtl/>
        </w:rPr>
      </w:pPr>
      <w:r>
        <w:rPr>
          <w:rtl/>
        </w:rPr>
        <w:t>מעדכן פרטים של מוצר</w:t>
      </w:r>
    </w:p>
    <w:p w14:paraId="4D52CAC5" w14:textId="77777777" w:rsidR="0030596B" w:rsidRDefault="0030596B" w:rsidP="00EE1DD6">
      <w:pPr>
        <w:pStyle w:val="a8"/>
        <w:rPr>
          <w:rt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D6F9BB" w15:done="0"/>
  <w15:commentEx w15:paraId="636EEA42" w15:done="0"/>
  <w15:commentEx w15:paraId="17F25880" w15:done="0"/>
  <w15:commentEx w15:paraId="75AF6938" w15:done="0"/>
  <w15:commentEx w15:paraId="030CF4FF" w15:done="0"/>
  <w15:commentEx w15:paraId="67A36A13" w15:done="0"/>
  <w15:commentEx w15:paraId="6E528694" w15:done="0"/>
  <w15:commentEx w15:paraId="00E0511A" w15:done="0"/>
  <w15:commentEx w15:paraId="202AA09A" w15:done="0"/>
  <w15:commentEx w15:paraId="69724B6C" w15:done="0"/>
  <w15:commentEx w15:paraId="2274C70D" w15:done="0"/>
  <w15:commentEx w15:paraId="631FE230" w15:done="0"/>
  <w15:commentEx w15:paraId="7FBAF8EC" w15:done="0"/>
  <w15:commentEx w15:paraId="0A07F6B9" w15:done="0"/>
  <w15:commentEx w15:paraId="4D52CA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E2A95" w16cex:dateUtc="2021-03-18T17:35:00Z"/>
  <w16cex:commentExtensible w16cex:durableId="23FE2A0A" w16cex:dateUtc="2021-03-18T17:35:00Z"/>
  <w16cex:commentExtensible w16cex:durableId="23FE2C71" w16cex:dateUtc="2021-03-18T17:35:00Z"/>
  <w16cex:commentExtensible w16cex:durableId="23FE2DBE" w16cex:dateUtc="2021-03-18T17:35:00Z"/>
  <w16cex:commentExtensible w16cex:durableId="23FE2DD0" w16cex:dateUtc="2021-03-18T17:35:00Z"/>
  <w16cex:commentExtensible w16cex:durableId="23FE3B57" w16cex:dateUtc="2021-03-18T17:35:00Z"/>
  <w16cex:commentExtensible w16cex:durableId="2426EB8E" w16cex:dateUtc="2021-04-18T14:31:00Z"/>
  <w16cex:commentExtensible w16cex:durableId="2426EB90" w16cex:dateUtc="2021-04-18T14:31:00Z"/>
  <w16cex:commentExtensible w16cex:durableId="2426EB91" w16cex:dateUtc="2021-04-18T14:31:00Z"/>
  <w16cex:commentExtensible w16cex:durableId="2426EB92" w16cex:dateUtc="2021-04-18T14:31:00Z"/>
  <w16cex:commentExtensible w16cex:durableId="2426EB93" w16cex:dateUtc="2021-04-18T14:31:00Z"/>
  <w16cex:commentExtensible w16cex:durableId="2426EB94" w16cex:dateUtc="2021-04-18T14:31:00Z"/>
  <w16cex:commentExtensible w16cex:durableId="2426EB95" w16cex:dateUtc="2021-04-18T14:31:00Z"/>
  <w16cex:commentExtensible w16cex:durableId="2426EB96" w16cex:dateUtc="2021-04-18T14:31:00Z"/>
  <w16cex:commentExtensible w16cex:durableId="2426EB97" w16cex:dateUtc="2021-04-18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D6F9BB" w16cid:durableId="23FE2A95"/>
  <w16cid:commentId w16cid:paraId="636EEA42" w16cid:durableId="23FE2A0A"/>
  <w16cid:commentId w16cid:paraId="17F25880" w16cid:durableId="23FE2C71"/>
  <w16cid:commentId w16cid:paraId="75AF6938" w16cid:durableId="23FE2DBE"/>
  <w16cid:commentId w16cid:paraId="030CF4FF" w16cid:durableId="23FE2DD0"/>
  <w16cid:commentId w16cid:paraId="67A36A13" w16cid:durableId="23FE3B57"/>
  <w16cid:commentId w16cid:paraId="6E528694" w16cid:durableId="2426EB8E"/>
  <w16cid:commentId w16cid:paraId="00E0511A" w16cid:durableId="2426EB90"/>
  <w16cid:commentId w16cid:paraId="202AA09A" w16cid:durableId="2426EB91"/>
  <w16cid:commentId w16cid:paraId="69724B6C" w16cid:durableId="2426EB92"/>
  <w16cid:commentId w16cid:paraId="2274C70D" w16cid:durableId="2426EB93"/>
  <w16cid:commentId w16cid:paraId="631FE230" w16cid:durableId="2426EB94"/>
  <w16cid:commentId w16cid:paraId="7FBAF8EC" w16cid:durableId="2426EB95"/>
  <w16cid:commentId w16cid:paraId="0A07F6B9" w16cid:durableId="2426EB96"/>
  <w16cid:commentId w16cid:paraId="4D52CAC5" w16cid:durableId="2426EB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C459B" w14:textId="77777777" w:rsidR="005B6364" w:rsidRDefault="005B6364" w:rsidP="003C56A3">
      <w:pPr>
        <w:spacing w:after="0" w:line="240" w:lineRule="auto"/>
      </w:pPr>
      <w:r>
        <w:separator/>
      </w:r>
    </w:p>
  </w:endnote>
  <w:endnote w:type="continuationSeparator" w:id="0">
    <w:p w14:paraId="4FAE4CB8" w14:textId="77777777" w:rsidR="005B6364" w:rsidRDefault="005B6364" w:rsidP="003C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75C16" w14:textId="77777777" w:rsidR="005B6364" w:rsidRDefault="005B6364" w:rsidP="003C56A3">
      <w:pPr>
        <w:spacing w:after="0" w:line="240" w:lineRule="auto"/>
      </w:pPr>
      <w:r>
        <w:separator/>
      </w:r>
    </w:p>
  </w:footnote>
  <w:footnote w:type="continuationSeparator" w:id="0">
    <w:p w14:paraId="2D2D8D3B" w14:textId="77777777" w:rsidR="005B6364" w:rsidRDefault="005B6364" w:rsidP="003C5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5pt;height:11.5pt" o:bullet="t">
        <v:imagedata r:id="rId1" o:title="mso8E8E"/>
      </v:shape>
    </w:pict>
  </w:numPicBullet>
  <w:abstractNum w:abstractNumId="0" w15:restartNumberingAfterBreak="0">
    <w:nsid w:val="03190188"/>
    <w:multiLevelType w:val="hybridMultilevel"/>
    <w:tmpl w:val="3EC4318E"/>
    <w:lvl w:ilvl="0" w:tplc="82488198">
      <w:start w:val="1"/>
      <w:numFmt w:val="decimal"/>
      <w:lvlText w:val="%1."/>
      <w:lvlJc w:val="left"/>
      <w:pPr>
        <w:ind w:left="1778"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BC6F2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BB3F81"/>
    <w:multiLevelType w:val="hybridMultilevel"/>
    <w:tmpl w:val="F73E9B2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16C5D"/>
    <w:multiLevelType w:val="hybridMultilevel"/>
    <w:tmpl w:val="F452874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1C30237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52590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45B7E38"/>
    <w:multiLevelType w:val="hybridMultilevel"/>
    <w:tmpl w:val="F4D05558"/>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B79A7"/>
    <w:multiLevelType w:val="hybridMultilevel"/>
    <w:tmpl w:val="D0DAF864"/>
    <w:lvl w:ilvl="0" w:tplc="976A3C1A">
      <w:start w:val="1"/>
      <w:numFmt w:val="lowerLetter"/>
      <w:lvlText w:val="%1)"/>
      <w:lvlJc w:val="left"/>
      <w:pPr>
        <w:ind w:left="3060" w:hanging="360"/>
      </w:pPr>
      <w:rPr>
        <w:b w:val="0"/>
        <w:bCs w:val="0"/>
      </w:rPr>
    </w:lvl>
    <w:lvl w:ilvl="1" w:tplc="08090019" w:tentative="1">
      <w:start w:val="1"/>
      <w:numFmt w:val="lowerLetter"/>
      <w:lvlText w:val="%2."/>
      <w:lvlJc w:val="left"/>
      <w:pPr>
        <w:ind w:left="3780" w:hanging="360"/>
      </w:pPr>
    </w:lvl>
    <w:lvl w:ilvl="2" w:tplc="0809001B" w:tentative="1">
      <w:start w:val="1"/>
      <w:numFmt w:val="lowerRoman"/>
      <w:lvlText w:val="%3."/>
      <w:lvlJc w:val="right"/>
      <w:pPr>
        <w:ind w:left="4500" w:hanging="180"/>
      </w:pPr>
    </w:lvl>
    <w:lvl w:ilvl="3" w:tplc="0809000F" w:tentative="1">
      <w:start w:val="1"/>
      <w:numFmt w:val="decimal"/>
      <w:lvlText w:val="%4."/>
      <w:lvlJc w:val="left"/>
      <w:pPr>
        <w:ind w:left="5220" w:hanging="360"/>
      </w:pPr>
    </w:lvl>
    <w:lvl w:ilvl="4" w:tplc="08090019" w:tentative="1">
      <w:start w:val="1"/>
      <w:numFmt w:val="lowerLetter"/>
      <w:lvlText w:val="%5."/>
      <w:lvlJc w:val="left"/>
      <w:pPr>
        <w:ind w:left="5940" w:hanging="360"/>
      </w:pPr>
    </w:lvl>
    <w:lvl w:ilvl="5" w:tplc="0809001B" w:tentative="1">
      <w:start w:val="1"/>
      <w:numFmt w:val="lowerRoman"/>
      <w:lvlText w:val="%6."/>
      <w:lvlJc w:val="right"/>
      <w:pPr>
        <w:ind w:left="6660" w:hanging="180"/>
      </w:pPr>
    </w:lvl>
    <w:lvl w:ilvl="6" w:tplc="0809000F" w:tentative="1">
      <w:start w:val="1"/>
      <w:numFmt w:val="decimal"/>
      <w:lvlText w:val="%7."/>
      <w:lvlJc w:val="left"/>
      <w:pPr>
        <w:ind w:left="7380" w:hanging="360"/>
      </w:pPr>
    </w:lvl>
    <w:lvl w:ilvl="7" w:tplc="08090019" w:tentative="1">
      <w:start w:val="1"/>
      <w:numFmt w:val="lowerLetter"/>
      <w:lvlText w:val="%8."/>
      <w:lvlJc w:val="left"/>
      <w:pPr>
        <w:ind w:left="8100" w:hanging="360"/>
      </w:pPr>
    </w:lvl>
    <w:lvl w:ilvl="8" w:tplc="0809001B" w:tentative="1">
      <w:start w:val="1"/>
      <w:numFmt w:val="lowerRoman"/>
      <w:lvlText w:val="%9."/>
      <w:lvlJc w:val="right"/>
      <w:pPr>
        <w:ind w:left="8820" w:hanging="180"/>
      </w:pPr>
    </w:lvl>
  </w:abstractNum>
  <w:abstractNum w:abstractNumId="8" w15:restartNumberingAfterBreak="0">
    <w:nsid w:val="25317B8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8B4F9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444C47"/>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F2A0AB1"/>
    <w:multiLevelType w:val="hybridMultilevel"/>
    <w:tmpl w:val="936E7114"/>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076637A"/>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0987E2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319116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3A502D4"/>
    <w:multiLevelType w:val="hybridMultilevel"/>
    <w:tmpl w:val="59CAFA50"/>
    <w:lvl w:ilvl="0" w:tplc="EFE24ED2">
      <w:start w:val="1"/>
      <w:numFmt w:val="decimal"/>
      <w:pStyle w:val="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DD6D85"/>
    <w:multiLevelType w:val="hybridMultilevel"/>
    <w:tmpl w:val="9CF265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5279D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A4F3348"/>
    <w:multiLevelType w:val="hybridMultilevel"/>
    <w:tmpl w:val="81DAF328"/>
    <w:lvl w:ilvl="0" w:tplc="08090005">
      <w:start w:val="1"/>
      <w:numFmt w:val="bullet"/>
      <w:lvlText w:val=""/>
      <w:lvlJc w:val="left"/>
      <w:pPr>
        <w:ind w:left="1440" w:hanging="360"/>
      </w:pPr>
      <w:rPr>
        <w:rFonts w:ascii="Wingdings" w:hAnsi="Wingdings" w:hint="default"/>
      </w:rPr>
    </w:lvl>
    <w:lvl w:ilvl="1" w:tplc="08090015">
      <w:start w:val="1"/>
      <w:numFmt w:val="upperLetter"/>
      <w:lvlText w:val="%2."/>
      <w:lvlJc w:val="left"/>
      <w:pPr>
        <w:ind w:left="2160" w:hanging="360"/>
      </w:pPr>
      <w:rPr>
        <w:rFonts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8D6996"/>
    <w:multiLevelType w:val="hybridMultilevel"/>
    <w:tmpl w:val="F25A20DE"/>
    <w:lvl w:ilvl="0" w:tplc="1278E55A">
      <w:start w:val="1"/>
      <w:numFmt w:val="bullet"/>
      <w:pStyle w:val="2"/>
      <w:lvlText w:val=""/>
      <w:lvlPicBulletId w:val="0"/>
      <w:lvlJc w:val="left"/>
      <w:pPr>
        <w:ind w:left="99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B13D40"/>
    <w:multiLevelType w:val="hybridMultilevel"/>
    <w:tmpl w:val="0C849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2D4550"/>
    <w:multiLevelType w:val="hybridMultilevel"/>
    <w:tmpl w:val="C044A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281EA3"/>
    <w:multiLevelType w:val="hybridMultilevel"/>
    <w:tmpl w:val="54EEB960"/>
    <w:lvl w:ilvl="0" w:tplc="0809000F">
      <w:start w:val="1"/>
      <w:numFmt w:val="decimal"/>
      <w:lvlText w:val="%1."/>
      <w:lvlJc w:val="left"/>
      <w:pPr>
        <w:ind w:left="2520" w:hanging="360"/>
      </w:pPr>
    </w:lvl>
    <w:lvl w:ilvl="1" w:tplc="1FF2F5AE">
      <w:start w:val="1"/>
      <w:numFmt w:val="lowerLetter"/>
      <w:lvlText w:val="%2)"/>
      <w:lvlJc w:val="left"/>
      <w:pPr>
        <w:ind w:left="3240" w:hanging="360"/>
      </w:pPr>
      <w:rPr>
        <w:b w:val="0"/>
        <w:bCs w:val="0"/>
      </w:r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3" w15:restartNumberingAfterBreak="0">
    <w:nsid w:val="49DB1172"/>
    <w:multiLevelType w:val="hybridMultilevel"/>
    <w:tmpl w:val="F2E0372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D823B35"/>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2740052"/>
    <w:multiLevelType w:val="hybridMultilevel"/>
    <w:tmpl w:val="FEBABAA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384B5F"/>
    <w:multiLevelType w:val="hybridMultilevel"/>
    <w:tmpl w:val="8CF28C2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774D7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4067C66"/>
    <w:multiLevelType w:val="hybridMultilevel"/>
    <w:tmpl w:val="474EEA18"/>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9" w15:restartNumberingAfterBreak="0">
    <w:nsid w:val="68095C22"/>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811145B"/>
    <w:multiLevelType w:val="hybridMultilevel"/>
    <w:tmpl w:val="B8D09576"/>
    <w:lvl w:ilvl="0" w:tplc="7DB65650">
      <w:start w:val="1"/>
      <w:numFmt w:val="decimal"/>
      <w:lvlText w:val="%1."/>
      <w:lvlJc w:val="left"/>
      <w:pPr>
        <w:ind w:left="2160" w:hanging="360"/>
      </w:pPr>
      <w:rPr>
        <w:b/>
        <w:bCs/>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15:restartNumberingAfterBreak="0">
    <w:nsid w:val="6AE7773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F327F9"/>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FCA74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03858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47B5329"/>
    <w:multiLevelType w:val="hybridMultilevel"/>
    <w:tmpl w:val="9F82B52C"/>
    <w:lvl w:ilvl="0" w:tplc="1BA87F96">
      <w:start w:val="1"/>
      <w:numFmt w:val="decimal"/>
      <w:pStyle w:val="1"/>
      <w:lvlText w:val="%1."/>
      <w:lvlJc w:val="left"/>
      <w:pPr>
        <w:ind w:left="720" w:hanging="360"/>
      </w:pPr>
      <w:rPr>
        <w:rFonts w:asciiTheme="majorHAnsi" w:eastAsiaTheme="majorEastAsia" w:hAnsiTheme="majorHAnsi" w:cstheme="majorBidi"/>
      </w:rPr>
    </w:lvl>
    <w:lvl w:ilvl="1" w:tplc="04090005">
      <w:start w:val="1"/>
      <w:numFmt w:val="bullet"/>
      <w:lvlText w:val=""/>
      <w:lvlJc w:val="left"/>
      <w:pPr>
        <w:ind w:left="1440" w:hanging="360"/>
      </w:pPr>
      <w:rPr>
        <w:rFonts w:ascii="Wingdings" w:hAnsi="Wingdings" w:hint="default"/>
      </w:rPr>
    </w:lvl>
    <w:lvl w:ilvl="2" w:tplc="11BC9BE0">
      <w:start w:val="1"/>
      <w:numFmt w:val="decimal"/>
      <w:lvlText w:val="%3."/>
      <w:lvlJc w:val="left"/>
      <w:pPr>
        <w:ind w:left="2160" w:hanging="360"/>
      </w:pPr>
      <w:rPr>
        <w:rFonts w:hint="default"/>
        <w:b/>
        <w:bCs/>
        <w:color w:val="auto"/>
      </w:rPr>
    </w:lvl>
    <w:lvl w:ilvl="3" w:tplc="04090017">
      <w:start w:val="1"/>
      <w:numFmt w:val="lowerLetter"/>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D657FE"/>
    <w:multiLevelType w:val="hybridMultilevel"/>
    <w:tmpl w:val="E2DE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768EC"/>
    <w:multiLevelType w:val="hybridMultilevel"/>
    <w:tmpl w:val="E892EAF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3"/>
  </w:num>
  <w:num w:numId="3">
    <w:abstractNumId w:val="36"/>
  </w:num>
  <w:num w:numId="4">
    <w:abstractNumId w:val="14"/>
  </w:num>
  <w:num w:numId="5">
    <w:abstractNumId w:val="17"/>
  </w:num>
  <w:num w:numId="6">
    <w:abstractNumId w:val="33"/>
  </w:num>
  <w:num w:numId="7">
    <w:abstractNumId w:val="34"/>
  </w:num>
  <w:num w:numId="8">
    <w:abstractNumId w:val="9"/>
  </w:num>
  <w:num w:numId="9">
    <w:abstractNumId w:val="8"/>
  </w:num>
  <w:num w:numId="10">
    <w:abstractNumId w:val="10"/>
  </w:num>
  <w:num w:numId="11">
    <w:abstractNumId w:val="12"/>
  </w:num>
  <w:num w:numId="12">
    <w:abstractNumId w:val="0"/>
  </w:num>
  <w:num w:numId="13">
    <w:abstractNumId w:val="31"/>
  </w:num>
  <w:num w:numId="14">
    <w:abstractNumId w:val="5"/>
  </w:num>
  <w:num w:numId="15">
    <w:abstractNumId w:val="21"/>
  </w:num>
  <w:num w:numId="16">
    <w:abstractNumId w:val="4"/>
  </w:num>
  <w:num w:numId="17">
    <w:abstractNumId w:val="29"/>
  </w:num>
  <w:num w:numId="18">
    <w:abstractNumId w:val="32"/>
  </w:num>
  <w:num w:numId="19">
    <w:abstractNumId w:val="13"/>
  </w:num>
  <w:num w:numId="20">
    <w:abstractNumId w:val="27"/>
  </w:num>
  <w:num w:numId="21">
    <w:abstractNumId w:val="24"/>
  </w:num>
  <w:num w:numId="22">
    <w:abstractNumId w:val="1"/>
  </w:num>
  <w:num w:numId="23">
    <w:abstractNumId w:val="6"/>
  </w:num>
  <w:num w:numId="24">
    <w:abstractNumId w:val="37"/>
  </w:num>
  <w:num w:numId="25">
    <w:abstractNumId w:val="26"/>
  </w:num>
  <w:num w:numId="26">
    <w:abstractNumId w:val="11"/>
  </w:num>
  <w:num w:numId="27">
    <w:abstractNumId w:val="25"/>
  </w:num>
  <w:num w:numId="28">
    <w:abstractNumId w:val="2"/>
  </w:num>
  <w:num w:numId="29">
    <w:abstractNumId w:val="23"/>
  </w:num>
  <w:num w:numId="30">
    <w:abstractNumId w:val="30"/>
  </w:num>
  <w:num w:numId="31">
    <w:abstractNumId w:val="15"/>
  </w:num>
  <w:num w:numId="32">
    <w:abstractNumId w:val="19"/>
  </w:num>
  <w:num w:numId="33">
    <w:abstractNumId w:val="16"/>
  </w:num>
  <w:num w:numId="34">
    <w:abstractNumId w:val="20"/>
  </w:num>
  <w:num w:numId="35">
    <w:abstractNumId w:val="35"/>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36">
    <w:abstractNumId w:val="19"/>
    <w:lvlOverride w:ilvl="0"/>
    <w:lvlOverride w:ilvl="1"/>
    <w:lvlOverride w:ilvl="2">
      <w:startOverride w:val="1"/>
    </w:lvlOverride>
    <w:lvlOverride w:ilvl="3"/>
    <w:lvlOverride w:ilvl="4"/>
    <w:lvlOverride w:ilvl="5"/>
    <w:lvlOverride w:ilvl="6"/>
    <w:lvlOverride w:ilvl="7"/>
    <w:lvlOverride w:ilvl="8"/>
  </w:num>
  <w:num w:numId="37">
    <w:abstractNumId w:val="18"/>
  </w:num>
  <w:num w:numId="38">
    <w:abstractNumId w:val="28"/>
  </w:num>
  <w:num w:numId="39">
    <w:abstractNumId w:val="22"/>
  </w:num>
  <w:num w:numId="4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גיל גרובר">
    <w15:presenceInfo w15:providerId="AD" w15:userId="S::gilgru@post.bgu.ac.il::af589273-3454-4072-a1b6-a77e89fcf079"/>
  </w15:person>
  <w15:person w15:author="דור כרמי">
    <w15:presenceInfo w15:providerId="None" w15:userId="דור כרמי"/>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1A"/>
    <w:rsid w:val="00011685"/>
    <w:rsid w:val="00011D09"/>
    <w:rsid w:val="00030F02"/>
    <w:rsid w:val="000328C1"/>
    <w:rsid w:val="000411AD"/>
    <w:rsid w:val="00043C30"/>
    <w:rsid w:val="0005202C"/>
    <w:rsid w:val="00052377"/>
    <w:rsid w:val="000663FA"/>
    <w:rsid w:val="00072875"/>
    <w:rsid w:val="000A169B"/>
    <w:rsid w:val="000A6C4B"/>
    <w:rsid w:val="000C6B48"/>
    <w:rsid w:val="000D2E1A"/>
    <w:rsid w:val="000F0407"/>
    <w:rsid w:val="000F1EB7"/>
    <w:rsid w:val="000F4A4B"/>
    <w:rsid w:val="00103BA9"/>
    <w:rsid w:val="00114A44"/>
    <w:rsid w:val="0012018C"/>
    <w:rsid w:val="00126CE4"/>
    <w:rsid w:val="0013547B"/>
    <w:rsid w:val="00142FA4"/>
    <w:rsid w:val="00151240"/>
    <w:rsid w:val="00151DDD"/>
    <w:rsid w:val="00156370"/>
    <w:rsid w:val="00157FCC"/>
    <w:rsid w:val="00160D2B"/>
    <w:rsid w:val="00170335"/>
    <w:rsid w:val="001872B8"/>
    <w:rsid w:val="00192D39"/>
    <w:rsid w:val="001A117E"/>
    <w:rsid w:val="001B45C2"/>
    <w:rsid w:val="001C047A"/>
    <w:rsid w:val="001C2D79"/>
    <w:rsid w:val="001F0A49"/>
    <w:rsid w:val="00205498"/>
    <w:rsid w:val="00257032"/>
    <w:rsid w:val="0026131A"/>
    <w:rsid w:val="0026199A"/>
    <w:rsid w:val="0026677E"/>
    <w:rsid w:val="002701CD"/>
    <w:rsid w:val="002770FF"/>
    <w:rsid w:val="002A36A6"/>
    <w:rsid w:val="002A602A"/>
    <w:rsid w:val="002A77B0"/>
    <w:rsid w:val="002B0AE6"/>
    <w:rsid w:val="002B43EB"/>
    <w:rsid w:val="002B4CCD"/>
    <w:rsid w:val="002C4A59"/>
    <w:rsid w:val="002D268E"/>
    <w:rsid w:val="002E782D"/>
    <w:rsid w:val="003035D0"/>
    <w:rsid w:val="00303BEB"/>
    <w:rsid w:val="0030596B"/>
    <w:rsid w:val="003210FD"/>
    <w:rsid w:val="003479FF"/>
    <w:rsid w:val="003519DD"/>
    <w:rsid w:val="00353C85"/>
    <w:rsid w:val="00363A09"/>
    <w:rsid w:val="00381164"/>
    <w:rsid w:val="0038166F"/>
    <w:rsid w:val="0039504C"/>
    <w:rsid w:val="003A0C2E"/>
    <w:rsid w:val="003B6B0D"/>
    <w:rsid w:val="003C1673"/>
    <w:rsid w:val="003C3A85"/>
    <w:rsid w:val="003C56A3"/>
    <w:rsid w:val="003D3B41"/>
    <w:rsid w:val="003D54A8"/>
    <w:rsid w:val="00417341"/>
    <w:rsid w:val="00431FBA"/>
    <w:rsid w:val="00440120"/>
    <w:rsid w:val="00460164"/>
    <w:rsid w:val="00463891"/>
    <w:rsid w:val="0046644A"/>
    <w:rsid w:val="004751E4"/>
    <w:rsid w:val="00476D14"/>
    <w:rsid w:val="004851FD"/>
    <w:rsid w:val="004948CF"/>
    <w:rsid w:val="004A07FF"/>
    <w:rsid w:val="004A0FA6"/>
    <w:rsid w:val="004A3414"/>
    <w:rsid w:val="004B3256"/>
    <w:rsid w:val="004B3AD7"/>
    <w:rsid w:val="004C2F70"/>
    <w:rsid w:val="004D222E"/>
    <w:rsid w:val="004D5042"/>
    <w:rsid w:val="004D7A39"/>
    <w:rsid w:val="004E71E6"/>
    <w:rsid w:val="004F4EE4"/>
    <w:rsid w:val="00515CE3"/>
    <w:rsid w:val="00524EBE"/>
    <w:rsid w:val="00527F48"/>
    <w:rsid w:val="00530D41"/>
    <w:rsid w:val="00533096"/>
    <w:rsid w:val="0054220C"/>
    <w:rsid w:val="00545DFE"/>
    <w:rsid w:val="0055672F"/>
    <w:rsid w:val="00562FF3"/>
    <w:rsid w:val="00580B3E"/>
    <w:rsid w:val="0058278E"/>
    <w:rsid w:val="005837EB"/>
    <w:rsid w:val="005954EE"/>
    <w:rsid w:val="005A06C6"/>
    <w:rsid w:val="005B0322"/>
    <w:rsid w:val="005B26BA"/>
    <w:rsid w:val="005B26CF"/>
    <w:rsid w:val="005B6364"/>
    <w:rsid w:val="005C571E"/>
    <w:rsid w:val="005C7A52"/>
    <w:rsid w:val="005D07AD"/>
    <w:rsid w:val="005D116B"/>
    <w:rsid w:val="005E473D"/>
    <w:rsid w:val="00611B8D"/>
    <w:rsid w:val="00622F37"/>
    <w:rsid w:val="00627875"/>
    <w:rsid w:val="00643424"/>
    <w:rsid w:val="00652FFF"/>
    <w:rsid w:val="006546EB"/>
    <w:rsid w:val="00672E9E"/>
    <w:rsid w:val="00681300"/>
    <w:rsid w:val="006A2272"/>
    <w:rsid w:val="006C668D"/>
    <w:rsid w:val="006C768D"/>
    <w:rsid w:val="006D2174"/>
    <w:rsid w:val="006E48EF"/>
    <w:rsid w:val="0070007A"/>
    <w:rsid w:val="0071345D"/>
    <w:rsid w:val="00723B93"/>
    <w:rsid w:val="007274DA"/>
    <w:rsid w:val="00741959"/>
    <w:rsid w:val="00750AF4"/>
    <w:rsid w:val="00754ACE"/>
    <w:rsid w:val="00760CE7"/>
    <w:rsid w:val="00782EAC"/>
    <w:rsid w:val="00791292"/>
    <w:rsid w:val="007A204D"/>
    <w:rsid w:val="007B760E"/>
    <w:rsid w:val="007C3612"/>
    <w:rsid w:val="007C4505"/>
    <w:rsid w:val="007D3597"/>
    <w:rsid w:val="007D3615"/>
    <w:rsid w:val="007D41B7"/>
    <w:rsid w:val="007D4300"/>
    <w:rsid w:val="007D60E1"/>
    <w:rsid w:val="007F3A8A"/>
    <w:rsid w:val="007F3EF7"/>
    <w:rsid w:val="00801A09"/>
    <w:rsid w:val="00805C8F"/>
    <w:rsid w:val="00810332"/>
    <w:rsid w:val="00811CE8"/>
    <w:rsid w:val="008125E5"/>
    <w:rsid w:val="00812810"/>
    <w:rsid w:val="008233E3"/>
    <w:rsid w:val="008348B8"/>
    <w:rsid w:val="00856FCB"/>
    <w:rsid w:val="0085711B"/>
    <w:rsid w:val="00862C22"/>
    <w:rsid w:val="00862D0D"/>
    <w:rsid w:val="00876725"/>
    <w:rsid w:val="00884298"/>
    <w:rsid w:val="00892CF2"/>
    <w:rsid w:val="008964A0"/>
    <w:rsid w:val="008A5EA4"/>
    <w:rsid w:val="008B5F12"/>
    <w:rsid w:val="008C29AD"/>
    <w:rsid w:val="008C2CA6"/>
    <w:rsid w:val="008C3284"/>
    <w:rsid w:val="008E2C81"/>
    <w:rsid w:val="008E52E3"/>
    <w:rsid w:val="008E745A"/>
    <w:rsid w:val="008E7807"/>
    <w:rsid w:val="008F6FDC"/>
    <w:rsid w:val="009057C8"/>
    <w:rsid w:val="00915301"/>
    <w:rsid w:val="009307D1"/>
    <w:rsid w:val="00933463"/>
    <w:rsid w:val="00940235"/>
    <w:rsid w:val="00956F11"/>
    <w:rsid w:val="0098737C"/>
    <w:rsid w:val="009B5FA3"/>
    <w:rsid w:val="009B7A10"/>
    <w:rsid w:val="009C7222"/>
    <w:rsid w:val="009E3621"/>
    <w:rsid w:val="009E692E"/>
    <w:rsid w:val="00A0331A"/>
    <w:rsid w:val="00A26FD7"/>
    <w:rsid w:val="00A3022F"/>
    <w:rsid w:val="00A30429"/>
    <w:rsid w:val="00A34883"/>
    <w:rsid w:val="00A37649"/>
    <w:rsid w:val="00A438C5"/>
    <w:rsid w:val="00A60D87"/>
    <w:rsid w:val="00A61585"/>
    <w:rsid w:val="00A661D6"/>
    <w:rsid w:val="00A72BB3"/>
    <w:rsid w:val="00A73B84"/>
    <w:rsid w:val="00A764C0"/>
    <w:rsid w:val="00A86DB5"/>
    <w:rsid w:val="00A964C6"/>
    <w:rsid w:val="00A97C04"/>
    <w:rsid w:val="00AA788E"/>
    <w:rsid w:val="00AB6C42"/>
    <w:rsid w:val="00AD287E"/>
    <w:rsid w:val="00AE3E05"/>
    <w:rsid w:val="00AE428D"/>
    <w:rsid w:val="00AE47D4"/>
    <w:rsid w:val="00AE5E33"/>
    <w:rsid w:val="00AF13E4"/>
    <w:rsid w:val="00B01E2B"/>
    <w:rsid w:val="00B13155"/>
    <w:rsid w:val="00B34220"/>
    <w:rsid w:val="00B362C8"/>
    <w:rsid w:val="00B365F0"/>
    <w:rsid w:val="00B370A3"/>
    <w:rsid w:val="00B71417"/>
    <w:rsid w:val="00B777D0"/>
    <w:rsid w:val="00B83954"/>
    <w:rsid w:val="00B83C48"/>
    <w:rsid w:val="00B8794C"/>
    <w:rsid w:val="00B90DDA"/>
    <w:rsid w:val="00B9110C"/>
    <w:rsid w:val="00BC4551"/>
    <w:rsid w:val="00BD1A48"/>
    <w:rsid w:val="00BF0ED1"/>
    <w:rsid w:val="00BF1B58"/>
    <w:rsid w:val="00BF4D4F"/>
    <w:rsid w:val="00C163BE"/>
    <w:rsid w:val="00C40231"/>
    <w:rsid w:val="00C47CFF"/>
    <w:rsid w:val="00C5295D"/>
    <w:rsid w:val="00C5689F"/>
    <w:rsid w:val="00C57808"/>
    <w:rsid w:val="00C64573"/>
    <w:rsid w:val="00C84ECE"/>
    <w:rsid w:val="00CA3FB6"/>
    <w:rsid w:val="00CA6731"/>
    <w:rsid w:val="00CA7199"/>
    <w:rsid w:val="00CB0C53"/>
    <w:rsid w:val="00CB18FF"/>
    <w:rsid w:val="00CB3439"/>
    <w:rsid w:val="00CC2115"/>
    <w:rsid w:val="00CC2670"/>
    <w:rsid w:val="00CC7CCC"/>
    <w:rsid w:val="00CD2B6B"/>
    <w:rsid w:val="00CF14C3"/>
    <w:rsid w:val="00D23448"/>
    <w:rsid w:val="00D44A29"/>
    <w:rsid w:val="00D44A3D"/>
    <w:rsid w:val="00D47133"/>
    <w:rsid w:val="00D62502"/>
    <w:rsid w:val="00D63811"/>
    <w:rsid w:val="00D63A5E"/>
    <w:rsid w:val="00D706E0"/>
    <w:rsid w:val="00D70801"/>
    <w:rsid w:val="00D71B73"/>
    <w:rsid w:val="00D7415A"/>
    <w:rsid w:val="00D840BF"/>
    <w:rsid w:val="00D8427C"/>
    <w:rsid w:val="00D91CEB"/>
    <w:rsid w:val="00DA17A3"/>
    <w:rsid w:val="00DB0C1D"/>
    <w:rsid w:val="00DB5C1D"/>
    <w:rsid w:val="00DC3F91"/>
    <w:rsid w:val="00DE67F6"/>
    <w:rsid w:val="00DE6FAE"/>
    <w:rsid w:val="00E07642"/>
    <w:rsid w:val="00E23C46"/>
    <w:rsid w:val="00E33001"/>
    <w:rsid w:val="00E37AF2"/>
    <w:rsid w:val="00E41652"/>
    <w:rsid w:val="00E42C2D"/>
    <w:rsid w:val="00E42EC2"/>
    <w:rsid w:val="00E4328D"/>
    <w:rsid w:val="00E43FCC"/>
    <w:rsid w:val="00E84D26"/>
    <w:rsid w:val="00E87439"/>
    <w:rsid w:val="00E933DC"/>
    <w:rsid w:val="00EA09AB"/>
    <w:rsid w:val="00EA157F"/>
    <w:rsid w:val="00EC6BF6"/>
    <w:rsid w:val="00EE13C5"/>
    <w:rsid w:val="00EE1DD6"/>
    <w:rsid w:val="00EF368C"/>
    <w:rsid w:val="00EF5888"/>
    <w:rsid w:val="00F05747"/>
    <w:rsid w:val="00F45001"/>
    <w:rsid w:val="00F4748D"/>
    <w:rsid w:val="00F54BCE"/>
    <w:rsid w:val="00F56F03"/>
    <w:rsid w:val="00F610FE"/>
    <w:rsid w:val="00F814C2"/>
    <w:rsid w:val="00FA4035"/>
    <w:rsid w:val="00FA561F"/>
    <w:rsid w:val="00FD0321"/>
    <w:rsid w:val="00FD4D76"/>
    <w:rsid w:val="00FE262B"/>
    <w:rsid w:val="00FE293C"/>
    <w:rsid w:val="00FF69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D15C"/>
  <w15:chartTrackingRefBased/>
  <w15:docId w15:val="{C431F7EC-0922-4EA4-9005-428E9369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341"/>
    <w:pPr>
      <w:bidi/>
    </w:pPr>
  </w:style>
  <w:style w:type="paragraph" w:styleId="10">
    <w:name w:val="heading 1"/>
    <w:basedOn w:val="a"/>
    <w:next w:val="a"/>
    <w:link w:val="11"/>
    <w:uiPriority w:val="9"/>
    <w:qFormat/>
    <w:rsid w:val="002A36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2A36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31A"/>
    <w:pPr>
      <w:ind w:left="720"/>
      <w:contextualSpacing/>
    </w:pPr>
  </w:style>
  <w:style w:type="table" w:styleId="a4">
    <w:name w:val="Table Grid"/>
    <w:basedOn w:val="a1"/>
    <w:uiPriority w:val="39"/>
    <w:rsid w:val="00A03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14A44"/>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114A44"/>
    <w:rPr>
      <w:rFonts w:ascii="Tahoma" w:hAnsi="Tahoma" w:cs="Tahoma"/>
      <w:sz w:val="18"/>
      <w:szCs w:val="18"/>
    </w:rPr>
  </w:style>
  <w:style w:type="character" w:styleId="a7">
    <w:name w:val="annotation reference"/>
    <w:basedOn w:val="a0"/>
    <w:uiPriority w:val="99"/>
    <w:semiHidden/>
    <w:unhideWhenUsed/>
    <w:rsid w:val="00A661D6"/>
    <w:rPr>
      <w:sz w:val="16"/>
      <w:szCs w:val="16"/>
    </w:rPr>
  </w:style>
  <w:style w:type="paragraph" w:styleId="a8">
    <w:name w:val="annotation text"/>
    <w:basedOn w:val="a"/>
    <w:link w:val="a9"/>
    <w:uiPriority w:val="99"/>
    <w:semiHidden/>
    <w:unhideWhenUsed/>
    <w:rsid w:val="00A661D6"/>
    <w:pPr>
      <w:spacing w:line="240" w:lineRule="auto"/>
    </w:pPr>
    <w:rPr>
      <w:sz w:val="20"/>
      <w:szCs w:val="20"/>
    </w:rPr>
  </w:style>
  <w:style w:type="character" w:customStyle="1" w:styleId="a9">
    <w:name w:val="טקסט הערה תו"/>
    <w:basedOn w:val="a0"/>
    <w:link w:val="a8"/>
    <w:uiPriority w:val="99"/>
    <w:semiHidden/>
    <w:rsid w:val="00A661D6"/>
    <w:rPr>
      <w:sz w:val="20"/>
      <w:szCs w:val="20"/>
    </w:rPr>
  </w:style>
  <w:style w:type="paragraph" w:styleId="aa">
    <w:name w:val="annotation subject"/>
    <w:basedOn w:val="a8"/>
    <w:next w:val="a8"/>
    <w:link w:val="ab"/>
    <w:uiPriority w:val="99"/>
    <w:semiHidden/>
    <w:unhideWhenUsed/>
    <w:rsid w:val="00A661D6"/>
    <w:rPr>
      <w:b/>
      <w:bCs/>
    </w:rPr>
  </w:style>
  <w:style w:type="character" w:customStyle="1" w:styleId="ab">
    <w:name w:val="נושא הערה תו"/>
    <w:basedOn w:val="a9"/>
    <w:link w:val="aa"/>
    <w:uiPriority w:val="99"/>
    <w:semiHidden/>
    <w:rsid w:val="00A661D6"/>
    <w:rPr>
      <w:b/>
      <w:bCs/>
      <w:sz w:val="20"/>
      <w:szCs w:val="20"/>
    </w:rPr>
  </w:style>
  <w:style w:type="table" w:styleId="4">
    <w:name w:val="Grid Table 4"/>
    <w:basedOn w:val="a1"/>
    <w:uiPriority w:val="49"/>
    <w:rsid w:val="00303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0"/>
    <w:uiPriority w:val="99"/>
    <w:unhideWhenUsed/>
    <w:rsid w:val="00E07642"/>
    <w:rPr>
      <w:color w:val="0563C1" w:themeColor="hyperlink"/>
      <w:u w:val="single"/>
    </w:rPr>
  </w:style>
  <w:style w:type="character" w:styleId="ac">
    <w:name w:val="Unresolved Mention"/>
    <w:basedOn w:val="a0"/>
    <w:uiPriority w:val="99"/>
    <w:semiHidden/>
    <w:unhideWhenUsed/>
    <w:rsid w:val="00E07642"/>
    <w:rPr>
      <w:color w:val="605E5C"/>
      <w:shd w:val="clear" w:color="auto" w:fill="E1DFDD"/>
    </w:rPr>
  </w:style>
  <w:style w:type="paragraph" w:styleId="ad">
    <w:name w:val="header"/>
    <w:basedOn w:val="a"/>
    <w:link w:val="ae"/>
    <w:uiPriority w:val="99"/>
    <w:unhideWhenUsed/>
    <w:rsid w:val="003C56A3"/>
    <w:pPr>
      <w:tabs>
        <w:tab w:val="center" w:pos="4153"/>
        <w:tab w:val="right" w:pos="8306"/>
      </w:tabs>
      <w:spacing w:after="0" w:line="240" w:lineRule="auto"/>
    </w:pPr>
  </w:style>
  <w:style w:type="character" w:customStyle="1" w:styleId="ae">
    <w:name w:val="כותרת עליונה תו"/>
    <w:basedOn w:val="a0"/>
    <w:link w:val="ad"/>
    <w:uiPriority w:val="99"/>
    <w:rsid w:val="003C56A3"/>
  </w:style>
  <w:style w:type="paragraph" w:styleId="af">
    <w:name w:val="footer"/>
    <w:basedOn w:val="a"/>
    <w:link w:val="af0"/>
    <w:uiPriority w:val="99"/>
    <w:unhideWhenUsed/>
    <w:rsid w:val="003C56A3"/>
    <w:pPr>
      <w:tabs>
        <w:tab w:val="center" w:pos="4153"/>
        <w:tab w:val="right" w:pos="8306"/>
      </w:tabs>
      <w:spacing w:after="0" w:line="240" w:lineRule="auto"/>
    </w:pPr>
  </w:style>
  <w:style w:type="character" w:customStyle="1" w:styleId="af0">
    <w:name w:val="כותרת תחתונה תו"/>
    <w:basedOn w:val="a0"/>
    <w:link w:val="af"/>
    <w:uiPriority w:val="99"/>
    <w:rsid w:val="003C56A3"/>
  </w:style>
  <w:style w:type="paragraph" w:customStyle="1" w:styleId="1">
    <w:name w:val="סגנון1"/>
    <w:basedOn w:val="10"/>
    <w:link w:val="12"/>
    <w:qFormat/>
    <w:rsid w:val="002A36A6"/>
    <w:pPr>
      <w:numPr>
        <w:numId w:val="1"/>
      </w:numPr>
      <w:bidi w:val="0"/>
    </w:pPr>
    <w:rPr>
      <w:bCs/>
      <w:color w:val="auto"/>
      <w:sz w:val="24"/>
      <w:szCs w:val="24"/>
      <w:u w:val="single"/>
    </w:rPr>
  </w:style>
  <w:style w:type="paragraph" w:customStyle="1" w:styleId="2">
    <w:name w:val="סגנון2"/>
    <w:basedOn w:val="20"/>
    <w:link w:val="22"/>
    <w:qFormat/>
    <w:rsid w:val="002A36A6"/>
    <w:pPr>
      <w:numPr>
        <w:numId w:val="32"/>
      </w:numPr>
      <w:ind w:left="1080"/>
    </w:pPr>
    <w:rPr>
      <w:b/>
      <w:bCs/>
      <w:color w:val="auto"/>
      <w:u w:val="single"/>
    </w:rPr>
  </w:style>
  <w:style w:type="character" w:customStyle="1" w:styleId="11">
    <w:name w:val="כותרת 1 תו"/>
    <w:basedOn w:val="a0"/>
    <w:link w:val="10"/>
    <w:uiPriority w:val="9"/>
    <w:rsid w:val="002A36A6"/>
    <w:rPr>
      <w:rFonts w:asciiTheme="majorHAnsi" w:eastAsiaTheme="majorEastAsia" w:hAnsiTheme="majorHAnsi" w:cstheme="majorBidi"/>
      <w:color w:val="2F5496" w:themeColor="accent1" w:themeShade="BF"/>
      <w:sz w:val="32"/>
      <w:szCs w:val="32"/>
    </w:rPr>
  </w:style>
  <w:style w:type="character" w:customStyle="1" w:styleId="12">
    <w:name w:val="סגנון1 תו"/>
    <w:basedOn w:val="11"/>
    <w:link w:val="1"/>
    <w:rsid w:val="002A36A6"/>
    <w:rPr>
      <w:rFonts w:asciiTheme="majorHAnsi" w:eastAsiaTheme="majorEastAsia" w:hAnsiTheme="majorHAnsi" w:cstheme="majorBidi"/>
      <w:bCs/>
      <w:color w:val="2F5496" w:themeColor="accent1" w:themeShade="BF"/>
      <w:sz w:val="24"/>
      <w:szCs w:val="24"/>
      <w:u w:val="single"/>
    </w:rPr>
  </w:style>
  <w:style w:type="paragraph" w:customStyle="1" w:styleId="3">
    <w:name w:val="סגנון3"/>
    <w:basedOn w:val="10"/>
    <w:link w:val="30"/>
    <w:qFormat/>
    <w:rsid w:val="002A36A6"/>
    <w:pPr>
      <w:numPr>
        <w:numId w:val="31"/>
      </w:numPr>
      <w:shd w:val="clear" w:color="auto" w:fill="8EAADB" w:themeFill="accent1" w:themeFillTint="99"/>
      <w:bidi w:val="0"/>
    </w:pPr>
    <w:rPr>
      <w:b/>
      <w:bCs/>
      <w:color w:val="FFFFFF" w:themeColor="background1"/>
    </w:rPr>
  </w:style>
  <w:style w:type="character" w:customStyle="1" w:styleId="21">
    <w:name w:val="כותרת 2 תו"/>
    <w:basedOn w:val="a0"/>
    <w:link w:val="20"/>
    <w:uiPriority w:val="9"/>
    <w:semiHidden/>
    <w:rsid w:val="002A36A6"/>
    <w:rPr>
      <w:rFonts w:asciiTheme="majorHAnsi" w:eastAsiaTheme="majorEastAsia" w:hAnsiTheme="majorHAnsi" w:cstheme="majorBidi"/>
      <w:color w:val="2F5496" w:themeColor="accent1" w:themeShade="BF"/>
      <w:sz w:val="26"/>
      <w:szCs w:val="26"/>
    </w:rPr>
  </w:style>
  <w:style w:type="character" w:customStyle="1" w:styleId="22">
    <w:name w:val="סגנון2 תו"/>
    <w:basedOn w:val="21"/>
    <w:link w:val="2"/>
    <w:rsid w:val="002A36A6"/>
    <w:rPr>
      <w:rFonts w:asciiTheme="majorHAnsi" w:eastAsiaTheme="majorEastAsia" w:hAnsiTheme="majorHAnsi" w:cstheme="majorBidi"/>
      <w:b/>
      <w:bCs/>
      <w:color w:val="2F5496" w:themeColor="accent1" w:themeShade="BF"/>
      <w:sz w:val="26"/>
      <w:szCs w:val="26"/>
      <w:u w:val="single"/>
    </w:rPr>
  </w:style>
  <w:style w:type="paragraph" w:styleId="af1">
    <w:name w:val="TOC Heading"/>
    <w:basedOn w:val="10"/>
    <w:next w:val="a"/>
    <w:uiPriority w:val="39"/>
    <w:unhideWhenUsed/>
    <w:qFormat/>
    <w:rsid w:val="002A36A6"/>
    <w:pPr>
      <w:outlineLvl w:val="9"/>
    </w:pPr>
    <w:rPr>
      <w:rtl/>
      <w:cs/>
    </w:rPr>
  </w:style>
  <w:style w:type="character" w:customStyle="1" w:styleId="30">
    <w:name w:val="סגנון3 תו"/>
    <w:basedOn w:val="11"/>
    <w:link w:val="3"/>
    <w:rsid w:val="002A36A6"/>
    <w:rPr>
      <w:rFonts w:asciiTheme="majorHAnsi" w:eastAsiaTheme="majorEastAsia" w:hAnsiTheme="majorHAnsi" w:cstheme="majorBidi"/>
      <w:b/>
      <w:bCs/>
      <w:color w:val="FFFFFF" w:themeColor="background1"/>
      <w:sz w:val="32"/>
      <w:szCs w:val="32"/>
      <w:shd w:val="clear" w:color="auto" w:fill="8EAADB" w:themeFill="accent1" w:themeFillTint="99"/>
    </w:rPr>
  </w:style>
  <w:style w:type="paragraph" w:styleId="TOC1">
    <w:name w:val="toc 1"/>
    <w:basedOn w:val="a"/>
    <w:next w:val="a"/>
    <w:autoRedefine/>
    <w:uiPriority w:val="39"/>
    <w:unhideWhenUsed/>
    <w:rsid w:val="00A97C04"/>
    <w:pPr>
      <w:tabs>
        <w:tab w:val="left" w:pos="1761"/>
        <w:tab w:val="right" w:leader="dot" w:pos="8296"/>
      </w:tabs>
      <w:bidi w:val="0"/>
      <w:spacing w:after="100"/>
      <w:jc w:val="right"/>
    </w:pPr>
  </w:style>
  <w:style w:type="paragraph" w:styleId="TOC2">
    <w:name w:val="toc 2"/>
    <w:basedOn w:val="a"/>
    <w:next w:val="a"/>
    <w:autoRedefine/>
    <w:uiPriority w:val="39"/>
    <w:unhideWhenUsed/>
    <w:rsid w:val="002A36A6"/>
    <w:pPr>
      <w:tabs>
        <w:tab w:val="left" w:pos="567"/>
        <w:tab w:val="right" w:leader="dot" w:pos="8296"/>
      </w:tabs>
      <w:bidi w:val="0"/>
      <w:spacing w:after="100"/>
    </w:pPr>
  </w:style>
  <w:style w:type="paragraph" w:styleId="TOC3">
    <w:name w:val="toc 3"/>
    <w:basedOn w:val="a"/>
    <w:next w:val="a"/>
    <w:autoRedefine/>
    <w:uiPriority w:val="39"/>
    <w:unhideWhenUsed/>
    <w:rsid w:val="002A36A6"/>
    <w:pPr>
      <w:spacing w:after="100"/>
      <w:ind w:left="440"/>
    </w:pPr>
    <w:rPr>
      <w:rFonts w:eastAsiaTheme="minorEastAsia" w:cs="Times New Roman"/>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01949">
      <w:bodyDiv w:val="1"/>
      <w:marLeft w:val="0"/>
      <w:marRight w:val="0"/>
      <w:marTop w:val="0"/>
      <w:marBottom w:val="0"/>
      <w:divBdr>
        <w:top w:val="none" w:sz="0" w:space="0" w:color="auto"/>
        <w:left w:val="none" w:sz="0" w:space="0" w:color="auto"/>
        <w:bottom w:val="none" w:sz="0" w:space="0" w:color="auto"/>
        <w:right w:val="none" w:sz="0" w:space="0" w:color="auto"/>
      </w:divBdr>
    </w:div>
    <w:div w:id="688678926">
      <w:bodyDiv w:val="1"/>
      <w:marLeft w:val="0"/>
      <w:marRight w:val="0"/>
      <w:marTop w:val="0"/>
      <w:marBottom w:val="0"/>
      <w:divBdr>
        <w:top w:val="none" w:sz="0" w:space="0" w:color="auto"/>
        <w:left w:val="none" w:sz="0" w:space="0" w:color="auto"/>
        <w:bottom w:val="none" w:sz="0" w:space="0" w:color="auto"/>
        <w:right w:val="none" w:sz="0" w:space="0" w:color="auto"/>
      </w:divBdr>
    </w:div>
    <w:div w:id="993920398">
      <w:bodyDiv w:val="1"/>
      <w:marLeft w:val="0"/>
      <w:marRight w:val="0"/>
      <w:marTop w:val="0"/>
      <w:marBottom w:val="0"/>
      <w:divBdr>
        <w:top w:val="none" w:sz="0" w:space="0" w:color="auto"/>
        <w:left w:val="none" w:sz="0" w:space="0" w:color="auto"/>
        <w:bottom w:val="none" w:sz="0" w:space="0" w:color="auto"/>
        <w:right w:val="none" w:sz="0" w:space="0" w:color="auto"/>
      </w:divBdr>
    </w:div>
    <w:div w:id="1020594728">
      <w:bodyDiv w:val="1"/>
      <w:marLeft w:val="0"/>
      <w:marRight w:val="0"/>
      <w:marTop w:val="0"/>
      <w:marBottom w:val="0"/>
      <w:divBdr>
        <w:top w:val="none" w:sz="0" w:space="0" w:color="auto"/>
        <w:left w:val="none" w:sz="0" w:space="0" w:color="auto"/>
        <w:bottom w:val="none" w:sz="0" w:space="0" w:color="auto"/>
        <w:right w:val="none" w:sz="0" w:space="0" w:color="auto"/>
      </w:divBdr>
    </w:div>
    <w:div w:id="1508246582">
      <w:bodyDiv w:val="1"/>
      <w:marLeft w:val="0"/>
      <w:marRight w:val="0"/>
      <w:marTop w:val="0"/>
      <w:marBottom w:val="0"/>
      <w:divBdr>
        <w:top w:val="none" w:sz="0" w:space="0" w:color="auto"/>
        <w:left w:val="none" w:sz="0" w:space="0" w:color="auto"/>
        <w:bottom w:val="none" w:sz="0" w:space="0" w:color="auto"/>
        <w:right w:val="none" w:sz="0" w:space="0" w:color="auto"/>
      </w:divBdr>
    </w:div>
    <w:div w:id="1533759918">
      <w:bodyDiv w:val="1"/>
      <w:marLeft w:val="0"/>
      <w:marRight w:val="0"/>
      <w:marTop w:val="0"/>
      <w:marBottom w:val="0"/>
      <w:divBdr>
        <w:top w:val="none" w:sz="0" w:space="0" w:color="auto"/>
        <w:left w:val="none" w:sz="0" w:space="0" w:color="auto"/>
        <w:bottom w:val="none" w:sz="0" w:space="0" w:color="auto"/>
        <w:right w:val="none" w:sz="0" w:space="0" w:color="auto"/>
      </w:divBdr>
    </w:div>
    <w:div w:id="163094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D56E7-3AD1-4C2C-A8E3-878698D8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31</Pages>
  <Words>9879</Words>
  <Characters>49399</Characters>
  <Application>Microsoft Office Word</Application>
  <DocSecurity>0</DocSecurity>
  <Lines>411</Lines>
  <Paragraphs>118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כרמי</dc:creator>
  <cp:keywords/>
  <dc:description/>
  <cp:lastModifiedBy>netanel prat</cp:lastModifiedBy>
  <cp:revision>5</cp:revision>
  <cp:lastPrinted>2021-06-14T17:05:00Z</cp:lastPrinted>
  <dcterms:created xsi:type="dcterms:W3CDTF">2021-06-14T17:05:00Z</dcterms:created>
  <dcterms:modified xsi:type="dcterms:W3CDTF">2021-06-15T07:57:00Z</dcterms:modified>
</cp:coreProperties>
</file>