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b/>
          <w:bCs/>
          <w:sz w:val="44"/>
          <w:szCs w:val="44"/>
          <w:u w:val="double"/>
          <w:rtl w:val="0"/>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F56F03">
          <w:pPr>
            <w:pStyle w:val="af1"/>
            <w:bidi w:val="0"/>
            <w:rPr>
              <w:rtl w:val="0"/>
              <w:cs w:val="0"/>
            </w:rPr>
          </w:pPr>
        </w:p>
        <w:p w14:paraId="29279B76" w14:textId="54F7D847" w:rsidR="00F56F03" w:rsidRDefault="002A36A6" w:rsidP="00F56F03">
          <w:pPr>
            <w:pStyle w:val="TOC1"/>
            <w:rPr>
              <w:rFonts w:eastAsiaTheme="minorEastAsia"/>
              <w:noProof/>
              <w:rtl/>
            </w:rPr>
          </w:pPr>
          <w:r>
            <w:fldChar w:fldCharType="begin"/>
          </w:r>
          <w:r>
            <w:instrText xml:space="preserve"> TOC \o "1-3" \h \z \u </w:instrText>
          </w:r>
          <w:r>
            <w:fldChar w:fldCharType="separate"/>
          </w:r>
          <w:hyperlink w:anchor="_Toc69685477" w:history="1">
            <w:r w:rsidR="00F56F03" w:rsidRPr="00E653A1">
              <w:rPr>
                <w:rStyle w:val="Hyperlink"/>
                <w:noProof/>
              </w:rPr>
              <w:t>1.</w:t>
            </w:r>
            <w:r w:rsidR="00F56F03">
              <w:rPr>
                <w:rFonts w:eastAsiaTheme="minorEastAsia"/>
                <w:noProof/>
                <w:rtl/>
              </w:rPr>
              <w:tab/>
            </w:r>
            <w:r w:rsidR="00F56F03" w:rsidRPr="00F56F03">
              <w:rPr>
                <w:rStyle w:val="Hyperlink"/>
                <w:b/>
                <w:bCs/>
                <w:noProof/>
                <w:sz w:val="36"/>
                <w:szCs w:val="36"/>
              </w:rPr>
              <w:t>User Manage:</w:t>
            </w:r>
            <w:r w:rsidR="00F56F03">
              <w:rPr>
                <w:noProof/>
                <w:webHidden/>
                <w:rtl/>
              </w:rPr>
              <w:tab/>
            </w:r>
            <w:r w:rsidR="00F56F03">
              <w:rPr>
                <w:rStyle w:val="Hyperlink"/>
                <w:noProof/>
                <w:rtl/>
              </w:rPr>
              <w:fldChar w:fldCharType="begin"/>
            </w:r>
            <w:r w:rsidR="00F56F03">
              <w:rPr>
                <w:noProof/>
                <w:webHidden/>
                <w:rtl/>
              </w:rPr>
              <w:instrText xml:space="preserve"> </w:instrText>
            </w:r>
            <w:r w:rsidR="00F56F03">
              <w:rPr>
                <w:noProof/>
                <w:webHidden/>
              </w:rPr>
              <w:instrText>PAGEREF</w:instrText>
            </w:r>
            <w:r w:rsidR="00F56F03">
              <w:rPr>
                <w:noProof/>
                <w:webHidden/>
                <w:rtl/>
              </w:rPr>
              <w:instrText xml:space="preserve"> _</w:instrText>
            </w:r>
            <w:r w:rsidR="00F56F03">
              <w:rPr>
                <w:noProof/>
                <w:webHidden/>
              </w:rPr>
              <w:instrText>Toc69685477 \h</w:instrText>
            </w:r>
            <w:r w:rsidR="00F56F03">
              <w:rPr>
                <w:noProof/>
                <w:webHidden/>
                <w:rtl/>
              </w:rPr>
              <w:instrText xml:space="preserve"> </w:instrText>
            </w:r>
            <w:r w:rsidR="00F56F03">
              <w:rPr>
                <w:rStyle w:val="Hyperlink"/>
                <w:noProof/>
                <w:rtl/>
              </w:rPr>
            </w:r>
            <w:r w:rsidR="00F56F03">
              <w:rPr>
                <w:rStyle w:val="Hyperlink"/>
                <w:noProof/>
                <w:rtl/>
              </w:rPr>
              <w:fldChar w:fldCharType="separate"/>
            </w:r>
            <w:r w:rsidR="001B45C2">
              <w:rPr>
                <w:noProof/>
                <w:webHidden/>
              </w:rPr>
              <w:t>3</w:t>
            </w:r>
            <w:r w:rsidR="00F56F03">
              <w:rPr>
                <w:rStyle w:val="Hyperlink"/>
                <w:noProof/>
                <w:rtl/>
              </w:rPr>
              <w:fldChar w:fldCharType="end"/>
            </w:r>
          </w:hyperlink>
        </w:p>
        <w:p w14:paraId="6F83C160" w14:textId="3609B030" w:rsidR="00F56F03" w:rsidRDefault="00F56F03" w:rsidP="00F56F03">
          <w:pPr>
            <w:pStyle w:val="TOC2"/>
            <w:tabs>
              <w:tab w:val="left" w:pos="3351"/>
            </w:tabs>
            <w:rPr>
              <w:rFonts w:eastAsiaTheme="minorEastAsia"/>
              <w:noProof/>
            </w:rPr>
          </w:pPr>
          <w:hyperlink w:anchor="_Toc69685478" w:history="1">
            <w:r w:rsidRPr="00E653A1">
              <w:rPr>
                <w:rStyle w:val="Hyperlink"/>
                <w:rFonts w:ascii="Symbol" w:hAnsi="Symbol"/>
                <w:noProof/>
              </w:rPr>
              <w:t></w:t>
            </w:r>
            <w:r>
              <w:rPr>
                <w:rFonts w:eastAsiaTheme="minorEastAsia"/>
                <w:noProof/>
              </w:rPr>
              <w:tab/>
            </w:r>
            <w:r w:rsidRPr="00E653A1">
              <w:rPr>
                <w:rStyle w:val="Hyperlink"/>
                <w:noProof/>
              </w:rPr>
              <w:t>[1.1] Use case: Connect to system</w:t>
            </w:r>
            <w:r>
              <w:rPr>
                <w:noProof/>
                <w:webHidden/>
              </w:rPr>
              <w:tab/>
            </w:r>
            <w:r>
              <w:rPr>
                <w:rStyle w:val="Hyperlink"/>
                <w:noProof/>
                <w:rtl/>
              </w:rPr>
              <w:fldChar w:fldCharType="begin"/>
            </w:r>
            <w:r>
              <w:rPr>
                <w:noProof/>
                <w:webHidden/>
              </w:rPr>
              <w:instrText xml:space="preserve"> PAGEREF _Toc69685478 \h </w:instrText>
            </w:r>
            <w:r>
              <w:rPr>
                <w:rStyle w:val="Hyperlink"/>
                <w:noProof/>
                <w:rtl/>
              </w:rPr>
            </w:r>
            <w:r>
              <w:rPr>
                <w:rStyle w:val="Hyperlink"/>
                <w:noProof/>
                <w:rtl/>
              </w:rPr>
              <w:fldChar w:fldCharType="separate"/>
            </w:r>
            <w:r w:rsidR="001B45C2">
              <w:rPr>
                <w:noProof/>
                <w:webHidden/>
              </w:rPr>
              <w:t>3</w:t>
            </w:r>
            <w:r>
              <w:rPr>
                <w:rStyle w:val="Hyperlink"/>
                <w:noProof/>
                <w:rtl/>
              </w:rPr>
              <w:fldChar w:fldCharType="end"/>
            </w:r>
          </w:hyperlink>
        </w:p>
        <w:p w14:paraId="2C9E72F7" w14:textId="4F8124FB" w:rsidR="00F56F03" w:rsidRDefault="00F56F03" w:rsidP="00F56F03">
          <w:pPr>
            <w:pStyle w:val="TOC2"/>
            <w:tabs>
              <w:tab w:val="left" w:pos="3599"/>
            </w:tabs>
            <w:rPr>
              <w:rFonts w:eastAsiaTheme="minorEastAsia"/>
              <w:noProof/>
            </w:rPr>
          </w:pPr>
          <w:hyperlink w:anchor="_Toc69685479" w:history="1">
            <w:r w:rsidRPr="00E653A1">
              <w:rPr>
                <w:rStyle w:val="Hyperlink"/>
                <w:rFonts w:ascii="Symbol" w:hAnsi="Symbol"/>
                <w:noProof/>
              </w:rPr>
              <w:t></w:t>
            </w:r>
            <w:r>
              <w:rPr>
                <w:rFonts w:eastAsiaTheme="minorEastAsia"/>
                <w:noProof/>
              </w:rPr>
              <w:tab/>
            </w:r>
            <w:r w:rsidRPr="00E653A1">
              <w:rPr>
                <w:rStyle w:val="Hyperlink"/>
                <w:noProof/>
              </w:rPr>
              <w:t>[1.2] Use case: Disconnect to system</w:t>
            </w:r>
            <w:r>
              <w:rPr>
                <w:noProof/>
                <w:webHidden/>
              </w:rPr>
              <w:tab/>
            </w:r>
            <w:r>
              <w:rPr>
                <w:rStyle w:val="Hyperlink"/>
                <w:noProof/>
                <w:rtl/>
              </w:rPr>
              <w:fldChar w:fldCharType="begin"/>
            </w:r>
            <w:r>
              <w:rPr>
                <w:noProof/>
                <w:webHidden/>
              </w:rPr>
              <w:instrText xml:space="preserve"> PAGEREF _Toc69685479 \h </w:instrText>
            </w:r>
            <w:r>
              <w:rPr>
                <w:rStyle w:val="Hyperlink"/>
                <w:noProof/>
                <w:rtl/>
              </w:rPr>
            </w:r>
            <w:r>
              <w:rPr>
                <w:rStyle w:val="Hyperlink"/>
                <w:noProof/>
                <w:rtl/>
              </w:rPr>
              <w:fldChar w:fldCharType="separate"/>
            </w:r>
            <w:r w:rsidR="001B45C2">
              <w:rPr>
                <w:noProof/>
                <w:webHidden/>
              </w:rPr>
              <w:t>3</w:t>
            </w:r>
            <w:r>
              <w:rPr>
                <w:rStyle w:val="Hyperlink"/>
                <w:noProof/>
                <w:rtl/>
              </w:rPr>
              <w:fldChar w:fldCharType="end"/>
            </w:r>
          </w:hyperlink>
        </w:p>
        <w:p w14:paraId="55AD4792" w14:textId="1C6D5B2E" w:rsidR="00F56F03" w:rsidRDefault="00F56F03" w:rsidP="00F56F03">
          <w:pPr>
            <w:pStyle w:val="TOC2"/>
            <w:tabs>
              <w:tab w:val="left" w:pos="3340"/>
            </w:tabs>
            <w:rPr>
              <w:rFonts w:eastAsiaTheme="minorEastAsia"/>
              <w:noProof/>
            </w:rPr>
          </w:pPr>
          <w:hyperlink w:anchor="_Toc69685480" w:history="1">
            <w:r w:rsidRPr="00E653A1">
              <w:rPr>
                <w:rStyle w:val="Hyperlink"/>
                <w:rFonts w:ascii="Symbol" w:hAnsi="Symbol"/>
                <w:noProof/>
              </w:rPr>
              <w:t></w:t>
            </w:r>
            <w:r>
              <w:rPr>
                <w:rFonts w:eastAsiaTheme="minorEastAsia"/>
                <w:noProof/>
              </w:rPr>
              <w:tab/>
            </w:r>
            <w:r w:rsidRPr="00E653A1">
              <w:rPr>
                <w:rStyle w:val="Hyperlink"/>
                <w:noProof/>
              </w:rPr>
              <w:t>[1.3] Use case: Register to system</w:t>
            </w:r>
            <w:r>
              <w:rPr>
                <w:noProof/>
                <w:webHidden/>
              </w:rPr>
              <w:tab/>
            </w:r>
            <w:r>
              <w:rPr>
                <w:rStyle w:val="Hyperlink"/>
                <w:noProof/>
                <w:rtl/>
              </w:rPr>
              <w:fldChar w:fldCharType="begin"/>
            </w:r>
            <w:r>
              <w:rPr>
                <w:noProof/>
                <w:webHidden/>
              </w:rPr>
              <w:instrText xml:space="preserve"> PAGEREF _Toc69685480 \h </w:instrText>
            </w:r>
            <w:r>
              <w:rPr>
                <w:rStyle w:val="Hyperlink"/>
                <w:noProof/>
                <w:rtl/>
              </w:rPr>
            </w:r>
            <w:r>
              <w:rPr>
                <w:rStyle w:val="Hyperlink"/>
                <w:noProof/>
                <w:rtl/>
              </w:rPr>
              <w:fldChar w:fldCharType="separate"/>
            </w:r>
            <w:r w:rsidR="001B45C2">
              <w:rPr>
                <w:noProof/>
                <w:webHidden/>
              </w:rPr>
              <w:t>3</w:t>
            </w:r>
            <w:r>
              <w:rPr>
                <w:rStyle w:val="Hyperlink"/>
                <w:noProof/>
                <w:rtl/>
              </w:rPr>
              <w:fldChar w:fldCharType="end"/>
            </w:r>
          </w:hyperlink>
        </w:p>
        <w:p w14:paraId="739F7DB5" w14:textId="4CCDAE1C" w:rsidR="00F56F03" w:rsidRDefault="00F56F03" w:rsidP="00F56F03">
          <w:pPr>
            <w:pStyle w:val="TOC2"/>
            <w:tabs>
              <w:tab w:val="left" w:pos="2169"/>
            </w:tabs>
            <w:rPr>
              <w:rFonts w:eastAsiaTheme="minorEastAsia"/>
              <w:noProof/>
            </w:rPr>
          </w:pPr>
          <w:hyperlink w:anchor="_Toc69685481" w:history="1">
            <w:r w:rsidRPr="00E653A1">
              <w:rPr>
                <w:rStyle w:val="Hyperlink"/>
                <w:rFonts w:ascii="Symbol" w:hAnsi="Symbol"/>
                <w:noProof/>
              </w:rPr>
              <w:t></w:t>
            </w:r>
            <w:r>
              <w:rPr>
                <w:rFonts w:eastAsiaTheme="minorEastAsia"/>
                <w:noProof/>
              </w:rPr>
              <w:tab/>
            </w:r>
            <w:r w:rsidRPr="00E653A1">
              <w:rPr>
                <w:rStyle w:val="Hyperlink"/>
                <w:noProof/>
              </w:rPr>
              <w:t>[1.4] Use case: Login</w:t>
            </w:r>
            <w:r>
              <w:rPr>
                <w:noProof/>
                <w:webHidden/>
              </w:rPr>
              <w:tab/>
            </w:r>
            <w:r>
              <w:rPr>
                <w:rStyle w:val="Hyperlink"/>
                <w:noProof/>
                <w:rtl/>
              </w:rPr>
              <w:fldChar w:fldCharType="begin"/>
            </w:r>
            <w:r>
              <w:rPr>
                <w:noProof/>
                <w:webHidden/>
              </w:rPr>
              <w:instrText xml:space="preserve"> PAGEREF _Toc69685481 \h </w:instrText>
            </w:r>
            <w:r>
              <w:rPr>
                <w:rStyle w:val="Hyperlink"/>
                <w:noProof/>
                <w:rtl/>
              </w:rPr>
            </w:r>
            <w:r>
              <w:rPr>
                <w:rStyle w:val="Hyperlink"/>
                <w:noProof/>
                <w:rtl/>
              </w:rPr>
              <w:fldChar w:fldCharType="separate"/>
            </w:r>
            <w:r w:rsidR="001B45C2">
              <w:rPr>
                <w:noProof/>
                <w:webHidden/>
              </w:rPr>
              <w:t>4</w:t>
            </w:r>
            <w:r>
              <w:rPr>
                <w:rStyle w:val="Hyperlink"/>
                <w:noProof/>
                <w:rtl/>
              </w:rPr>
              <w:fldChar w:fldCharType="end"/>
            </w:r>
          </w:hyperlink>
        </w:p>
        <w:p w14:paraId="48A68882" w14:textId="70E8FF89" w:rsidR="00F56F03" w:rsidRDefault="00F56F03" w:rsidP="00F56F03">
          <w:pPr>
            <w:pStyle w:val="TOC2"/>
            <w:tabs>
              <w:tab w:val="left" w:pos="2308"/>
            </w:tabs>
            <w:rPr>
              <w:rFonts w:eastAsiaTheme="minorEastAsia"/>
              <w:noProof/>
            </w:rPr>
          </w:pPr>
          <w:hyperlink w:anchor="_Toc69685482" w:history="1">
            <w:r w:rsidRPr="00E653A1">
              <w:rPr>
                <w:rStyle w:val="Hyperlink"/>
                <w:rFonts w:ascii="Symbol" w:hAnsi="Symbol"/>
                <w:noProof/>
              </w:rPr>
              <w:t></w:t>
            </w:r>
            <w:r>
              <w:rPr>
                <w:rFonts w:eastAsiaTheme="minorEastAsia"/>
                <w:noProof/>
              </w:rPr>
              <w:tab/>
            </w:r>
            <w:r w:rsidRPr="00E653A1">
              <w:rPr>
                <w:rStyle w:val="Hyperlink"/>
                <w:noProof/>
              </w:rPr>
              <w:t>[1.5] Use case: Logout</w:t>
            </w:r>
            <w:r>
              <w:rPr>
                <w:noProof/>
                <w:webHidden/>
              </w:rPr>
              <w:tab/>
            </w:r>
            <w:r>
              <w:rPr>
                <w:rStyle w:val="Hyperlink"/>
                <w:noProof/>
                <w:rtl/>
              </w:rPr>
              <w:fldChar w:fldCharType="begin"/>
            </w:r>
            <w:r>
              <w:rPr>
                <w:noProof/>
                <w:webHidden/>
              </w:rPr>
              <w:instrText xml:space="preserve"> PAGEREF _Toc69685482 \h </w:instrText>
            </w:r>
            <w:r>
              <w:rPr>
                <w:rStyle w:val="Hyperlink"/>
                <w:noProof/>
                <w:rtl/>
              </w:rPr>
            </w:r>
            <w:r>
              <w:rPr>
                <w:rStyle w:val="Hyperlink"/>
                <w:noProof/>
                <w:rtl/>
              </w:rPr>
              <w:fldChar w:fldCharType="separate"/>
            </w:r>
            <w:r w:rsidR="001B45C2">
              <w:rPr>
                <w:noProof/>
                <w:webHidden/>
              </w:rPr>
              <w:t>4</w:t>
            </w:r>
            <w:r>
              <w:rPr>
                <w:rStyle w:val="Hyperlink"/>
                <w:noProof/>
                <w:rtl/>
              </w:rPr>
              <w:fldChar w:fldCharType="end"/>
            </w:r>
          </w:hyperlink>
        </w:p>
        <w:p w14:paraId="37CFB187" w14:textId="5A80FC84" w:rsidR="00F56F03" w:rsidRDefault="00F56F03" w:rsidP="00F56F03">
          <w:pPr>
            <w:pStyle w:val="TOC2"/>
            <w:tabs>
              <w:tab w:val="left" w:pos="3871"/>
            </w:tabs>
            <w:rPr>
              <w:rFonts w:eastAsiaTheme="minorEastAsia"/>
              <w:noProof/>
            </w:rPr>
          </w:pPr>
          <w:hyperlink w:anchor="_Toc69685483" w:history="1">
            <w:r w:rsidRPr="00E653A1">
              <w:rPr>
                <w:rStyle w:val="Hyperlink"/>
                <w:rFonts w:ascii="Symbol" w:hAnsi="Symbol"/>
                <w:noProof/>
              </w:rPr>
              <w:t></w:t>
            </w:r>
            <w:r>
              <w:rPr>
                <w:rFonts w:eastAsiaTheme="minorEastAsia"/>
                <w:noProof/>
              </w:rPr>
              <w:tab/>
            </w:r>
            <w:r w:rsidRPr="00E653A1">
              <w:rPr>
                <w:rStyle w:val="Hyperlink"/>
                <w:noProof/>
              </w:rPr>
              <w:t>[1.6] Use case: Review purchase history</w:t>
            </w:r>
            <w:r>
              <w:rPr>
                <w:noProof/>
                <w:webHidden/>
              </w:rPr>
              <w:tab/>
            </w:r>
            <w:r>
              <w:rPr>
                <w:rStyle w:val="Hyperlink"/>
                <w:noProof/>
                <w:rtl/>
              </w:rPr>
              <w:fldChar w:fldCharType="begin"/>
            </w:r>
            <w:r>
              <w:rPr>
                <w:noProof/>
                <w:webHidden/>
              </w:rPr>
              <w:instrText xml:space="preserve"> PAGEREF _Toc69685483 \h </w:instrText>
            </w:r>
            <w:r>
              <w:rPr>
                <w:rStyle w:val="Hyperlink"/>
                <w:noProof/>
                <w:rtl/>
              </w:rPr>
            </w:r>
            <w:r>
              <w:rPr>
                <w:rStyle w:val="Hyperlink"/>
                <w:noProof/>
                <w:rtl/>
              </w:rPr>
              <w:fldChar w:fldCharType="separate"/>
            </w:r>
            <w:r w:rsidR="001B45C2">
              <w:rPr>
                <w:noProof/>
                <w:webHidden/>
              </w:rPr>
              <w:t>5</w:t>
            </w:r>
            <w:r>
              <w:rPr>
                <w:rStyle w:val="Hyperlink"/>
                <w:noProof/>
                <w:rtl/>
              </w:rPr>
              <w:fldChar w:fldCharType="end"/>
            </w:r>
          </w:hyperlink>
        </w:p>
        <w:p w14:paraId="35DA5AC4" w14:textId="1D571E3D" w:rsidR="00F56F03" w:rsidRDefault="00F56F03" w:rsidP="00F56F03">
          <w:pPr>
            <w:pStyle w:val="TOC2"/>
            <w:tabs>
              <w:tab w:val="left" w:pos="4770"/>
            </w:tabs>
            <w:rPr>
              <w:rFonts w:eastAsiaTheme="minorEastAsia"/>
              <w:noProof/>
            </w:rPr>
          </w:pPr>
          <w:hyperlink w:anchor="_Toc69685484" w:history="1">
            <w:r w:rsidRPr="00E653A1">
              <w:rPr>
                <w:rStyle w:val="Hyperlink"/>
                <w:rFonts w:ascii="Symbol" w:hAnsi="Symbol"/>
                <w:noProof/>
              </w:rPr>
              <w:t></w:t>
            </w:r>
            <w:r>
              <w:rPr>
                <w:rFonts w:eastAsiaTheme="minorEastAsia"/>
                <w:noProof/>
              </w:rPr>
              <w:tab/>
            </w:r>
            <w:r w:rsidRPr="00E653A1">
              <w:rPr>
                <w:rStyle w:val="Hyperlink"/>
                <w:noProof/>
              </w:rPr>
              <w:t>[1.7] Use case: Appoint user to be store co-owner</w:t>
            </w:r>
            <w:r>
              <w:rPr>
                <w:noProof/>
                <w:webHidden/>
              </w:rPr>
              <w:tab/>
            </w:r>
            <w:r>
              <w:rPr>
                <w:rStyle w:val="Hyperlink"/>
                <w:noProof/>
                <w:rtl/>
              </w:rPr>
              <w:fldChar w:fldCharType="begin"/>
            </w:r>
            <w:r>
              <w:rPr>
                <w:noProof/>
                <w:webHidden/>
              </w:rPr>
              <w:instrText xml:space="preserve"> PAGEREF _Toc69685484 \h </w:instrText>
            </w:r>
            <w:r>
              <w:rPr>
                <w:rStyle w:val="Hyperlink"/>
                <w:noProof/>
                <w:rtl/>
              </w:rPr>
            </w:r>
            <w:r>
              <w:rPr>
                <w:rStyle w:val="Hyperlink"/>
                <w:noProof/>
                <w:rtl/>
              </w:rPr>
              <w:fldChar w:fldCharType="separate"/>
            </w:r>
            <w:r w:rsidR="001B45C2">
              <w:rPr>
                <w:noProof/>
                <w:webHidden/>
              </w:rPr>
              <w:t>5</w:t>
            </w:r>
            <w:r>
              <w:rPr>
                <w:rStyle w:val="Hyperlink"/>
                <w:noProof/>
                <w:rtl/>
              </w:rPr>
              <w:fldChar w:fldCharType="end"/>
            </w:r>
          </w:hyperlink>
        </w:p>
        <w:p w14:paraId="14D8D910" w14:textId="6BF84E7B" w:rsidR="00F56F03" w:rsidRDefault="00F56F03" w:rsidP="00F56F03">
          <w:pPr>
            <w:pStyle w:val="TOC2"/>
            <w:tabs>
              <w:tab w:val="left" w:pos="3259"/>
            </w:tabs>
            <w:rPr>
              <w:rFonts w:eastAsiaTheme="minorEastAsia"/>
              <w:noProof/>
            </w:rPr>
          </w:pPr>
          <w:hyperlink w:anchor="_Toc69685485" w:history="1">
            <w:r w:rsidRPr="00E653A1">
              <w:rPr>
                <w:rStyle w:val="Hyperlink"/>
                <w:rFonts w:ascii="Symbol" w:hAnsi="Symbol"/>
                <w:noProof/>
              </w:rPr>
              <w:t></w:t>
            </w:r>
            <w:r>
              <w:rPr>
                <w:rFonts w:eastAsiaTheme="minorEastAsia"/>
                <w:noProof/>
              </w:rPr>
              <w:tab/>
            </w:r>
            <w:r w:rsidRPr="00E653A1">
              <w:rPr>
                <w:rStyle w:val="Hyperlink"/>
                <w:noProof/>
              </w:rPr>
              <w:t>[1.8] Use case: Appoint Manager</w:t>
            </w:r>
            <w:r>
              <w:rPr>
                <w:noProof/>
                <w:webHidden/>
              </w:rPr>
              <w:tab/>
            </w:r>
            <w:r>
              <w:rPr>
                <w:rStyle w:val="Hyperlink"/>
                <w:noProof/>
                <w:rtl/>
              </w:rPr>
              <w:fldChar w:fldCharType="begin"/>
            </w:r>
            <w:r>
              <w:rPr>
                <w:noProof/>
                <w:webHidden/>
              </w:rPr>
              <w:instrText xml:space="preserve"> PAGEREF _Toc69685485 \h </w:instrText>
            </w:r>
            <w:r>
              <w:rPr>
                <w:rStyle w:val="Hyperlink"/>
                <w:noProof/>
                <w:rtl/>
              </w:rPr>
            </w:r>
            <w:r>
              <w:rPr>
                <w:rStyle w:val="Hyperlink"/>
                <w:noProof/>
                <w:rtl/>
              </w:rPr>
              <w:fldChar w:fldCharType="separate"/>
            </w:r>
            <w:r w:rsidR="001B45C2">
              <w:rPr>
                <w:noProof/>
                <w:webHidden/>
              </w:rPr>
              <w:t>6</w:t>
            </w:r>
            <w:r>
              <w:rPr>
                <w:rStyle w:val="Hyperlink"/>
                <w:noProof/>
                <w:rtl/>
              </w:rPr>
              <w:fldChar w:fldCharType="end"/>
            </w:r>
          </w:hyperlink>
        </w:p>
        <w:p w14:paraId="5E0BF5B4" w14:textId="66684D97" w:rsidR="00F56F03" w:rsidRDefault="00F56F03" w:rsidP="00F56F03">
          <w:pPr>
            <w:pStyle w:val="TOC2"/>
            <w:tabs>
              <w:tab w:val="left" w:pos="6053"/>
            </w:tabs>
            <w:rPr>
              <w:rFonts w:eastAsiaTheme="minorEastAsia"/>
              <w:noProof/>
            </w:rPr>
          </w:pPr>
          <w:hyperlink w:anchor="_Toc69685486" w:history="1">
            <w:r w:rsidRPr="00E653A1">
              <w:rPr>
                <w:rStyle w:val="Hyperlink"/>
                <w:rFonts w:ascii="Symbol" w:hAnsi="Symbol"/>
                <w:noProof/>
              </w:rPr>
              <w:t></w:t>
            </w:r>
            <w:r>
              <w:rPr>
                <w:rFonts w:eastAsiaTheme="minorEastAsia"/>
                <w:noProof/>
              </w:rPr>
              <w:tab/>
            </w:r>
            <w:r w:rsidRPr="00E653A1">
              <w:rPr>
                <w:rStyle w:val="Hyperlink"/>
                <w:noProof/>
              </w:rPr>
              <w:t>[1.9] Use case: Update management permission for sub-manger</w:t>
            </w:r>
            <w:r>
              <w:rPr>
                <w:noProof/>
                <w:webHidden/>
              </w:rPr>
              <w:tab/>
            </w:r>
            <w:r>
              <w:rPr>
                <w:rStyle w:val="Hyperlink"/>
                <w:noProof/>
                <w:rtl/>
              </w:rPr>
              <w:fldChar w:fldCharType="begin"/>
            </w:r>
            <w:r>
              <w:rPr>
                <w:noProof/>
                <w:webHidden/>
              </w:rPr>
              <w:instrText xml:space="preserve"> PAGEREF _Toc69685486 \h </w:instrText>
            </w:r>
            <w:r>
              <w:rPr>
                <w:rStyle w:val="Hyperlink"/>
                <w:noProof/>
                <w:rtl/>
              </w:rPr>
            </w:r>
            <w:r>
              <w:rPr>
                <w:rStyle w:val="Hyperlink"/>
                <w:noProof/>
                <w:rtl/>
              </w:rPr>
              <w:fldChar w:fldCharType="separate"/>
            </w:r>
            <w:r w:rsidR="001B45C2">
              <w:rPr>
                <w:noProof/>
                <w:webHidden/>
              </w:rPr>
              <w:t>7</w:t>
            </w:r>
            <w:r>
              <w:rPr>
                <w:rStyle w:val="Hyperlink"/>
                <w:noProof/>
                <w:rtl/>
              </w:rPr>
              <w:fldChar w:fldCharType="end"/>
            </w:r>
          </w:hyperlink>
        </w:p>
        <w:p w14:paraId="0BDDF1C1" w14:textId="1AC9B876" w:rsidR="00F56F03" w:rsidRDefault="00F56F03" w:rsidP="00F56F03">
          <w:pPr>
            <w:pStyle w:val="TOC2"/>
            <w:tabs>
              <w:tab w:val="left" w:pos="6234"/>
            </w:tabs>
            <w:rPr>
              <w:rFonts w:eastAsiaTheme="minorEastAsia"/>
              <w:noProof/>
            </w:rPr>
          </w:pPr>
          <w:hyperlink w:anchor="_Toc69685487" w:history="1">
            <w:r w:rsidRPr="00E653A1">
              <w:rPr>
                <w:rStyle w:val="Hyperlink"/>
                <w:rFonts w:ascii="Symbol" w:hAnsi="Symbol"/>
                <w:noProof/>
              </w:rPr>
              <w:t></w:t>
            </w:r>
            <w:r>
              <w:rPr>
                <w:rFonts w:eastAsiaTheme="minorEastAsia"/>
                <w:noProof/>
              </w:rPr>
              <w:tab/>
            </w:r>
            <w:r w:rsidRPr="00E653A1">
              <w:rPr>
                <w:rStyle w:val="Hyperlink"/>
                <w:noProof/>
              </w:rPr>
              <w:t>[1.10] Use case: Remove management permission for sub-manger</w:t>
            </w:r>
            <w:r>
              <w:rPr>
                <w:noProof/>
                <w:webHidden/>
              </w:rPr>
              <w:tab/>
            </w:r>
            <w:r>
              <w:rPr>
                <w:rStyle w:val="Hyperlink"/>
                <w:noProof/>
                <w:rtl/>
              </w:rPr>
              <w:fldChar w:fldCharType="begin"/>
            </w:r>
            <w:r>
              <w:rPr>
                <w:noProof/>
                <w:webHidden/>
              </w:rPr>
              <w:instrText xml:space="preserve"> PAGEREF _Toc69685487 \h </w:instrText>
            </w:r>
            <w:r>
              <w:rPr>
                <w:rStyle w:val="Hyperlink"/>
                <w:noProof/>
                <w:rtl/>
              </w:rPr>
            </w:r>
            <w:r>
              <w:rPr>
                <w:rStyle w:val="Hyperlink"/>
                <w:noProof/>
                <w:rtl/>
              </w:rPr>
              <w:fldChar w:fldCharType="separate"/>
            </w:r>
            <w:r w:rsidR="001B45C2">
              <w:rPr>
                <w:noProof/>
                <w:webHidden/>
              </w:rPr>
              <w:t>8</w:t>
            </w:r>
            <w:r>
              <w:rPr>
                <w:rStyle w:val="Hyperlink"/>
                <w:noProof/>
                <w:rtl/>
              </w:rPr>
              <w:fldChar w:fldCharType="end"/>
            </w:r>
          </w:hyperlink>
        </w:p>
        <w:p w14:paraId="5C903A26" w14:textId="39024470" w:rsidR="00F56F03" w:rsidRDefault="00F56F03" w:rsidP="00F56F03">
          <w:pPr>
            <w:pStyle w:val="TOC2"/>
            <w:tabs>
              <w:tab w:val="left" w:pos="4288"/>
            </w:tabs>
            <w:rPr>
              <w:rFonts w:eastAsiaTheme="minorEastAsia"/>
              <w:noProof/>
            </w:rPr>
          </w:pPr>
          <w:hyperlink w:anchor="_Toc69685488" w:history="1">
            <w:r w:rsidRPr="00E653A1">
              <w:rPr>
                <w:rStyle w:val="Hyperlink"/>
                <w:rFonts w:ascii="Symbol" w:hAnsi="Symbol"/>
                <w:noProof/>
              </w:rPr>
              <w:t></w:t>
            </w:r>
            <w:r>
              <w:rPr>
                <w:rFonts w:eastAsiaTheme="minorEastAsia"/>
                <w:noProof/>
              </w:rPr>
              <w:tab/>
            </w:r>
            <w:r w:rsidRPr="00E653A1">
              <w:rPr>
                <w:rStyle w:val="Hyperlink"/>
                <w:noProof/>
              </w:rPr>
              <w:t>[1.11] Use case: Review store's stakeholders</w:t>
            </w:r>
            <w:r>
              <w:rPr>
                <w:noProof/>
                <w:webHidden/>
              </w:rPr>
              <w:tab/>
            </w:r>
            <w:r>
              <w:rPr>
                <w:rStyle w:val="Hyperlink"/>
                <w:noProof/>
                <w:rtl/>
              </w:rPr>
              <w:fldChar w:fldCharType="begin"/>
            </w:r>
            <w:r>
              <w:rPr>
                <w:noProof/>
                <w:webHidden/>
              </w:rPr>
              <w:instrText xml:space="preserve"> PAGEREF _Toc69685488 \h </w:instrText>
            </w:r>
            <w:r>
              <w:rPr>
                <w:rStyle w:val="Hyperlink"/>
                <w:noProof/>
                <w:rtl/>
              </w:rPr>
            </w:r>
            <w:r>
              <w:rPr>
                <w:rStyle w:val="Hyperlink"/>
                <w:noProof/>
                <w:rtl/>
              </w:rPr>
              <w:fldChar w:fldCharType="separate"/>
            </w:r>
            <w:r w:rsidR="001B45C2">
              <w:rPr>
                <w:noProof/>
                <w:webHidden/>
              </w:rPr>
              <w:t>9</w:t>
            </w:r>
            <w:r>
              <w:rPr>
                <w:rStyle w:val="Hyperlink"/>
                <w:noProof/>
                <w:rtl/>
              </w:rPr>
              <w:fldChar w:fldCharType="end"/>
            </w:r>
          </w:hyperlink>
        </w:p>
        <w:p w14:paraId="2413B71F" w14:textId="04A77955" w:rsidR="00F56F03" w:rsidRDefault="00F56F03" w:rsidP="00F56F03">
          <w:pPr>
            <w:pStyle w:val="TOC2"/>
            <w:tabs>
              <w:tab w:val="left" w:pos="4967"/>
            </w:tabs>
            <w:rPr>
              <w:rFonts w:eastAsiaTheme="minorEastAsia"/>
              <w:noProof/>
            </w:rPr>
          </w:pPr>
          <w:hyperlink w:anchor="_Toc69685489" w:history="1">
            <w:r w:rsidRPr="00E653A1">
              <w:rPr>
                <w:rStyle w:val="Hyperlink"/>
                <w:rFonts w:ascii="Symbol" w:hAnsi="Symbol"/>
                <w:noProof/>
              </w:rPr>
              <w:t></w:t>
            </w:r>
            <w:r>
              <w:rPr>
                <w:rFonts w:eastAsiaTheme="minorEastAsia"/>
                <w:noProof/>
              </w:rPr>
              <w:tab/>
            </w:r>
            <w:r w:rsidRPr="00E653A1">
              <w:rPr>
                <w:rStyle w:val="Hyperlink"/>
                <w:noProof/>
              </w:rPr>
              <w:t>[1.12] Use case: Admin requests for all users history</w:t>
            </w:r>
            <w:r>
              <w:rPr>
                <w:noProof/>
                <w:webHidden/>
              </w:rPr>
              <w:tab/>
            </w:r>
            <w:r>
              <w:rPr>
                <w:rStyle w:val="Hyperlink"/>
                <w:noProof/>
                <w:rtl/>
              </w:rPr>
              <w:fldChar w:fldCharType="begin"/>
            </w:r>
            <w:r>
              <w:rPr>
                <w:noProof/>
                <w:webHidden/>
              </w:rPr>
              <w:instrText xml:space="preserve"> PAGEREF _Toc69685489 \h </w:instrText>
            </w:r>
            <w:r>
              <w:rPr>
                <w:rStyle w:val="Hyperlink"/>
                <w:noProof/>
                <w:rtl/>
              </w:rPr>
            </w:r>
            <w:r>
              <w:rPr>
                <w:rStyle w:val="Hyperlink"/>
                <w:noProof/>
                <w:rtl/>
              </w:rPr>
              <w:fldChar w:fldCharType="separate"/>
            </w:r>
            <w:r w:rsidR="001B45C2">
              <w:rPr>
                <w:noProof/>
                <w:webHidden/>
              </w:rPr>
              <w:t>9</w:t>
            </w:r>
            <w:r>
              <w:rPr>
                <w:rStyle w:val="Hyperlink"/>
                <w:noProof/>
                <w:rtl/>
              </w:rPr>
              <w:fldChar w:fldCharType="end"/>
            </w:r>
          </w:hyperlink>
        </w:p>
        <w:p w14:paraId="2364E8A5" w14:textId="4D85FD53" w:rsidR="00F56F03" w:rsidRDefault="00F56F03" w:rsidP="00F56F03">
          <w:pPr>
            <w:pStyle w:val="TOC2"/>
            <w:tabs>
              <w:tab w:val="left" w:pos="4699"/>
            </w:tabs>
            <w:rPr>
              <w:rFonts w:eastAsiaTheme="minorEastAsia"/>
              <w:noProof/>
            </w:rPr>
          </w:pPr>
          <w:hyperlink w:anchor="_Toc69685490" w:history="1">
            <w:r w:rsidRPr="00E653A1">
              <w:rPr>
                <w:rStyle w:val="Hyperlink"/>
                <w:rFonts w:ascii="Symbol" w:hAnsi="Symbol"/>
                <w:noProof/>
              </w:rPr>
              <w:t></w:t>
            </w:r>
            <w:r>
              <w:rPr>
                <w:rFonts w:eastAsiaTheme="minorEastAsia"/>
                <w:noProof/>
              </w:rPr>
              <w:tab/>
            </w:r>
            <w:r w:rsidRPr="00E653A1">
              <w:rPr>
                <w:rStyle w:val="Hyperlink"/>
                <w:noProof/>
              </w:rPr>
              <w:t>[1.13] Use case: Admin requests for store history</w:t>
            </w:r>
            <w:r>
              <w:rPr>
                <w:noProof/>
                <w:webHidden/>
              </w:rPr>
              <w:tab/>
            </w:r>
            <w:r>
              <w:rPr>
                <w:rStyle w:val="Hyperlink"/>
                <w:noProof/>
                <w:rtl/>
              </w:rPr>
              <w:fldChar w:fldCharType="begin"/>
            </w:r>
            <w:r>
              <w:rPr>
                <w:noProof/>
                <w:webHidden/>
              </w:rPr>
              <w:instrText xml:space="preserve"> PAGEREF _Toc69685490 \h </w:instrText>
            </w:r>
            <w:r>
              <w:rPr>
                <w:rStyle w:val="Hyperlink"/>
                <w:noProof/>
                <w:rtl/>
              </w:rPr>
            </w:r>
            <w:r>
              <w:rPr>
                <w:rStyle w:val="Hyperlink"/>
                <w:noProof/>
                <w:rtl/>
              </w:rPr>
              <w:fldChar w:fldCharType="separate"/>
            </w:r>
            <w:r w:rsidR="001B45C2">
              <w:rPr>
                <w:noProof/>
                <w:webHidden/>
              </w:rPr>
              <w:t>10</w:t>
            </w:r>
            <w:r>
              <w:rPr>
                <w:rStyle w:val="Hyperlink"/>
                <w:noProof/>
                <w:rtl/>
              </w:rPr>
              <w:fldChar w:fldCharType="end"/>
            </w:r>
          </w:hyperlink>
        </w:p>
        <w:p w14:paraId="713DC73F" w14:textId="413DAB8F" w:rsidR="00F56F03" w:rsidRDefault="00F56F03" w:rsidP="00F56F03">
          <w:pPr>
            <w:pStyle w:val="TOC1"/>
            <w:rPr>
              <w:rFonts w:eastAsiaTheme="minorEastAsia"/>
              <w:noProof/>
              <w:rtl/>
            </w:rPr>
          </w:pPr>
          <w:hyperlink w:anchor="_Toc69685491" w:history="1">
            <w:r w:rsidRPr="00E653A1">
              <w:rPr>
                <w:rStyle w:val="Hyperlink"/>
                <w:noProof/>
              </w:rPr>
              <w:t>2.</w:t>
            </w:r>
            <w:r>
              <w:rPr>
                <w:rFonts w:eastAsiaTheme="minorEastAsia"/>
                <w:noProof/>
                <w:rtl/>
              </w:rPr>
              <w:tab/>
            </w:r>
            <w:r w:rsidRPr="00F56F03">
              <w:rPr>
                <w:rStyle w:val="Hyperlink"/>
                <w:b/>
                <w:bCs/>
                <w:noProof/>
                <w:sz w:val="36"/>
                <w:szCs w:val="36"/>
              </w:rPr>
              <w:t>Items and stores: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Toc69685491 \h</w:instrText>
            </w:r>
            <w:r>
              <w:rPr>
                <w:noProof/>
                <w:webHidden/>
                <w:rtl/>
              </w:rPr>
              <w:instrText xml:space="preserve"> </w:instrText>
            </w:r>
            <w:r>
              <w:rPr>
                <w:rStyle w:val="Hyperlink"/>
                <w:noProof/>
                <w:rtl/>
              </w:rPr>
            </w:r>
            <w:r>
              <w:rPr>
                <w:rStyle w:val="Hyperlink"/>
                <w:noProof/>
                <w:rtl/>
              </w:rPr>
              <w:fldChar w:fldCharType="separate"/>
            </w:r>
            <w:r w:rsidR="001B45C2">
              <w:rPr>
                <w:noProof/>
                <w:webHidden/>
              </w:rPr>
              <w:t>11</w:t>
            </w:r>
            <w:r>
              <w:rPr>
                <w:rStyle w:val="Hyperlink"/>
                <w:noProof/>
                <w:rtl/>
              </w:rPr>
              <w:fldChar w:fldCharType="end"/>
            </w:r>
          </w:hyperlink>
        </w:p>
        <w:p w14:paraId="6A11BCC3" w14:textId="60E79B2B" w:rsidR="00F56F03" w:rsidRDefault="00F56F03" w:rsidP="00F56F03">
          <w:pPr>
            <w:pStyle w:val="TOC2"/>
            <w:tabs>
              <w:tab w:val="left" w:pos="5302"/>
            </w:tabs>
            <w:rPr>
              <w:rFonts w:eastAsiaTheme="minorEastAsia"/>
              <w:noProof/>
            </w:rPr>
          </w:pPr>
          <w:hyperlink w:anchor="_Toc69685492" w:history="1">
            <w:r w:rsidRPr="00E653A1">
              <w:rPr>
                <w:rStyle w:val="Hyperlink"/>
                <w:rFonts w:ascii="Symbol" w:hAnsi="Symbol"/>
                <w:noProof/>
              </w:rPr>
              <w:t></w:t>
            </w:r>
            <w:r>
              <w:rPr>
                <w:rFonts w:eastAsiaTheme="minorEastAsia"/>
                <w:noProof/>
              </w:rPr>
              <w:tab/>
            </w:r>
            <w:r w:rsidRPr="00E653A1">
              <w:rPr>
                <w:rStyle w:val="Hyperlink"/>
                <w:noProof/>
              </w:rPr>
              <w:t>[2.1] Use case: Gather information about store/product</w:t>
            </w:r>
            <w:r>
              <w:rPr>
                <w:noProof/>
                <w:webHidden/>
              </w:rPr>
              <w:tab/>
            </w:r>
            <w:r>
              <w:rPr>
                <w:rStyle w:val="Hyperlink"/>
                <w:noProof/>
                <w:rtl/>
              </w:rPr>
              <w:fldChar w:fldCharType="begin"/>
            </w:r>
            <w:r>
              <w:rPr>
                <w:noProof/>
                <w:webHidden/>
              </w:rPr>
              <w:instrText xml:space="preserve"> PAGEREF _Toc69685492 \h </w:instrText>
            </w:r>
            <w:r>
              <w:rPr>
                <w:rStyle w:val="Hyperlink"/>
                <w:noProof/>
                <w:rtl/>
              </w:rPr>
            </w:r>
            <w:r>
              <w:rPr>
                <w:rStyle w:val="Hyperlink"/>
                <w:noProof/>
                <w:rtl/>
              </w:rPr>
              <w:fldChar w:fldCharType="separate"/>
            </w:r>
            <w:r w:rsidR="001B45C2">
              <w:rPr>
                <w:noProof/>
                <w:webHidden/>
              </w:rPr>
              <w:t>11</w:t>
            </w:r>
            <w:r>
              <w:rPr>
                <w:rStyle w:val="Hyperlink"/>
                <w:noProof/>
                <w:rtl/>
              </w:rPr>
              <w:fldChar w:fldCharType="end"/>
            </w:r>
          </w:hyperlink>
        </w:p>
        <w:p w14:paraId="45836EDD" w14:textId="089B5ABF" w:rsidR="00F56F03" w:rsidRDefault="00F56F03" w:rsidP="00F56F03">
          <w:pPr>
            <w:pStyle w:val="TOC2"/>
            <w:tabs>
              <w:tab w:val="left" w:pos="3444"/>
            </w:tabs>
            <w:rPr>
              <w:rFonts w:eastAsiaTheme="minorEastAsia"/>
              <w:noProof/>
            </w:rPr>
          </w:pPr>
          <w:hyperlink w:anchor="_Toc69685493" w:history="1">
            <w:r w:rsidRPr="00E653A1">
              <w:rPr>
                <w:rStyle w:val="Hyperlink"/>
                <w:rFonts w:ascii="Symbol" w:hAnsi="Symbol"/>
                <w:noProof/>
              </w:rPr>
              <w:t></w:t>
            </w:r>
            <w:r>
              <w:rPr>
                <w:rFonts w:eastAsiaTheme="minorEastAsia"/>
                <w:noProof/>
              </w:rPr>
              <w:tab/>
            </w:r>
            <w:r w:rsidRPr="00E653A1">
              <w:rPr>
                <w:rStyle w:val="Hyperlink"/>
                <w:noProof/>
              </w:rPr>
              <w:t>[2.2] Use case: Search for products</w:t>
            </w:r>
            <w:r>
              <w:rPr>
                <w:noProof/>
                <w:webHidden/>
              </w:rPr>
              <w:tab/>
            </w:r>
            <w:r>
              <w:rPr>
                <w:rStyle w:val="Hyperlink"/>
                <w:noProof/>
                <w:rtl/>
              </w:rPr>
              <w:fldChar w:fldCharType="begin"/>
            </w:r>
            <w:r>
              <w:rPr>
                <w:noProof/>
                <w:webHidden/>
              </w:rPr>
              <w:instrText xml:space="preserve"> PAGEREF _Toc69685493 \h </w:instrText>
            </w:r>
            <w:r>
              <w:rPr>
                <w:rStyle w:val="Hyperlink"/>
                <w:noProof/>
                <w:rtl/>
              </w:rPr>
            </w:r>
            <w:r>
              <w:rPr>
                <w:rStyle w:val="Hyperlink"/>
                <w:noProof/>
                <w:rtl/>
              </w:rPr>
              <w:fldChar w:fldCharType="separate"/>
            </w:r>
            <w:r w:rsidR="001B45C2">
              <w:rPr>
                <w:noProof/>
                <w:webHidden/>
              </w:rPr>
              <w:t>11</w:t>
            </w:r>
            <w:r>
              <w:rPr>
                <w:rStyle w:val="Hyperlink"/>
                <w:noProof/>
                <w:rtl/>
              </w:rPr>
              <w:fldChar w:fldCharType="end"/>
            </w:r>
          </w:hyperlink>
        </w:p>
        <w:p w14:paraId="5E40EEF2" w14:textId="36101537" w:rsidR="00F56F03" w:rsidRDefault="00F56F03" w:rsidP="00F56F03">
          <w:pPr>
            <w:pStyle w:val="TOC1"/>
            <w:tabs>
              <w:tab w:val="left" w:pos="2534"/>
            </w:tabs>
            <w:rPr>
              <w:rFonts w:eastAsiaTheme="minorEastAsia"/>
              <w:noProof/>
              <w:rtl/>
            </w:rPr>
          </w:pPr>
          <w:hyperlink w:anchor="_Toc69685494" w:history="1">
            <w:r w:rsidRPr="00E653A1">
              <w:rPr>
                <w:rStyle w:val="Hyperlink"/>
                <w:noProof/>
              </w:rPr>
              <w:t>3.</w:t>
            </w:r>
            <w:r>
              <w:rPr>
                <w:rFonts w:eastAsiaTheme="minorEastAsia"/>
                <w:noProof/>
                <w:rtl/>
              </w:rPr>
              <w:tab/>
            </w:r>
            <w:r w:rsidRPr="00F56F03">
              <w:rPr>
                <w:rStyle w:val="Hyperlink"/>
                <w:b/>
                <w:bCs/>
                <w:noProof/>
                <w:sz w:val="36"/>
                <w:szCs w:val="36"/>
              </w:rPr>
              <w:t>User buying from stores: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Toc69685494 \h</w:instrText>
            </w:r>
            <w:r>
              <w:rPr>
                <w:noProof/>
                <w:webHidden/>
                <w:rtl/>
              </w:rPr>
              <w:instrText xml:space="preserve"> </w:instrText>
            </w:r>
            <w:r>
              <w:rPr>
                <w:rStyle w:val="Hyperlink"/>
                <w:noProof/>
                <w:rtl/>
              </w:rPr>
            </w:r>
            <w:r>
              <w:rPr>
                <w:rStyle w:val="Hyperlink"/>
                <w:noProof/>
                <w:rtl/>
              </w:rPr>
              <w:fldChar w:fldCharType="separate"/>
            </w:r>
            <w:r w:rsidR="001B45C2">
              <w:rPr>
                <w:noProof/>
                <w:webHidden/>
              </w:rPr>
              <w:t>12</w:t>
            </w:r>
            <w:r>
              <w:rPr>
                <w:rStyle w:val="Hyperlink"/>
                <w:noProof/>
                <w:rtl/>
              </w:rPr>
              <w:fldChar w:fldCharType="end"/>
            </w:r>
          </w:hyperlink>
        </w:p>
        <w:p w14:paraId="7C1BB1DF" w14:textId="0EE5B309" w:rsidR="00F56F03" w:rsidRDefault="00F56F03" w:rsidP="00F56F03">
          <w:pPr>
            <w:pStyle w:val="TOC2"/>
            <w:tabs>
              <w:tab w:val="left" w:pos="4289"/>
            </w:tabs>
            <w:rPr>
              <w:rFonts w:eastAsiaTheme="minorEastAsia"/>
              <w:noProof/>
            </w:rPr>
          </w:pPr>
          <w:hyperlink w:anchor="_Toc69685495" w:history="1">
            <w:r w:rsidRPr="00E653A1">
              <w:rPr>
                <w:rStyle w:val="Hyperlink"/>
                <w:rFonts w:ascii="Symbol" w:hAnsi="Symbol"/>
                <w:noProof/>
              </w:rPr>
              <w:t></w:t>
            </w:r>
            <w:r>
              <w:rPr>
                <w:rFonts w:eastAsiaTheme="minorEastAsia"/>
                <w:noProof/>
              </w:rPr>
              <w:tab/>
            </w:r>
            <w:r w:rsidRPr="00E653A1">
              <w:rPr>
                <w:rStyle w:val="Hyperlink"/>
                <w:noProof/>
              </w:rPr>
              <w:t>[3.1] Use case: Save items in a shopping cart</w:t>
            </w:r>
            <w:r>
              <w:rPr>
                <w:noProof/>
                <w:webHidden/>
              </w:rPr>
              <w:tab/>
            </w:r>
            <w:r>
              <w:rPr>
                <w:rStyle w:val="Hyperlink"/>
                <w:noProof/>
                <w:rtl/>
              </w:rPr>
              <w:fldChar w:fldCharType="begin"/>
            </w:r>
            <w:r>
              <w:rPr>
                <w:noProof/>
                <w:webHidden/>
              </w:rPr>
              <w:instrText xml:space="preserve"> PAGEREF _Toc69685495 \h </w:instrText>
            </w:r>
            <w:r>
              <w:rPr>
                <w:rStyle w:val="Hyperlink"/>
                <w:noProof/>
                <w:rtl/>
              </w:rPr>
            </w:r>
            <w:r>
              <w:rPr>
                <w:rStyle w:val="Hyperlink"/>
                <w:noProof/>
                <w:rtl/>
              </w:rPr>
              <w:fldChar w:fldCharType="separate"/>
            </w:r>
            <w:r w:rsidR="001B45C2">
              <w:rPr>
                <w:noProof/>
                <w:webHidden/>
              </w:rPr>
              <w:t>12</w:t>
            </w:r>
            <w:r>
              <w:rPr>
                <w:rStyle w:val="Hyperlink"/>
                <w:noProof/>
                <w:rtl/>
              </w:rPr>
              <w:fldChar w:fldCharType="end"/>
            </w:r>
          </w:hyperlink>
        </w:p>
        <w:p w14:paraId="4D83B0CC" w14:textId="5A838CEF" w:rsidR="00F56F03" w:rsidRDefault="00F56F03" w:rsidP="00F56F03">
          <w:pPr>
            <w:pStyle w:val="TOC2"/>
            <w:tabs>
              <w:tab w:val="left" w:pos="3400"/>
            </w:tabs>
            <w:rPr>
              <w:rFonts w:eastAsiaTheme="minorEastAsia"/>
              <w:noProof/>
            </w:rPr>
          </w:pPr>
          <w:hyperlink w:anchor="_Toc69685496" w:history="1">
            <w:r w:rsidRPr="00E653A1">
              <w:rPr>
                <w:rStyle w:val="Hyperlink"/>
                <w:rFonts w:ascii="Symbol" w:hAnsi="Symbol"/>
                <w:noProof/>
              </w:rPr>
              <w:t></w:t>
            </w:r>
            <w:r>
              <w:rPr>
                <w:rFonts w:eastAsiaTheme="minorEastAsia"/>
                <w:noProof/>
              </w:rPr>
              <w:tab/>
            </w:r>
            <w:r w:rsidRPr="00E653A1">
              <w:rPr>
                <w:rStyle w:val="Hyperlink"/>
                <w:noProof/>
              </w:rPr>
              <w:t>[3.2] Use case: View shopping cart</w:t>
            </w:r>
            <w:r>
              <w:rPr>
                <w:noProof/>
                <w:webHidden/>
              </w:rPr>
              <w:tab/>
            </w:r>
            <w:r>
              <w:rPr>
                <w:rStyle w:val="Hyperlink"/>
                <w:noProof/>
                <w:rtl/>
              </w:rPr>
              <w:fldChar w:fldCharType="begin"/>
            </w:r>
            <w:r>
              <w:rPr>
                <w:noProof/>
                <w:webHidden/>
              </w:rPr>
              <w:instrText xml:space="preserve"> PAGEREF _Toc69685496 \h </w:instrText>
            </w:r>
            <w:r>
              <w:rPr>
                <w:rStyle w:val="Hyperlink"/>
                <w:noProof/>
                <w:rtl/>
              </w:rPr>
            </w:r>
            <w:r>
              <w:rPr>
                <w:rStyle w:val="Hyperlink"/>
                <w:noProof/>
                <w:rtl/>
              </w:rPr>
              <w:fldChar w:fldCharType="separate"/>
            </w:r>
            <w:r w:rsidR="001B45C2">
              <w:rPr>
                <w:noProof/>
                <w:webHidden/>
              </w:rPr>
              <w:t>12</w:t>
            </w:r>
            <w:r>
              <w:rPr>
                <w:rStyle w:val="Hyperlink"/>
                <w:noProof/>
                <w:rtl/>
              </w:rPr>
              <w:fldChar w:fldCharType="end"/>
            </w:r>
          </w:hyperlink>
        </w:p>
        <w:p w14:paraId="50225474" w14:textId="5D04C7C4" w:rsidR="00F56F03" w:rsidRDefault="00F56F03" w:rsidP="00F56F03">
          <w:pPr>
            <w:pStyle w:val="TOC2"/>
            <w:tabs>
              <w:tab w:val="left" w:pos="3372"/>
            </w:tabs>
            <w:rPr>
              <w:rFonts w:eastAsiaTheme="minorEastAsia"/>
              <w:noProof/>
            </w:rPr>
          </w:pPr>
          <w:hyperlink w:anchor="_Toc69685497" w:history="1">
            <w:r w:rsidRPr="00E653A1">
              <w:rPr>
                <w:rStyle w:val="Hyperlink"/>
                <w:rFonts w:ascii="Symbol" w:hAnsi="Symbol"/>
                <w:noProof/>
              </w:rPr>
              <w:t></w:t>
            </w:r>
            <w:r>
              <w:rPr>
                <w:rFonts w:eastAsiaTheme="minorEastAsia"/>
                <w:noProof/>
              </w:rPr>
              <w:tab/>
            </w:r>
            <w:r w:rsidRPr="00E653A1">
              <w:rPr>
                <w:rStyle w:val="Hyperlink"/>
                <w:noProof/>
              </w:rPr>
              <w:t>[3.3] Use case: Edit shopping cart-</w:t>
            </w:r>
            <w:r>
              <w:rPr>
                <w:noProof/>
                <w:webHidden/>
              </w:rPr>
              <w:tab/>
            </w:r>
            <w:r>
              <w:rPr>
                <w:rStyle w:val="Hyperlink"/>
                <w:noProof/>
                <w:rtl/>
              </w:rPr>
              <w:fldChar w:fldCharType="begin"/>
            </w:r>
            <w:r>
              <w:rPr>
                <w:noProof/>
                <w:webHidden/>
              </w:rPr>
              <w:instrText xml:space="preserve"> PAGEREF _Toc69685497 \h </w:instrText>
            </w:r>
            <w:r>
              <w:rPr>
                <w:rStyle w:val="Hyperlink"/>
                <w:noProof/>
                <w:rtl/>
              </w:rPr>
            </w:r>
            <w:r>
              <w:rPr>
                <w:rStyle w:val="Hyperlink"/>
                <w:noProof/>
                <w:rtl/>
              </w:rPr>
              <w:fldChar w:fldCharType="separate"/>
            </w:r>
            <w:r w:rsidR="001B45C2">
              <w:rPr>
                <w:noProof/>
                <w:webHidden/>
              </w:rPr>
              <w:t>13</w:t>
            </w:r>
            <w:r>
              <w:rPr>
                <w:rStyle w:val="Hyperlink"/>
                <w:noProof/>
                <w:rtl/>
              </w:rPr>
              <w:fldChar w:fldCharType="end"/>
            </w:r>
          </w:hyperlink>
        </w:p>
        <w:p w14:paraId="500ED7E2" w14:textId="4AC4FAC8" w:rsidR="00F56F03" w:rsidRDefault="00F56F03" w:rsidP="00F56F03">
          <w:pPr>
            <w:pStyle w:val="TOC2"/>
            <w:tabs>
              <w:tab w:val="left" w:pos="3852"/>
            </w:tabs>
            <w:rPr>
              <w:rFonts w:eastAsiaTheme="minorEastAsia"/>
              <w:noProof/>
            </w:rPr>
          </w:pPr>
          <w:hyperlink w:anchor="_Toc69685498" w:history="1">
            <w:r w:rsidRPr="00E653A1">
              <w:rPr>
                <w:rStyle w:val="Hyperlink"/>
                <w:rFonts w:ascii="Symbol" w:hAnsi="Symbol"/>
                <w:noProof/>
              </w:rPr>
              <w:t></w:t>
            </w:r>
            <w:r>
              <w:rPr>
                <w:rFonts w:eastAsiaTheme="minorEastAsia"/>
                <w:noProof/>
              </w:rPr>
              <w:tab/>
            </w:r>
            <w:r w:rsidRPr="00E653A1">
              <w:rPr>
                <w:rStyle w:val="Hyperlink"/>
                <w:noProof/>
              </w:rPr>
              <w:t>[3.4] Use case: Purchase the whole cart</w:t>
            </w:r>
            <w:r>
              <w:rPr>
                <w:noProof/>
                <w:webHidden/>
              </w:rPr>
              <w:tab/>
            </w:r>
            <w:r>
              <w:rPr>
                <w:rStyle w:val="Hyperlink"/>
                <w:noProof/>
                <w:rtl/>
              </w:rPr>
              <w:fldChar w:fldCharType="begin"/>
            </w:r>
            <w:r>
              <w:rPr>
                <w:noProof/>
                <w:webHidden/>
              </w:rPr>
              <w:instrText xml:space="preserve"> PAGEREF _Toc69685498 \h </w:instrText>
            </w:r>
            <w:r>
              <w:rPr>
                <w:rStyle w:val="Hyperlink"/>
                <w:noProof/>
                <w:rtl/>
              </w:rPr>
            </w:r>
            <w:r>
              <w:rPr>
                <w:rStyle w:val="Hyperlink"/>
                <w:noProof/>
                <w:rtl/>
              </w:rPr>
              <w:fldChar w:fldCharType="separate"/>
            </w:r>
            <w:r w:rsidR="001B45C2">
              <w:rPr>
                <w:noProof/>
                <w:webHidden/>
              </w:rPr>
              <w:t>13</w:t>
            </w:r>
            <w:r>
              <w:rPr>
                <w:rStyle w:val="Hyperlink"/>
                <w:noProof/>
                <w:rtl/>
              </w:rPr>
              <w:fldChar w:fldCharType="end"/>
            </w:r>
          </w:hyperlink>
        </w:p>
        <w:p w14:paraId="647CC899" w14:textId="7E47D475" w:rsidR="00F56F03" w:rsidRDefault="00F56F03" w:rsidP="00F56F03">
          <w:pPr>
            <w:pStyle w:val="TOC2"/>
            <w:tabs>
              <w:tab w:val="left" w:pos="4425"/>
            </w:tabs>
            <w:rPr>
              <w:rFonts w:eastAsiaTheme="minorEastAsia"/>
              <w:noProof/>
            </w:rPr>
          </w:pPr>
          <w:hyperlink w:anchor="_Toc69685499" w:history="1">
            <w:r w:rsidRPr="00E653A1">
              <w:rPr>
                <w:rStyle w:val="Hyperlink"/>
                <w:rFonts w:ascii="Symbol" w:hAnsi="Symbol"/>
                <w:noProof/>
              </w:rPr>
              <w:t></w:t>
            </w:r>
            <w:r>
              <w:rPr>
                <w:rFonts w:eastAsiaTheme="minorEastAsia"/>
                <w:noProof/>
              </w:rPr>
              <w:tab/>
            </w:r>
            <w:r w:rsidRPr="00E653A1">
              <w:rPr>
                <w:rStyle w:val="Hyperlink"/>
                <w:noProof/>
              </w:rPr>
              <w:t>[3.5] Use case: Calculate total price for basket</w:t>
            </w:r>
            <w:r>
              <w:rPr>
                <w:noProof/>
                <w:webHidden/>
              </w:rPr>
              <w:tab/>
            </w:r>
            <w:r>
              <w:rPr>
                <w:rStyle w:val="Hyperlink"/>
                <w:noProof/>
                <w:rtl/>
              </w:rPr>
              <w:fldChar w:fldCharType="begin"/>
            </w:r>
            <w:r>
              <w:rPr>
                <w:noProof/>
                <w:webHidden/>
              </w:rPr>
              <w:instrText xml:space="preserve"> PAGEREF _Toc69685499 \h </w:instrText>
            </w:r>
            <w:r>
              <w:rPr>
                <w:rStyle w:val="Hyperlink"/>
                <w:noProof/>
                <w:rtl/>
              </w:rPr>
            </w:r>
            <w:r>
              <w:rPr>
                <w:rStyle w:val="Hyperlink"/>
                <w:noProof/>
                <w:rtl/>
              </w:rPr>
              <w:fldChar w:fldCharType="separate"/>
            </w:r>
            <w:r w:rsidR="001B45C2">
              <w:rPr>
                <w:noProof/>
                <w:webHidden/>
              </w:rPr>
              <w:t>15</w:t>
            </w:r>
            <w:r>
              <w:rPr>
                <w:rStyle w:val="Hyperlink"/>
                <w:noProof/>
                <w:rtl/>
              </w:rPr>
              <w:fldChar w:fldCharType="end"/>
            </w:r>
          </w:hyperlink>
        </w:p>
        <w:p w14:paraId="22288B12" w14:textId="56F728D3" w:rsidR="00F56F03" w:rsidRDefault="00F56F03" w:rsidP="00F56F03">
          <w:pPr>
            <w:pStyle w:val="TOC1"/>
            <w:rPr>
              <w:rFonts w:eastAsiaTheme="minorEastAsia"/>
              <w:noProof/>
              <w:rtl/>
            </w:rPr>
          </w:pPr>
          <w:hyperlink w:anchor="_Toc69685500" w:history="1">
            <w:r w:rsidRPr="00E653A1">
              <w:rPr>
                <w:rStyle w:val="Hyperlink"/>
                <w:noProof/>
              </w:rPr>
              <w:t>4.</w:t>
            </w:r>
            <w:r>
              <w:rPr>
                <w:rFonts w:eastAsiaTheme="minorEastAsia"/>
                <w:noProof/>
                <w:rtl/>
              </w:rPr>
              <w:tab/>
            </w:r>
            <w:r w:rsidRPr="00F56F03">
              <w:rPr>
                <w:rStyle w:val="Hyperlink"/>
                <w:b/>
                <w:bCs/>
                <w:noProof/>
                <w:sz w:val="36"/>
                <w:szCs w:val="36"/>
              </w:rPr>
              <w:t>Store Manage: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Toc69685500 \h</w:instrText>
            </w:r>
            <w:r>
              <w:rPr>
                <w:noProof/>
                <w:webHidden/>
                <w:rtl/>
              </w:rPr>
              <w:instrText xml:space="preserve"> </w:instrText>
            </w:r>
            <w:r>
              <w:rPr>
                <w:rStyle w:val="Hyperlink"/>
                <w:noProof/>
                <w:rtl/>
              </w:rPr>
            </w:r>
            <w:r>
              <w:rPr>
                <w:rStyle w:val="Hyperlink"/>
                <w:noProof/>
                <w:rtl/>
              </w:rPr>
              <w:fldChar w:fldCharType="separate"/>
            </w:r>
            <w:r w:rsidR="001B45C2">
              <w:rPr>
                <w:noProof/>
                <w:webHidden/>
              </w:rPr>
              <w:t>16</w:t>
            </w:r>
            <w:r>
              <w:rPr>
                <w:rStyle w:val="Hyperlink"/>
                <w:noProof/>
                <w:rtl/>
              </w:rPr>
              <w:fldChar w:fldCharType="end"/>
            </w:r>
          </w:hyperlink>
        </w:p>
        <w:p w14:paraId="086C0430" w14:textId="2F00B8AD" w:rsidR="00F56F03" w:rsidRDefault="00F56F03" w:rsidP="00F56F03">
          <w:pPr>
            <w:pStyle w:val="TOC2"/>
            <w:tabs>
              <w:tab w:val="left" w:pos="2844"/>
            </w:tabs>
            <w:rPr>
              <w:rFonts w:eastAsiaTheme="minorEastAsia"/>
              <w:noProof/>
            </w:rPr>
          </w:pPr>
          <w:hyperlink w:anchor="_Toc69685501" w:history="1">
            <w:r w:rsidRPr="00E653A1">
              <w:rPr>
                <w:rStyle w:val="Hyperlink"/>
                <w:rFonts w:ascii="Symbol" w:hAnsi="Symbol"/>
                <w:noProof/>
              </w:rPr>
              <w:t></w:t>
            </w:r>
            <w:r>
              <w:rPr>
                <w:rFonts w:eastAsiaTheme="minorEastAsia"/>
                <w:noProof/>
              </w:rPr>
              <w:tab/>
            </w:r>
            <w:r w:rsidRPr="00E653A1">
              <w:rPr>
                <w:rStyle w:val="Hyperlink"/>
                <w:noProof/>
              </w:rPr>
              <w:t>[4.1] Use case: Open a store</w:t>
            </w:r>
            <w:r>
              <w:rPr>
                <w:noProof/>
                <w:webHidden/>
              </w:rPr>
              <w:tab/>
            </w:r>
            <w:r>
              <w:rPr>
                <w:rStyle w:val="Hyperlink"/>
                <w:noProof/>
                <w:rtl/>
              </w:rPr>
              <w:fldChar w:fldCharType="begin"/>
            </w:r>
            <w:r>
              <w:rPr>
                <w:noProof/>
                <w:webHidden/>
              </w:rPr>
              <w:instrText xml:space="preserve"> PAGEREF _Toc69685501 \h </w:instrText>
            </w:r>
            <w:r>
              <w:rPr>
                <w:rStyle w:val="Hyperlink"/>
                <w:noProof/>
                <w:rtl/>
              </w:rPr>
            </w:r>
            <w:r>
              <w:rPr>
                <w:rStyle w:val="Hyperlink"/>
                <w:noProof/>
                <w:rtl/>
              </w:rPr>
              <w:fldChar w:fldCharType="separate"/>
            </w:r>
            <w:r w:rsidR="001B45C2">
              <w:rPr>
                <w:noProof/>
                <w:webHidden/>
              </w:rPr>
              <w:t>16</w:t>
            </w:r>
            <w:r>
              <w:rPr>
                <w:rStyle w:val="Hyperlink"/>
                <w:noProof/>
                <w:rtl/>
              </w:rPr>
              <w:fldChar w:fldCharType="end"/>
            </w:r>
          </w:hyperlink>
        </w:p>
        <w:p w14:paraId="32E96654" w14:textId="6F9C8808" w:rsidR="00F56F03" w:rsidRDefault="00F56F03" w:rsidP="00F56F03">
          <w:pPr>
            <w:pStyle w:val="TOC2"/>
            <w:tabs>
              <w:tab w:val="left" w:pos="3989"/>
            </w:tabs>
            <w:rPr>
              <w:rFonts w:eastAsiaTheme="minorEastAsia"/>
              <w:noProof/>
            </w:rPr>
          </w:pPr>
          <w:hyperlink w:anchor="_Toc69685502" w:history="1">
            <w:r w:rsidRPr="00E653A1">
              <w:rPr>
                <w:rStyle w:val="Hyperlink"/>
                <w:rFonts w:ascii="Symbol" w:hAnsi="Symbol"/>
                <w:noProof/>
              </w:rPr>
              <w:t></w:t>
            </w:r>
            <w:r>
              <w:rPr>
                <w:rFonts w:eastAsiaTheme="minorEastAsia"/>
                <w:noProof/>
              </w:rPr>
              <w:tab/>
            </w:r>
            <w:r w:rsidRPr="00E653A1">
              <w:rPr>
                <w:rStyle w:val="Hyperlink"/>
                <w:noProof/>
              </w:rPr>
              <w:t>[4.2] Use case: Add new product to store</w:t>
            </w:r>
            <w:r>
              <w:rPr>
                <w:noProof/>
                <w:webHidden/>
              </w:rPr>
              <w:tab/>
            </w:r>
            <w:r>
              <w:rPr>
                <w:rStyle w:val="Hyperlink"/>
                <w:noProof/>
                <w:rtl/>
              </w:rPr>
              <w:fldChar w:fldCharType="begin"/>
            </w:r>
            <w:r>
              <w:rPr>
                <w:noProof/>
                <w:webHidden/>
              </w:rPr>
              <w:instrText xml:space="preserve"> PAGEREF _Toc69685502 \h </w:instrText>
            </w:r>
            <w:r>
              <w:rPr>
                <w:rStyle w:val="Hyperlink"/>
                <w:noProof/>
                <w:rtl/>
              </w:rPr>
            </w:r>
            <w:r>
              <w:rPr>
                <w:rStyle w:val="Hyperlink"/>
                <w:noProof/>
                <w:rtl/>
              </w:rPr>
              <w:fldChar w:fldCharType="separate"/>
            </w:r>
            <w:r w:rsidR="001B45C2">
              <w:rPr>
                <w:noProof/>
                <w:webHidden/>
              </w:rPr>
              <w:t>16</w:t>
            </w:r>
            <w:r>
              <w:rPr>
                <w:rStyle w:val="Hyperlink"/>
                <w:noProof/>
                <w:rtl/>
              </w:rPr>
              <w:fldChar w:fldCharType="end"/>
            </w:r>
          </w:hyperlink>
        </w:p>
        <w:p w14:paraId="3F076388" w14:textId="32FB0B70" w:rsidR="00F56F03" w:rsidRDefault="00F56F03" w:rsidP="00F56F03">
          <w:pPr>
            <w:pStyle w:val="TOC2"/>
            <w:tabs>
              <w:tab w:val="left" w:pos="4173"/>
            </w:tabs>
            <w:rPr>
              <w:rFonts w:eastAsiaTheme="minorEastAsia"/>
              <w:noProof/>
            </w:rPr>
          </w:pPr>
          <w:hyperlink w:anchor="_Toc69685503" w:history="1">
            <w:r w:rsidRPr="00E653A1">
              <w:rPr>
                <w:rStyle w:val="Hyperlink"/>
                <w:rFonts w:ascii="Symbol" w:hAnsi="Symbol"/>
                <w:noProof/>
              </w:rPr>
              <w:t></w:t>
            </w:r>
            <w:r>
              <w:rPr>
                <w:rFonts w:eastAsiaTheme="minorEastAsia"/>
                <w:noProof/>
              </w:rPr>
              <w:tab/>
            </w:r>
            <w:r w:rsidRPr="00E653A1">
              <w:rPr>
                <w:rStyle w:val="Hyperlink"/>
                <w:noProof/>
              </w:rPr>
              <w:t>[4.3] Use case: Remove product from store</w:t>
            </w:r>
            <w:r>
              <w:rPr>
                <w:noProof/>
                <w:webHidden/>
              </w:rPr>
              <w:tab/>
            </w:r>
            <w:r>
              <w:rPr>
                <w:rStyle w:val="Hyperlink"/>
                <w:noProof/>
                <w:rtl/>
              </w:rPr>
              <w:fldChar w:fldCharType="begin"/>
            </w:r>
            <w:r>
              <w:rPr>
                <w:noProof/>
                <w:webHidden/>
              </w:rPr>
              <w:instrText xml:space="preserve"> PAGEREF _Toc69685503 \h </w:instrText>
            </w:r>
            <w:r>
              <w:rPr>
                <w:rStyle w:val="Hyperlink"/>
                <w:noProof/>
                <w:rtl/>
              </w:rPr>
            </w:r>
            <w:r>
              <w:rPr>
                <w:rStyle w:val="Hyperlink"/>
                <w:noProof/>
                <w:rtl/>
              </w:rPr>
              <w:fldChar w:fldCharType="separate"/>
            </w:r>
            <w:r w:rsidR="001B45C2">
              <w:rPr>
                <w:noProof/>
                <w:webHidden/>
              </w:rPr>
              <w:t>17</w:t>
            </w:r>
            <w:r>
              <w:rPr>
                <w:rStyle w:val="Hyperlink"/>
                <w:noProof/>
                <w:rtl/>
              </w:rPr>
              <w:fldChar w:fldCharType="end"/>
            </w:r>
          </w:hyperlink>
        </w:p>
        <w:p w14:paraId="19822908" w14:textId="6C2EC09A" w:rsidR="00F56F03" w:rsidRDefault="00F56F03" w:rsidP="00F56F03">
          <w:pPr>
            <w:pStyle w:val="TOC2"/>
            <w:tabs>
              <w:tab w:val="left" w:pos="4625"/>
            </w:tabs>
            <w:rPr>
              <w:rFonts w:eastAsiaTheme="minorEastAsia"/>
              <w:noProof/>
            </w:rPr>
          </w:pPr>
          <w:hyperlink w:anchor="_Toc69685504" w:history="1">
            <w:r w:rsidRPr="00E653A1">
              <w:rPr>
                <w:rStyle w:val="Hyperlink"/>
                <w:rFonts w:ascii="Symbol" w:hAnsi="Symbol"/>
                <w:noProof/>
              </w:rPr>
              <w:t></w:t>
            </w:r>
            <w:r>
              <w:rPr>
                <w:rFonts w:eastAsiaTheme="minorEastAsia"/>
                <w:noProof/>
              </w:rPr>
              <w:tab/>
            </w:r>
            <w:r w:rsidRPr="00E653A1">
              <w:rPr>
                <w:rStyle w:val="Hyperlink"/>
                <w:noProof/>
              </w:rPr>
              <w:t>[4.4] Use case: Update product stock- add items</w:t>
            </w:r>
            <w:r>
              <w:rPr>
                <w:noProof/>
                <w:webHidden/>
              </w:rPr>
              <w:tab/>
            </w:r>
            <w:r>
              <w:rPr>
                <w:rStyle w:val="Hyperlink"/>
                <w:noProof/>
                <w:rtl/>
              </w:rPr>
              <w:fldChar w:fldCharType="begin"/>
            </w:r>
            <w:r>
              <w:rPr>
                <w:noProof/>
                <w:webHidden/>
              </w:rPr>
              <w:instrText xml:space="preserve"> PAGEREF _Toc69685504 \h </w:instrText>
            </w:r>
            <w:r>
              <w:rPr>
                <w:rStyle w:val="Hyperlink"/>
                <w:noProof/>
                <w:rtl/>
              </w:rPr>
            </w:r>
            <w:r>
              <w:rPr>
                <w:rStyle w:val="Hyperlink"/>
                <w:noProof/>
                <w:rtl/>
              </w:rPr>
              <w:fldChar w:fldCharType="separate"/>
            </w:r>
            <w:r w:rsidR="001B45C2">
              <w:rPr>
                <w:noProof/>
                <w:webHidden/>
              </w:rPr>
              <w:t>18</w:t>
            </w:r>
            <w:r>
              <w:rPr>
                <w:rStyle w:val="Hyperlink"/>
                <w:noProof/>
                <w:rtl/>
              </w:rPr>
              <w:fldChar w:fldCharType="end"/>
            </w:r>
          </w:hyperlink>
        </w:p>
        <w:p w14:paraId="316CDC78" w14:textId="069D675A" w:rsidR="00F56F03" w:rsidRDefault="00F56F03" w:rsidP="00F56F03">
          <w:pPr>
            <w:pStyle w:val="TOC2"/>
            <w:tabs>
              <w:tab w:val="left" w:pos="5028"/>
            </w:tabs>
            <w:rPr>
              <w:rFonts w:eastAsiaTheme="minorEastAsia"/>
              <w:noProof/>
            </w:rPr>
          </w:pPr>
          <w:hyperlink w:anchor="_Toc69685505" w:history="1">
            <w:r w:rsidRPr="00E653A1">
              <w:rPr>
                <w:rStyle w:val="Hyperlink"/>
                <w:rFonts w:ascii="Symbol" w:hAnsi="Symbol"/>
                <w:noProof/>
              </w:rPr>
              <w:t></w:t>
            </w:r>
            <w:r>
              <w:rPr>
                <w:rFonts w:eastAsiaTheme="minorEastAsia"/>
                <w:noProof/>
              </w:rPr>
              <w:tab/>
            </w:r>
            <w:r w:rsidRPr="00E653A1">
              <w:rPr>
                <w:rStyle w:val="Hyperlink"/>
                <w:noProof/>
              </w:rPr>
              <w:t>[4.5] Use case: Update product stock- subtract items</w:t>
            </w:r>
            <w:r>
              <w:rPr>
                <w:noProof/>
                <w:webHidden/>
              </w:rPr>
              <w:tab/>
            </w:r>
            <w:r>
              <w:rPr>
                <w:rStyle w:val="Hyperlink"/>
                <w:noProof/>
                <w:rtl/>
              </w:rPr>
              <w:fldChar w:fldCharType="begin"/>
            </w:r>
            <w:r>
              <w:rPr>
                <w:noProof/>
                <w:webHidden/>
              </w:rPr>
              <w:instrText xml:space="preserve"> PAGEREF _Toc69685505 \h </w:instrText>
            </w:r>
            <w:r>
              <w:rPr>
                <w:rStyle w:val="Hyperlink"/>
                <w:noProof/>
                <w:rtl/>
              </w:rPr>
            </w:r>
            <w:r>
              <w:rPr>
                <w:rStyle w:val="Hyperlink"/>
                <w:noProof/>
                <w:rtl/>
              </w:rPr>
              <w:fldChar w:fldCharType="separate"/>
            </w:r>
            <w:r w:rsidR="001B45C2">
              <w:rPr>
                <w:noProof/>
                <w:webHidden/>
              </w:rPr>
              <w:t>19</w:t>
            </w:r>
            <w:r>
              <w:rPr>
                <w:rStyle w:val="Hyperlink"/>
                <w:noProof/>
                <w:rtl/>
              </w:rPr>
              <w:fldChar w:fldCharType="end"/>
            </w:r>
          </w:hyperlink>
        </w:p>
        <w:p w14:paraId="3852A2CA" w14:textId="15A8608C" w:rsidR="00F56F03" w:rsidRDefault="00F56F03" w:rsidP="00F56F03">
          <w:pPr>
            <w:pStyle w:val="TOC2"/>
            <w:tabs>
              <w:tab w:val="left" w:pos="4618"/>
            </w:tabs>
            <w:rPr>
              <w:rFonts w:eastAsiaTheme="minorEastAsia"/>
              <w:noProof/>
            </w:rPr>
          </w:pPr>
          <w:hyperlink w:anchor="_Toc69685506" w:history="1">
            <w:r w:rsidRPr="00E653A1">
              <w:rPr>
                <w:rStyle w:val="Hyperlink"/>
                <w:rFonts w:ascii="Symbol" w:hAnsi="Symbol"/>
                <w:noProof/>
              </w:rPr>
              <w:t></w:t>
            </w:r>
            <w:r>
              <w:rPr>
                <w:rFonts w:eastAsiaTheme="minorEastAsia"/>
                <w:noProof/>
              </w:rPr>
              <w:tab/>
            </w:r>
            <w:r w:rsidRPr="00E653A1">
              <w:rPr>
                <w:rStyle w:val="Hyperlink"/>
                <w:noProof/>
              </w:rPr>
              <w:t>[4.6] Use case: Update existing product's details</w:t>
            </w:r>
            <w:r>
              <w:rPr>
                <w:noProof/>
                <w:webHidden/>
              </w:rPr>
              <w:tab/>
            </w:r>
            <w:r>
              <w:rPr>
                <w:rStyle w:val="Hyperlink"/>
                <w:noProof/>
                <w:rtl/>
              </w:rPr>
              <w:fldChar w:fldCharType="begin"/>
            </w:r>
            <w:r>
              <w:rPr>
                <w:noProof/>
                <w:webHidden/>
              </w:rPr>
              <w:instrText xml:space="preserve"> PAGEREF _Toc69685506 \h </w:instrText>
            </w:r>
            <w:r>
              <w:rPr>
                <w:rStyle w:val="Hyperlink"/>
                <w:noProof/>
                <w:rtl/>
              </w:rPr>
            </w:r>
            <w:r>
              <w:rPr>
                <w:rStyle w:val="Hyperlink"/>
                <w:noProof/>
                <w:rtl/>
              </w:rPr>
              <w:fldChar w:fldCharType="separate"/>
            </w:r>
            <w:r w:rsidR="001B45C2">
              <w:rPr>
                <w:noProof/>
                <w:webHidden/>
              </w:rPr>
              <w:t>20</w:t>
            </w:r>
            <w:r>
              <w:rPr>
                <w:rStyle w:val="Hyperlink"/>
                <w:noProof/>
                <w:rtl/>
              </w:rPr>
              <w:fldChar w:fldCharType="end"/>
            </w:r>
          </w:hyperlink>
        </w:p>
        <w:p w14:paraId="553BE5E4" w14:textId="69598717" w:rsidR="00F56F03" w:rsidRDefault="00F56F03" w:rsidP="00F56F03">
          <w:pPr>
            <w:pStyle w:val="TOC2"/>
            <w:tabs>
              <w:tab w:val="left" w:pos="4938"/>
            </w:tabs>
            <w:rPr>
              <w:rFonts w:eastAsiaTheme="minorEastAsia"/>
              <w:noProof/>
            </w:rPr>
          </w:pPr>
          <w:hyperlink w:anchor="_Toc69685507" w:history="1">
            <w:r w:rsidRPr="00E653A1">
              <w:rPr>
                <w:rStyle w:val="Hyperlink"/>
                <w:rFonts w:ascii="Symbol" w:hAnsi="Symbol"/>
                <w:noProof/>
              </w:rPr>
              <w:t></w:t>
            </w:r>
            <w:r>
              <w:rPr>
                <w:rFonts w:eastAsiaTheme="minorEastAsia"/>
                <w:noProof/>
              </w:rPr>
              <w:tab/>
            </w:r>
            <w:r w:rsidRPr="00E653A1">
              <w:rPr>
                <w:rStyle w:val="Hyperlink"/>
                <w:noProof/>
              </w:rPr>
              <w:t>[4.7] Use case: Add buying strategy to store's policy</w:t>
            </w:r>
            <w:r>
              <w:rPr>
                <w:noProof/>
                <w:webHidden/>
              </w:rPr>
              <w:tab/>
            </w:r>
            <w:r>
              <w:rPr>
                <w:rStyle w:val="Hyperlink"/>
                <w:noProof/>
                <w:rtl/>
              </w:rPr>
              <w:fldChar w:fldCharType="begin"/>
            </w:r>
            <w:r>
              <w:rPr>
                <w:noProof/>
                <w:webHidden/>
              </w:rPr>
              <w:instrText xml:space="preserve"> PAGEREF _Toc69685507 \h </w:instrText>
            </w:r>
            <w:r>
              <w:rPr>
                <w:rStyle w:val="Hyperlink"/>
                <w:noProof/>
                <w:rtl/>
              </w:rPr>
            </w:r>
            <w:r>
              <w:rPr>
                <w:rStyle w:val="Hyperlink"/>
                <w:noProof/>
                <w:rtl/>
              </w:rPr>
              <w:fldChar w:fldCharType="separate"/>
            </w:r>
            <w:r w:rsidR="001B45C2">
              <w:rPr>
                <w:noProof/>
                <w:webHidden/>
              </w:rPr>
              <w:t>21</w:t>
            </w:r>
            <w:r>
              <w:rPr>
                <w:rStyle w:val="Hyperlink"/>
                <w:noProof/>
                <w:rtl/>
              </w:rPr>
              <w:fldChar w:fldCharType="end"/>
            </w:r>
          </w:hyperlink>
        </w:p>
        <w:p w14:paraId="75EF32BE" w14:textId="6596DB51" w:rsidR="00F56F03" w:rsidRDefault="00F56F03" w:rsidP="00F56F03">
          <w:pPr>
            <w:pStyle w:val="TOC2"/>
            <w:tabs>
              <w:tab w:val="left" w:pos="5240"/>
            </w:tabs>
            <w:rPr>
              <w:rFonts w:eastAsiaTheme="minorEastAsia"/>
              <w:noProof/>
            </w:rPr>
          </w:pPr>
          <w:hyperlink w:anchor="_Toc69685508" w:history="1">
            <w:r w:rsidRPr="00E653A1">
              <w:rPr>
                <w:rStyle w:val="Hyperlink"/>
                <w:rFonts w:ascii="Symbol" w:hAnsi="Symbol"/>
                <w:noProof/>
              </w:rPr>
              <w:t></w:t>
            </w:r>
            <w:r>
              <w:rPr>
                <w:rFonts w:eastAsiaTheme="minorEastAsia"/>
                <w:noProof/>
              </w:rPr>
              <w:tab/>
            </w:r>
            <w:r w:rsidRPr="00E653A1">
              <w:rPr>
                <w:rStyle w:val="Hyperlink"/>
                <w:noProof/>
              </w:rPr>
              <w:t>[4.8] Use case: Update buying strategy to store's policy</w:t>
            </w:r>
            <w:r>
              <w:rPr>
                <w:noProof/>
                <w:webHidden/>
              </w:rPr>
              <w:tab/>
            </w:r>
            <w:r>
              <w:rPr>
                <w:rStyle w:val="Hyperlink"/>
                <w:noProof/>
                <w:rtl/>
              </w:rPr>
              <w:fldChar w:fldCharType="begin"/>
            </w:r>
            <w:r>
              <w:rPr>
                <w:noProof/>
                <w:webHidden/>
              </w:rPr>
              <w:instrText xml:space="preserve"> PAGEREF _Toc69685508 \h </w:instrText>
            </w:r>
            <w:r>
              <w:rPr>
                <w:rStyle w:val="Hyperlink"/>
                <w:noProof/>
                <w:rtl/>
              </w:rPr>
            </w:r>
            <w:r>
              <w:rPr>
                <w:rStyle w:val="Hyperlink"/>
                <w:noProof/>
                <w:rtl/>
              </w:rPr>
              <w:fldChar w:fldCharType="separate"/>
            </w:r>
            <w:r w:rsidR="001B45C2">
              <w:rPr>
                <w:noProof/>
                <w:webHidden/>
              </w:rPr>
              <w:t>22</w:t>
            </w:r>
            <w:r>
              <w:rPr>
                <w:rStyle w:val="Hyperlink"/>
                <w:noProof/>
                <w:rtl/>
              </w:rPr>
              <w:fldChar w:fldCharType="end"/>
            </w:r>
          </w:hyperlink>
        </w:p>
        <w:p w14:paraId="747A97D5" w14:textId="316997E9" w:rsidR="00F56F03" w:rsidRDefault="00F56F03" w:rsidP="00F56F03">
          <w:pPr>
            <w:pStyle w:val="TOC2"/>
            <w:tabs>
              <w:tab w:val="left" w:pos="5166"/>
            </w:tabs>
            <w:rPr>
              <w:rFonts w:eastAsiaTheme="minorEastAsia"/>
              <w:noProof/>
            </w:rPr>
          </w:pPr>
          <w:hyperlink w:anchor="_Toc69685509" w:history="1">
            <w:r w:rsidRPr="00E653A1">
              <w:rPr>
                <w:rStyle w:val="Hyperlink"/>
                <w:rFonts w:ascii="Symbol" w:hAnsi="Symbol"/>
                <w:noProof/>
              </w:rPr>
              <w:t></w:t>
            </w:r>
            <w:r>
              <w:rPr>
                <w:rFonts w:eastAsiaTheme="minorEastAsia"/>
                <w:noProof/>
              </w:rPr>
              <w:tab/>
            </w:r>
            <w:r w:rsidRPr="00E653A1">
              <w:rPr>
                <w:rStyle w:val="Hyperlink"/>
                <w:noProof/>
              </w:rPr>
              <w:t>[4.9] Use case: Add allowed discounts to store's policy</w:t>
            </w:r>
            <w:r>
              <w:rPr>
                <w:noProof/>
                <w:webHidden/>
              </w:rPr>
              <w:tab/>
            </w:r>
            <w:r>
              <w:rPr>
                <w:rStyle w:val="Hyperlink"/>
                <w:noProof/>
                <w:rtl/>
              </w:rPr>
              <w:fldChar w:fldCharType="begin"/>
            </w:r>
            <w:r>
              <w:rPr>
                <w:noProof/>
                <w:webHidden/>
              </w:rPr>
              <w:instrText xml:space="preserve"> PAGEREF _Toc69685509 \h </w:instrText>
            </w:r>
            <w:r>
              <w:rPr>
                <w:rStyle w:val="Hyperlink"/>
                <w:noProof/>
                <w:rtl/>
              </w:rPr>
            </w:r>
            <w:r>
              <w:rPr>
                <w:rStyle w:val="Hyperlink"/>
                <w:noProof/>
                <w:rtl/>
              </w:rPr>
              <w:fldChar w:fldCharType="separate"/>
            </w:r>
            <w:r w:rsidR="001B45C2">
              <w:rPr>
                <w:noProof/>
                <w:webHidden/>
              </w:rPr>
              <w:t>23</w:t>
            </w:r>
            <w:r>
              <w:rPr>
                <w:rStyle w:val="Hyperlink"/>
                <w:noProof/>
                <w:rtl/>
              </w:rPr>
              <w:fldChar w:fldCharType="end"/>
            </w:r>
          </w:hyperlink>
        </w:p>
        <w:p w14:paraId="1E1FCD7A" w14:textId="79C0C310" w:rsidR="00F56F03" w:rsidRDefault="00F56F03" w:rsidP="00F56F03">
          <w:pPr>
            <w:pStyle w:val="TOC2"/>
            <w:tabs>
              <w:tab w:val="left" w:pos="5557"/>
            </w:tabs>
            <w:rPr>
              <w:rFonts w:eastAsiaTheme="minorEastAsia"/>
              <w:noProof/>
            </w:rPr>
          </w:pPr>
          <w:hyperlink w:anchor="_Toc69685510" w:history="1">
            <w:r w:rsidRPr="00E653A1">
              <w:rPr>
                <w:rStyle w:val="Hyperlink"/>
                <w:rFonts w:ascii="Symbol" w:hAnsi="Symbol"/>
                <w:noProof/>
              </w:rPr>
              <w:t></w:t>
            </w:r>
            <w:r>
              <w:rPr>
                <w:rFonts w:eastAsiaTheme="minorEastAsia"/>
                <w:noProof/>
              </w:rPr>
              <w:tab/>
            </w:r>
            <w:r w:rsidRPr="00E653A1">
              <w:rPr>
                <w:rStyle w:val="Hyperlink"/>
                <w:noProof/>
              </w:rPr>
              <w:t>[4.10] Use case: Update allowed discounts in store's policy</w:t>
            </w:r>
            <w:r>
              <w:rPr>
                <w:noProof/>
                <w:webHidden/>
              </w:rPr>
              <w:tab/>
            </w:r>
            <w:r>
              <w:rPr>
                <w:rStyle w:val="Hyperlink"/>
                <w:noProof/>
                <w:rtl/>
              </w:rPr>
              <w:fldChar w:fldCharType="begin"/>
            </w:r>
            <w:r>
              <w:rPr>
                <w:noProof/>
                <w:webHidden/>
              </w:rPr>
              <w:instrText xml:space="preserve"> PAGEREF _Toc69685510 \h </w:instrText>
            </w:r>
            <w:r>
              <w:rPr>
                <w:rStyle w:val="Hyperlink"/>
                <w:noProof/>
                <w:rtl/>
              </w:rPr>
            </w:r>
            <w:r>
              <w:rPr>
                <w:rStyle w:val="Hyperlink"/>
                <w:noProof/>
                <w:rtl/>
              </w:rPr>
              <w:fldChar w:fldCharType="separate"/>
            </w:r>
            <w:r w:rsidR="001B45C2">
              <w:rPr>
                <w:noProof/>
                <w:webHidden/>
              </w:rPr>
              <w:t>24</w:t>
            </w:r>
            <w:r>
              <w:rPr>
                <w:rStyle w:val="Hyperlink"/>
                <w:noProof/>
                <w:rtl/>
              </w:rPr>
              <w:fldChar w:fldCharType="end"/>
            </w:r>
          </w:hyperlink>
        </w:p>
        <w:p w14:paraId="451A87FA" w14:textId="1E58D15B" w:rsidR="00F56F03" w:rsidRDefault="00F56F03" w:rsidP="00F56F03">
          <w:pPr>
            <w:pStyle w:val="TOC2"/>
            <w:tabs>
              <w:tab w:val="left" w:pos="3466"/>
            </w:tabs>
            <w:rPr>
              <w:rFonts w:eastAsiaTheme="minorEastAsia"/>
              <w:noProof/>
            </w:rPr>
          </w:pPr>
          <w:hyperlink w:anchor="_Toc69685511" w:history="1">
            <w:r w:rsidRPr="00E653A1">
              <w:rPr>
                <w:rStyle w:val="Hyperlink"/>
                <w:rFonts w:ascii="Symbol" w:hAnsi="Symbol"/>
                <w:noProof/>
              </w:rPr>
              <w:t></w:t>
            </w:r>
            <w:r>
              <w:rPr>
                <w:rFonts w:eastAsiaTheme="minorEastAsia"/>
                <w:noProof/>
              </w:rPr>
              <w:tab/>
            </w:r>
            <w:r w:rsidRPr="00E653A1">
              <w:rPr>
                <w:rStyle w:val="Hyperlink"/>
                <w:noProof/>
              </w:rPr>
              <w:t>[4.11] Use case: View store's policy</w:t>
            </w:r>
            <w:r>
              <w:rPr>
                <w:noProof/>
                <w:webHidden/>
              </w:rPr>
              <w:tab/>
            </w:r>
            <w:r>
              <w:rPr>
                <w:rStyle w:val="Hyperlink"/>
                <w:noProof/>
                <w:rtl/>
              </w:rPr>
              <w:fldChar w:fldCharType="begin"/>
            </w:r>
            <w:r>
              <w:rPr>
                <w:noProof/>
                <w:webHidden/>
              </w:rPr>
              <w:instrText xml:space="preserve"> PAGEREF _Toc69685511 \h </w:instrText>
            </w:r>
            <w:r>
              <w:rPr>
                <w:rStyle w:val="Hyperlink"/>
                <w:noProof/>
                <w:rtl/>
              </w:rPr>
            </w:r>
            <w:r>
              <w:rPr>
                <w:rStyle w:val="Hyperlink"/>
                <w:noProof/>
                <w:rtl/>
              </w:rPr>
              <w:fldChar w:fldCharType="separate"/>
            </w:r>
            <w:r w:rsidR="001B45C2">
              <w:rPr>
                <w:noProof/>
                <w:webHidden/>
              </w:rPr>
              <w:t>25</w:t>
            </w:r>
            <w:r>
              <w:rPr>
                <w:rStyle w:val="Hyperlink"/>
                <w:noProof/>
                <w:rtl/>
              </w:rPr>
              <w:fldChar w:fldCharType="end"/>
            </w:r>
          </w:hyperlink>
        </w:p>
        <w:p w14:paraId="25DF66AD" w14:textId="3625BAE7" w:rsidR="00F56F03" w:rsidRDefault="00F56F03" w:rsidP="00F56F03">
          <w:pPr>
            <w:pStyle w:val="TOC2"/>
            <w:tabs>
              <w:tab w:val="left" w:pos="5231"/>
            </w:tabs>
            <w:rPr>
              <w:rFonts w:eastAsiaTheme="minorEastAsia"/>
              <w:noProof/>
            </w:rPr>
          </w:pPr>
          <w:hyperlink w:anchor="_Toc69685512" w:history="1">
            <w:r w:rsidRPr="00E653A1">
              <w:rPr>
                <w:rStyle w:val="Hyperlink"/>
                <w:rFonts w:ascii="Symbol" w:hAnsi="Symbol"/>
                <w:noProof/>
              </w:rPr>
              <w:t></w:t>
            </w:r>
            <w:r>
              <w:rPr>
                <w:rFonts w:eastAsiaTheme="minorEastAsia"/>
                <w:noProof/>
              </w:rPr>
              <w:tab/>
            </w:r>
            <w:r w:rsidRPr="00E653A1">
              <w:rPr>
                <w:rStyle w:val="Hyperlink"/>
                <w:noProof/>
              </w:rPr>
              <w:t>[4.12] Use case: Add buying strategy to store's product</w:t>
            </w:r>
            <w:r>
              <w:rPr>
                <w:noProof/>
                <w:webHidden/>
              </w:rPr>
              <w:tab/>
            </w:r>
            <w:r>
              <w:rPr>
                <w:rStyle w:val="Hyperlink"/>
                <w:noProof/>
                <w:rtl/>
              </w:rPr>
              <w:fldChar w:fldCharType="begin"/>
            </w:r>
            <w:r>
              <w:rPr>
                <w:noProof/>
                <w:webHidden/>
              </w:rPr>
              <w:instrText xml:space="preserve"> PAGEREF _Toc69685512 \h </w:instrText>
            </w:r>
            <w:r>
              <w:rPr>
                <w:rStyle w:val="Hyperlink"/>
                <w:noProof/>
                <w:rtl/>
              </w:rPr>
            </w:r>
            <w:r>
              <w:rPr>
                <w:rStyle w:val="Hyperlink"/>
                <w:noProof/>
                <w:rtl/>
              </w:rPr>
              <w:fldChar w:fldCharType="separate"/>
            </w:r>
            <w:r w:rsidR="001B45C2">
              <w:rPr>
                <w:noProof/>
                <w:webHidden/>
              </w:rPr>
              <w:t>25</w:t>
            </w:r>
            <w:r>
              <w:rPr>
                <w:rStyle w:val="Hyperlink"/>
                <w:noProof/>
                <w:rtl/>
              </w:rPr>
              <w:fldChar w:fldCharType="end"/>
            </w:r>
          </w:hyperlink>
        </w:p>
        <w:p w14:paraId="0672C10F" w14:textId="283A4939" w:rsidR="00F56F03" w:rsidRDefault="00F56F03" w:rsidP="00F56F03">
          <w:pPr>
            <w:pStyle w:val="TOC2"/>
            <w:tabs>
              <w:tab w:val="left" w:pos="5533"/>
            </w:tabs>
            <w:rPr>
              <w:rFonts w:eastAsiaTheme="minorEastAsia"/>
              <w:noProof/>
            </w:rPr>
          </w:pPr>
          <w:hyperlink w:anchor="_Toc69685513" w:history="1">
            <w:r w:rsidRPr="00E653A1">
              <w:rPr>
                <w:rStyle w:val="Hyperlink"/>
                <w:rFonts w:ascii="Symbol" w:hAnsi="Symbol"/>
                <w:noProof/>
              </w:rPr>
              <w:t></w:t>
            </w:r>
            <w:r>
              <w:rPr>
                <w:rFonts w:eastAsiaTheme="minorEastAsia"/>
                <w:noProof/>
              </w:rPr>
              <w:tab/>
            </w:r>
            <w:r w:rsidRPr="00E653A1">
              <w:rPr>
                <w:rStyle w:val="Hyperlink"/>
                <w:noProof/>
              </w:rPr>
              <w:t>[4.13] Use case: Update buying strategy to store's product</w:t>
            </w:r>
            <w:r>
              <w:rPr>
                <w:noProof/>
                <w:webHidden/>
              </w:rPr>
              <w:tab/>
            </w:r>
            <w:r>
              <w:rPr>
                <w:rStyle w:val="Hyperlink"/>
                <w:noProof/>
                <w:rtl/>
              </w:rPr>
              <w:fldChar w:fldCharType="begin"/>
            </w:r>
            <w:r>
              <w:rPr>
                <w:noProof/>
                <w:webHidden/>
              </w:rPr>
              <w:instrText xml:space="preserve"> PAGEREF _Toc69685513 \h </w:instrText>
            </w:r>
            <w:r>
              <w:rPr>
                <w:rStyle w:val="Hyperlink"/>
                <w:noProof/>
                <w:rtl/>
              </w:rPr>
            </w:r>
            <w:r>
              <w:rPr>
                <w:rStyle w:val="Hyperlink"/>
                <w:noProof/>
                <w:rtl/>
              </w:rPr>
              <w:fldChar w:fldCharType="separate"/>
            </w:r>
            <w:r w:rsidR="001B45C2">
              <w:rPr>
                <w:noProof/>
                <w:webHidden/>
              </w:rPr>
              <w:t>26</w:t>
            </w:r>
            <w:r>
              <w:rPr>
                <w:rStyle w:val="Hyperlink"/>
                <w:noProof/>
                <w:rtl/>
              </w:rPr>
              <w:fldChar w:fldCharType="end"/>
            </w:r>
          </w:hyperlink>
        </w:p>
        <w:p w14:paraId="7B65177D" w14:textId="31454A1B" w:rsidR="00F56F03" w:rsidRDefault="00F56F03" w:rsidP="00F56F03">
          <w:pPr>
            <w:pStyle w:val="TOC2"/>
            <w:tabs>
              <w:tab w:val="left" w:pos="4709"/>
            </w:tabs>
            <w:rPr>
              <w:rFonts w:eastAsiaTheme="minorEastAsia"/>
              <w:noProof/>
            </w:rPr>
          </w:pPr>
          <w:hyperlink w:anchor="_Toc69685514" w:history="1">
            <w:r w:rsidRPr="00E653A1">
              <w:rPr>
                <w:rStyle w:val="Hyperlink"/>
                <w:rFonts w:ascii="Symbol" w:hAnsi="Symbol"/>
                <w:noProof/>
              </w:rPr>
              <w:t></w:t>
            </w:r>
            <w:r>
              <w:rPr>
                <w:rFonts w:eastAsiaTheme="minorEastAsia"/>
                <w:noProof/>
              </w:rPr>
              <w:tab/>
            </w:r>
            <w:r w:rsidRPr="00E653A1">
              <w:rPr>
                <w:rStyle w:val="Hyperlink"/>
                <w:noProof/>
              </w:rPr>
              <w:t>[4.14] Use case: View product's buying strategies</w:t>
            </w:r>
            <w:r>
              <w:rPr>
                <w:noProof/>
                <w:webHidden/>
              </w:rPr>
              <w:tab/>
            </w:r>
            <w:r>
              <w:rPr>
                <w:rStyle w:val="Hyperlink"/>
                <w:noProof/>
                <w:rtl/>
              </w:rPr>
              <w:fldChar w:fldCharType="begin"/>
            </w:r>
            <w:r>
              <w:rPr>
                <w:noProof/>
                <w:webHidden/>
              </w:rPr>
              <w:instrText xml:space="preserve"> PAGEREF _Toc69685514 \h </w:instrText>
            </w:r>
            <w:r>
              <w:rPr>
                <w:rStyle w:val="Hyperlink"/>
                <w:noProof/>
                <w:rtl/>
              </w:rPr>
            </w:r>
            <w:r>
              <w:rPr>
                <w:rStyle w:val="Hyperlink"/>
                <w:noProof/>
                <w:rtl/>
              </w:rPr>
              <w:fldChar w:fldCharType="separate"/>
            </w:r>
            <w:r w:rsidR="001B45C2">
              <w:rPr>
                <w:noProof/>
                <w:webHidden/>
              </w:rPr>
              <w:t>27</w:t>
            </w:r>
            <w:r>
              <w:rPr>
                <w:rStyle w:val="Hyperlink"/>
                <w:noProof/>
                <w:rtl/>
              </w:rPr>
              <w:fldChar w:fldCharType="end"/>
            </w:r>
          </w:hyperlink>
        </w:p>
        <w:p w14:paraId="70431BB4" w14:textId="7BDAA4CE" w:rsidR="00F56F03" w:rsidRDefault="00F56F03" w:rsidP="00F56F03">
          <w:pPr>
            <w:pStyle w:val="TOC2"/>
            <w:tabs>
              <w:tab w:val="left" w:pos="3972"/>
            </w:tabs>
            <w:rPr>
              <w:rFonts w:eastAsiaTheme="minorEastAsia"/>
              <w:noProof/>
            </w:rPr>
          </w:pPr>
          <w:hyperlink w:anchor="_Toc69685515" w:history="1">
            <w:r w:rsidRPr="00E653A1">
              <w:rPr>
                <w:rStyle w:val="Hyperlink"/>
                <w:rFonts w:ascii="Symbol" w:hAnsi="Symbol"/>
                <w:noProof/>
              </w:rPr>
              <w:t></w:t>
            </w:r>
            <w:r>
              <w:rPr>
                <w:rFonts w:eastAsiaTheme="minorEastAsia"/>
                <w:noProof/>
              </w:rPr>
              <w:tab/>
            </w:r>
            <w:r w:rsidRPr="00E653A1">
              <w:rPr>
                <w:rStyle w:val="Hyperlink"/>
                <w:noProof/>
              </w:rPr>
              <w:t>[4.15] Use case: Add discount to product</w:t>
            </w:r>
            <w:r>
              <w:rPr>
                <w:noProof/>
                <w:webHidden/>
              </w:rPr>
              <w:tab/>
            </w:r>
            <w:r>
              <w:rPr>
                <w:rStyle w:val="Hyperlink"/>
                <w:noProof/>
                <w:rtl/>
              </w:rPr>
              <w:fldChar w:fldCharType="begin"/>
            </w:r>
            <w:r>
              <w:rPr>
                <w:noProof/>
                <w:webHidden/>
              </w:rPr>
              <w:instrText xml:space="preserve"> PAGEREF _Toc69685515 \h </w:instrText>
            </w:r>
            <w:r>
              <w:rPr>
                <w:rStyle w:val="Hyperlink"/>
                <w:noProof/>
                <w:rtl/>
              </w:rPr>
            </w:r>
            <w:r>
              <w:rPr>
                <w:rStyle w:val="Hyperlink"/>
                <w:noProof/>
                <w:rtl/>
              </w:rPr>
              <w:fldChar w:fldCharType="separate"/>
            </w:r>
            <w:r w:rsidR="001B45C2">
              <w:rPr>
                <w:noProof/>
                <w:webHidden/>
              </w:rPr>
              <w:t>28</w:t>
            </w:r>
            <w:r>
              <w:rPr>
                <w:rStyle w:val="Hyperlink"/>
                <w:noProof/>
                <w:rtl/>
              </w:rPr>
              <w:fldChar w:fldCharType="end"/>
            </w:r>
          </w:hyperlink>
        </w:p>
        <w:p w14:paraId="598ACDFD" w14:textId="03445378" w:rsidR="00F56F03" w:rsidRDefault="00F56F03" w:rsidP="00F56F03">
          <w:pPr>
            <w:pStyle w:val="TOC2"/>
            <w:tabs>
              <w:tab w:val="left" w:pos="4170"/>
            </w:tabs>
            <w:rPr>
              <w:rFonts w:eastAsiaTheme="minorEastAsia"/>
              <w:noProof/>
            </w:rPr>
          </w:pPr>
          <w:hyperlink w:anchor="_Toc69685516" w:history="1">
            <w:r w:rsidRPr="00E653A1">
              <w:rPr>
                <w:rStyle w:val="Hyperlink"/>
                <w:rFonts w:ascii="Symbol" w:hAnsi="Symbol"/>
                <w:noProof/>
              </w:rPr>
              <w:t></w:t>
            </w:r>
            <w:r>
              <w:rPr>
                <w:rFonts w:eastAsiaTheme="minorEastAsia"/>
                <w:noProof/>
              </w:rPr>
              <w:tab/>
            </w:r>
            <w:r w:rsidRPr="00E653A1">
              <w:rPr>
                <w:rStyle w:val="Hyperlink"/>
                <w:noProof/>
              </w:rPr>
              <w:t>[4.16] Use case: Update product's discount</w:t>
            </w:r>
            <w:r>
              <w:rPr>
                <w:noProof/>
                <w:webHidden/>
              </w:rPr>
              <w:tab/>
            </w:r>
            <w:r>
              <w:rPr>
                <w:rStyle w:val="Hyperlink"/>
                <w:noProof/>
                <w:rtl/>
              </w:rPr>
              <w:fldChar w:fldCharType="begin"/>
            </w:r>
            <w:r>
              <w:rPr>
                <w:noProof/>
                <w:webHidden/>
              </w:rPr>
              <w:instrText xml:space="preserve"> PAGEREF _Toc69685516 \h </w:instrText>
            </w:r>
            <w:r>
              <w:rPr>
                <w:rStyle w:val="Hyperlink"/>
                <w:noProof/>
                <w:rtl/>
              </w:rPr>
            </w:r>
            <w:r>
              <w:rPr>
                <w:rStyle w:val="Hyperlink"/>
                <w:noProof/>
                <w:rtl/>
              </w:rPr>
              <w:fldChar w:fldCharType="separate"/>
            </w:r>
            <w:r w:rsidR="001B45C2">
              <w:rPr>
                <w:noProof/>
                <w:webHidden/>
              </w:rPr>
              <w:t>29</w:t>
            </w:r>
            <w:r>
              <w:rPr>
                <w:rStyle w:val="Hyperlink"/>
                <w:noProof/>
                <w:rtl/>
              </w:rPr>
              <w:fldChar w:fldCharType="end"/>
            </w:r>
          </w:hyperlink>
        </w:p>
        <w:p w14:paraId="3D0D37A8" w14:textId="729C9C64" w:rsidR="00F56F03" w:rsidRDefault="00F56F03" w:rsidP="00F56F03">
          <w:pPr>
            <w:pStyle w:val="TOC2"/>
            <w:tabs>
              <w:tab w:val="left" w:pos="3951"/>
            </w:tabs>
            <w:rPr>
              <w:rFonts w:eastAsiaTheme="minorEastAsia"/>
              <w:noProof/>
            </w:rPr>
          </w:pPr>
          <w:hyperlink w:anchor="_Toc69685517" w:history="1">
            <w:r w:rsidRPr="00E653A1">
              <w:rPr>
                <w:rStyle w:val="Hyperlink"/>
                <w:rFonts w:ascii="Symbol" w:hAnsi="Symbol"/>
                <w:noProof/>
              </w:rPr>
              <w:t></w:t>
            </w:r>
            <w:r>
              <w:rPr>
                <w:rFonts w:eastAsiaTheme="minorEastAsia"/>
                <w:noProof/>
              </w:rPr>
              <w:tab/>
            </w:r>
            <w:r w:rsidRPr="00E653A1">
              <w:rPr>
                <w:rStyle w:val="Hyperlink"/>
                <w:noProof/>
              </w:rPr>
              <w:t>[4.17] Use case: View product's discount</w:t>
            </w:r>
            <w:r>
              <w:rPr>
                <w:noProof/>
                <w:webHidden/>
              </w:rPr>
              <w:tab/>
            </w:r>
            <w:r>
              <w:rPr>
                <w:rStyle w:val="Hyperlink"/>
                <w:noProof/>
                <w:rtl/>
              </w:rPr>
              <w:fldChar w:fldCharType="begin"/>
            </w:r>
            <w:r>
              <w:rPr>
                <w:noProof/>
                <w:webHidden/>
              </w:rPr>
              <w:instrText xml:space="preserve"> PAGEREF _Toc69685517 \h </w:instrText>
            </w:r>
            <w:r>
              <w:rPr>
                <w:rStyle w:val="Hyperlink"/>
                <w:noProof/>
                <w:rtl/>
              </w:rPr>
            </w:r>
            <w:r>
              <w:rPr>
                <w:rStyle w:val="Hyperlink"/>
                <w:noProof/>
                <w:rtl/>
              </w:rPr>
              <w:fldChar w:fldCharType="separate"/>
            </w:r>
            <w:r w:rsidR="001B45C2">
              <w:rPr>
                <w:noProof/>
                <w:webHidden/>
              </w:rPr>
              <w:t>30</w:t>
            </w:r>
            <w:r>
              <w:rPr>
                <w:rStyle w:val="Hyperlink"/>
                <w:noProof/>
                <w:rtl/>
              </w:rPr>
              <w:fldChar w:fldCharType="end"/>
            </w:r>
          </w:hyperlink>
        </w:p>
        <w:p w14:paraId="3F1CEC37" w14:textId="1A6C0B73" w:rsidR="00F56F03" w:rsidRDefault="00F56F03" w:rsidP="00F56F03">
          <w:pPr>
            <w:pStyle w:val="TOC2"/>
            <w:tabs>
              <w:tab w:val="left" w:pos="5705"/>
            </w:tabs>
            <w:rPr>
              <w:rFonts w:eastAsiaTheme="minorEastAsia"/>
              <w:noProof/>
            </w:rPr>
          </w:pPr>
          <w:hyperlink w:anchor="_Toc69685518" w:history="1">
            <w:r w:rsidRPr="00E653A1">
              <w:rPr>
                <w:rStyle w:val="Hyperlink"/>
                <w:rFonts w:ascii="Symbol" w:hAnsi="Symbol"/>
                <w:noProof/>
              </w:rPr>
              <w:t></w:t>
            </w:r>
            <w:r>
              <w:rPr>
                <w:rFonts w:eastAsiaTheme="minorEastAsia"/>
                <w:noProof/>
              </w:rPr>
              <w:tab/>
            </w:r>
            <w:r w:rsidRPr="00E653A1">
              <w:rPr>
                <w:rStyle w:val="Hyperlink"/>
                <w:noProof/>
              </w:rPr>
              <w:t>[4.19] Use case: Store Owner get purchase history of a store</w:t>
            </w:r>
            <w:r>
              <w:rPr>
                <w:noProof/>
                <w:webHidden/>
              </w:rPr>
              <w:tab/>
            </w:r>
            <w:r>
              <w:rPr>
                <w:rStyle w:val="Hyperlink"/>
                <w:noProof/>
                <w:rtl/>
              </w:rPr>
              <w:fldChar w:fldCharType="begin"/>
            </w:r>
            <w:r>
              <w:rPr>
                <w:noProof/>
                <w:webHidden/>
              </w:rPr>
              <w:instrText xml:space="preserve"> PAGEREF _Toc69685518 \h </w:instrText>
            </w:r>
            <w:r>
              <w:rPr>
                <w:rStyle w:val="Hyperlink"/>
                <w:noProof/>
                <w:rtl/>
              </w:rPr>
            </w:r>
            <w:r>
              <w:rPr>
                <w:rStyle w:val="Hyperlink"/>
                <w:noProof/>
                <w:rtl/>
              </w:rPr>
              <w:fldChar w:fldCharType="separate"/>
            </w:r>
            <w:r w:rsidR="001B45C2">
              <w:rPr>
                <w:noProof/>
                <w:webHidden/>
              </w:rPr>
              <w:t>31</w:t>
            </w:r>
            <w:r>
              <w:rPr>
                <w:rStyle w:val="Hyperlink"/>
                <w:noProof/>
                <w:rtl/>
              </w:rPr>
              <w:fldChar w:fldCharType="end"/>
            </w:r>
          </w:hyperlink>
        </w:p>
        <w:p w14:paraId="6156EA52" w14:textId="539EDF0F" w:rsidR="002A36A6" w:rsidRDefault="002A36A6" w:rsidP="00F56F03">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69685477"/>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69685478"/>
      <w:r>
        <w:t xml:space="preserve">[1.1] </w:t>
      </w:r>
      <w:r w:rsidR="00A60D87" w:rsidRPr="003D54A8">
        <w:t>Use case: Connect to system</w:t>
      </w:r>
      <w:bookmarkEnd w:id="1"/>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presents the option to connect</w:t>
      </w:r>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chooses to connect</w:t>
      </w:r>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connects the user to use the system's options</w:t>
      </w:r>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User chooses to connect</w:t>
            </w:r>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System connects user to the system</w:t>
            </w:r>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69685479"/>
      <w:r>
        <w:t xml:space="preserve">[1.2] </w:t>
      </w:r>
      <w:r w:rsidR="00A60D87" w:rsidRPr="003D54A8">
        <w:t>Use case: Disconnect to system</w:t>
      </w:r>
      <w:bookmarkEnd w:id="2"/>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presents the option to disconnect</w:t>
      </w:r>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chooses to disconnect from the system</w:t>
      </w:r>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User chooses to disconnect</w:t>
            </w:r>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System disconnects the user</w:t>
            </w:r>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User is in the middle of a process- buying the cart, and asks to disconnect</w:t>
            </w:r>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69685480"/>
      <w:r>
        <w:t xml:space="preserve">[1.3] </w:t>
      </w:r>
      <w:r w:rsidR="00A0331A" w:rsidRPr="002A36A6">
        <w:t>Use case: Register to system</w:t>
      </w:r>
      <w:bookmarkEnd w:id="3"/>
    </w:p>
    <w:p w14:paraId="224C2D99" w14:textId="139A3C24" w:rsidR="008348B8" w:rsidRDefault="008348B8" w:rsidP="00C163BE">
      <w:pPr>
        <w:pStyle w:val="a3"/>
        <w:numPr>
          <w:ilvl w:val="1"/>
          <w:numId w:val="1"/>
        </w:numPr>
        <w:bidi w:val="0"/>
        <w:rPr>
          <w:b/>
          <w:bCs/>
        </w:rPr>
      </w:pPr>
      <w:r>
        <w:rPr>
          <w:b/>
          <w:bCs/>
        </w:rPr>
        <w:t>[Req: 2.3, Class: User Manager, CNAME: Registe</w:t>
      </w:r>
      <w:r w:rsidR="00BF0ED1">
        <w:rPr>
          <w:b/>
          <w:bCs/>
        </w:rPr>
        <w:t>r</w:t>
      </w:r>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69685481"/>
      <w:r>
        <w:t xml:space="preserve">[1.4] </w:t>
      </w:r>
      <w:r w:rsidR="00750AF4" w:rsidRPr="001872B8">
        <w:t>Use case: Login</w:t>
      </w:r>
      <w:bookmarkEnd w:id="9"/>
    </w:p>
    <w:p w14:paraId="6BAE1782" w14:textId="14EBCC05" w:rsidR="00BF0ED1" w:rsidRDefault="00BF0ED1" w:rsidP="00750AF4">
      <w:pPr>
        <w:pStyle w:val="a3"/>
        <w:numPr>
          <w:ilvl w:val="1"/>
          <w:numId w:val="1"/>
        </w:numPr>
        <w:bidi w:val="0"/>
        <w:rPr>
          <w:b/>
          <w:bCs/>
        </w:rPr>
      </w:pPr>
      <w:r>
        <w:rPr>
          <w:b/>
          <w:bCs/>
        </w:rPr>
        <w:t>[Req: 2.4, Class: User manager, CNAME: Login]</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login</w:t>
      </w:r>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password</w:t>
      </w:r>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System informs the user that the provided information is incorrect</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69685482"/>
      <w:r>
        <w:t xml:space="preserve">[1.5] </w:t>
      </w:r>
      <w:r w:rsidR="00723B93" w:rsidRPr="001872B8">
        <w:t>Use case: Logout</w:t>
      </w:r>
      <w:bookmarkEnd w:id="10"/>
    </w:p>
    <w:p w14:paraId="19021BC5" w14:textId="5D574B7C" w:rsidR="00E43FCC" w:rsidRDefault="00E43FCC" w:rsidP="00723B93">
      <w:pPr>
        <w:pStyle w:val="a3"/>
        <w:numPr>
          <w:ilvl w:val="1"/>
          <w:numId w:val="1"/>
        </w:numPr>
        <w:bidi w:val="0"/>
        <w:rPr>
          <w:b/>
          <w:bCs/>
        </w:rPr>
      </w:pPr>
      <w:r>
        <w:rPr>
          <w:b/>
          <w:bCs/>
        </w:rPr>
        <w:t>[Req: 3.1, Class: User Manager, CNAME: Logout]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r w:rsidRPr="001872B8">
        <w:rPr>
          <w:b/>
          <w:bCs/>
          <w:color w:val="FF0000"/>
        </w:rPr>
        <w:t>system</w:t>
      </w:r>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r w:rsidRPr="001872B8">
        <w:rPr>
          <w:b/>
          <w:bCs/>
          <w:color w:val="FF0000"/>
        </w:rPr>
        <w:t>guest</w:t>
      </w:r>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69685483"/>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7CCA69B9"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asks to view the history</w:t>
      </w:r>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past</w:t>
      </w:r>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The user is logged to the system and asks to watch his personal purchase history</w:t>
            </w:r>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69685484"/>
      <w:r>
        <w:t xml:space="preserve">[1.7] </w:t>
      </w:r>
      <w:r w:rsidR="00AE47D4" w:rsidRPr="00EF5888">
        <w:t xml:space="preserve">Use case: </w:t>
      </w:r>
      <w:r w:rsidR="00A34883" w:rsidRPr="00EF5888">
        <w:t>Appoint</w:t>
      </w:r>
      <w:r w:rsidR="00AE47D4" w:rsidRPr="00EF5888">
        <w:t xml:space="preserve"> user to be store </w:t>
      </w:r>
      <w:r w:rsidR="00A34883" w:rsidRPr="00EF5888">
        <w:t>co-</w:t>
      </w:r>
      <w:r w:rsidR="00AE47D4" w:rsidRPr="00EF5888">
        <w:t>owner</w:t>
      </w:r>
      <w:bookmarkEnd w:id="14"/>
    </w:p>
    <w:p w14:paraId="5C57F3CA" w14:textId="2EEDB2C6"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A34883" w:rsidRPr="004E71E6">
        <w:rPr>
          <w:b/>
          <w:bCs/>
        </w:rPr>
        <w:t xml:space="preserve"> </w:t>
      </w:r>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is an owner of an existing store</w:t>
      </w:r>
    </w:p>
    <w:p w14:paraId="51801F58" w14:textId="77777777" w:rsidR="00AE47D4" w:rsidRPr="001872B8" w:rsidRDefault="00AE47D4" w:rsidP="00AE47D4">
      <w:pPr>
        <w:pStyle w:val="a3"/>
        <w:numPr>
          <w:ilvl w:val="1"/>
          <w:numId w:val="1"/>
        </w:numPr>
        <w:bidi w:val="0"/>
        <w:rPr>
          <w:b/>
          <w:bCs/>
        </w:rPr>
      </w:pPr>
      <w:r w:rsidRPr="001872B8">
        <w:rPr>
          <w:b/>
          <w:bCs/>
        </w:rPr>
        <w:t xml:space="preserve">Parameter: </w:t>
      </w:r>
      <w:r w:rsidRPr="001872B8">
        <w:t>store id, user id, permissions</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store</w:t>
      </w:r>
    </w:p>
    <w:p w14:paraId="22D46F8F" w14:textId="77777777" w:rsidR="00AE47D4" w:rsidRPr="0026131A" w:rsidRDefault="00AE47D4" w:rsidP="00AE47D4">
      <w:pPr>
        <w:pStyle w:val="a3"/>
        <w:numPr>
          <w:ilvl w:val="2"/>
          <w:numId w:val="1"/>
        </w:numPr>
        <w:bidi w:val="0"/>
      </w:pPr>
      <w:r w:rsidRPr="0026131A">
        <w:t>System requests the store id and user id</w:t>
      </w:r>
    </w:p>
    <w:p w14:paraId="4AC898EA" w14:textId="77777777" w:rsidR="00AE47D4" w:rsidRPr="0026131A" w:rsidRDefault="00AE47D4" w:rsidP="00AE47D4">
      <w:pPr>
        <w:pStyle w:val="a3"/>
        <w:numPr>
          <w:ilvl w:val="2"/>
          <w:numId w:val="1"/>
        </w:numPr>
        <w:bidi w:val="0"/>
      </w:pPr>
      <w:r w:rsidRPr="0026131A">
        <w:t>User provides required information</w:t>
      </w:r>
    </w:p>
    <w:p w14:paraId="0C9F2C4B" w14:textId="77777777" w:rsidR="00AE47D4" w:rsidRPr="0026131A" w:rsidRDefault="00AE47D4" w:rsidP="00AE47D4">
      <w:pPr>
        <w:pStyle w:val="a3"/>
        <w:numPr>
          <w:ilvl w:val="2"/>
          <w:numId w:val="1"/>
        </w:numPr>
        <w:bidi w:val="0"/>
      </w:pPr>
      <w:r w:rsidRPr="0026131A">
        <w:t>System locates store and user</w:t>
      </w:r>
    </w:p>
    <w:p w14:paraId="6CECEB62" w14:textId="77777777" w:rsidR="00AE47D4" w:rsidRPr="0026131A" w:rsidRDefault="00AE47D4" w:rsidP="00AE47D4">
      <w:pPr>
        <w:pStyle w:val="a3"/>
        <w:numPr>
          <w:ilvl w:val="2"/>
          <w:numId w:val="1"/>
        </w:numPr>
        <w:bidi w:val="0"/>
      </w:pPr>
      <w:r w:rsidRPr="0026131A">
        <w:t>If all valid</w:t>
      </w:r>
    </w:p>
    <w:p w14:paraId="580F115A" w14:textId="77777777" w:rsidR="00AE47D4" w:rsidRPr="0026131A" w:rsidRDefault="00AE47D4" w:rsidP="00AE47D4">
      <w:pPr>
        <w:pStyle w:val="a3"/>
        <w:numPr>
          <w:ilvl w:val="3"/>
          <w:numId w:val="1"/>
        </w:numPr>
        <w:bidi w:val="0"/>
      </w:pPr>
      <w:r w:rsidRPr="0026131A">
        <w:t>System assigns requested user to be store manager</w:t>
      </w:r>
    </w:p>
    <w:p w14:paraId="5519822F" w14:textId="77777777" w:rsidR="00AE47D4" w:rsidRPr="0026131A" w:rsidRDefault="00AE47D4" w:rsidP="00AE47D4">
      <w:pPr>
        <w:pStyle w:val="a3"/>
        <w:numPr>
          <w:ilvl w:val="3"/>
          <w:numId w:val="1"/>
        </w:numPr>
        <w:bidi w:val="0"/>
      </w:pPr>
      <w:r w:rsidRPr="0026131A">
        <w:t>System adds permissions to user</w:t>
      </w:r>
    </w:p>
    <w:p w14:paraId="4EA432C5" w14:textId="77777777" w:rsidR="00AE47D4" w:rsidRPr="0026131A" w:rsidRDefault="00AE47D4" w:rsidP="00AE47D4">
      <w:pPr>
        <w:pStyle w:val="a3"/>
        <w:numPr>
          <w:ilvl w:val="3"/>
          <w:numId w:val="1"/>
        </w:numPr>
        <w:bidi w:val="0"/>
      </w:pPr>
      <w:r w:rsidRPr="0026131A">
        <w:t>System sets user permission as new manager</w:t>
      </w:r>
    </w:p>
    <w:p w14:paraId="0C3C8669" w14:textId="31898E58" w:rsidR="00AE47D4" w:rsidRPr="0026131A" w:rsidRDefault="00AE47D4" w:rsidP="00AE47D4">
      <w:pPr>
        <w:pStyle w:val="a3"/>
        <w:numPr>
          <w:ilvl w:val="3"/>
          <w:numId w:val="1"/>
        </w:numPr>
        <w:bidi w:val="0"/>
      </w:pPr>
      <w:r w:rsidRPr="0026131A">
        <w:t xml:space="preserve">System sets user to be </w:t>
      </w:r>
      <w:r w:rsidR="00A34883" w:rsidRPr="0026131A">
        <w:t>appointed</w:t>
      </w:r>
      <w:r w:rsidRPr="0026131A">
        <w:t xml:space="preserve"> by the user that asked for this nomination</w:t>
      </w:r>
    </w:p>
    <w:p w14:paraId="7465ABE7" w14:textId="333F36BD" w:rsidR="00AE47D4" w:rsidRPr="00EF5888" w:rsidRDefault="00AE47D4" w:rsidP="00EF5888">
      <w:pPr>
        <w:pStyle w:val="a3"/>
        <w:numPr>
          <w:ilvl w:val="3"/>
          <w:numId w:val="1"/>
        </w:numPr>
        <w:bidi w:val="0"/>
        <w:rPr>
          <w:b/>
          <w:bCs/>
        </w:rPr>
      </w:pPr>
      <w:r w:rsidRPr="0026131A">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749A33EA" w:rsidR="00AE47D4" w:rsidRPr="007B760E" w:rsidRDefault="00AE47D4" w:rsidP="00D91CEB">
            <w:pPr>
              <w:bidi w:val="0"/>
            </w:pPr>
            <w:r w:rsidRPr="007B760E">
              <w:t>Store owner is logged to the system and provides an identification of an existing store that he owns, and id of a user of the system, that is not already a store manager</w:t>
            </w:r>
          </w:p>
        </w:tc>
        <w:tc>
          <w:tcPr>
            <w:tcW w:w="4019" w:type="dxa"/>
          </w:tcPr>
          <w:p w14:paraId="1921EFE8" w14:textId="77777777"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 xml:space="preserve">Store owner is logged to the system and provides identification of a store that </w:t>
            </w:r>
            <w:proofErr w:type="gramStart"/>
            <w:r w:rsidRPr="007B760E">
              <w:t>doesn't</w:t>
            </w:r>
            <w:proofErr w:type="gramEnd"/>
            <w:r w:rsidRPr="007B760E">
              <w:t xml:space="preserve"> exist</w:t>
            </w:r>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 xml:space="preserve">is logged to the system and provides identification of a store that he </w:t>
            </w:r>
            <w:proofErr w:type="gramStart"/>
            <w:r w:rsidRPr="001872B8">
              <w:t>doesn’t</w:t>
            </w:r>
            <w:proofErr w:type="gramEnd"/>
            <w:r w:rsidRPr="001872B8">
              <w:t xml:space="preserve"> own</w:t>
            </w:r>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6767696D" w:rsidR="00AE47D4" w:rsidRPr="00C84ECE" w:rsidRDefault="00AE47D4" w:rsidP="00D91CEB">
            <w:pPr>
              <w:bidi w:val="0"/>
              <w:ind w:left="360"/>
            </w:pPr>
            <w:r w:rsidRPr="00C84ECE">
              <w:t>The Store owner is logged to the system and provides identification of a store he owns and a known user that is already a manager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be nominated twice to be store </w:t>
            </w:r>
            <w:r w:rsidR="007B760E">
              <w:t>owner</w:t>
            </w:r>
            <w:r w:rsidRPr="001872B8">
              <w:t xml:space="preserve"> of the same store</w:t>
            </w:r>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762F23E1"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manager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69685485"/>
      <w:r>
        <w:t xml:space="preserve">[1.8] </w:t>
      </w:r>
      <w:r w:rsidR="00A60D87" w:rsidRPr="001872B8">
        <w:t xml:space="preserve">Use case: </w:t>
      </w:r>
      <w:r w:rsidR="00D840BF">
        <w:t>Appoint Manager</w:t>
      </w:r>
      <w:bookmarkEnd w:id="15"/>
    </w:p>
    <w:p w14:paraId="05566477" w14:textId="583CA940"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is an owner of an existing store</w:t>
      </w:r>
    </w:p>
    <w:p w14:paraId="23BAA2F2" w14:textId="77777777" w:rsidR="00A60D87" w:rsidRPr="001872B8" w:rsidRDefault="00A60D87" w:rsidP="00A60D87">
      <w:pPr>
        <w:pStyle w:val="a3"/>
        <w:numPr>
          <w:ilvl w:val="1"/>
          <w:numId w:val="1"/>
        </w:numPr>
        <w:bidi w:val="0"/>
        <w:rPr>
          <w:b/>
          <w:bCs/>
        </w:rPr>
      </w:pPr>
      <w:r w:rsidRPr="001872B8">
        <w:rPr>
          <w:b/>
          <w:bCs/>
        </w:rPr>
        <w:t xml:space="preserve">Parameter: </w:t>
      </w:r>
      <w:r w:rsidRPr="001872B8">
        <w:t>store id, user id, permissions</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store</w:t>
      </w:r>
    </w:p>
    <w:p w14:paraId="5E4D6D8E" w14:textId="77777777" w:rsidR="00A60D87" w:rsidRPr="0026131A" w:rsidRDefault="00A60D87" w:rsidP="00A60D87">
      <w:pPr>
        <w:pStyle w:val="a3"/>
        <w:numPr>
          <w:ilvl w:val="2"/>
          <w:numId w:val="1"/>
        </w:numPr>
        <w:bidi w:val="0"/>
      </w:pPr>
      <w:r w:rsidRPr="0026131A">
        <w:t>System requests the store id and user id</w:t>
      </w:r>
    </w:p>
    <w:p w14:paraId="5B70CBCF" w14:textId="77777777" w:rsidR="00A60D87" w:rsidRPr="0026131A" w:rsidRDefault="00A60D87" w:rsidP="00A60D87">
      <w:pPr>
        <w:pStyle w:val="a3"/>
        <w:numPr>
          <w:ilvl w:val="2"/>
          <w:numId w:val="1"/>
        </w:numPr>
        <w:bidi w:val="0"/>
      </w:pPr>
      <w:r w:rsidRPr="0026131A">
        <w:t>User provides required information</w:t>
      </w:r>
    </w:p>
    <w:p w14:paraId="11479B45" w14:textId="77777777" w:rsidR="00A60D87" w:rsidRPr="0026131A" w:rsidRDefault="00A60D87" w:rsidP="00A60D87">
      <w:pPr>
        <w:pStyle w:val="a3"/>
        <w:numPr>
          <w:ilvl w:val="2"/>
          <w:numId w:val="1"/>
        </w:numPr>
        <w:bidi w:val="0"/>
      </w:pPr>
      <w:r w:rsidRPr="0026131A">
        <w:t>System locates store and user</w:t>
      </w:r>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System assigns requested user to be store manager</w:t>
      </w:r>
    </w:p>
    <w:p w14:paraId="762F6905" w14:textId="77777777" w:rsidR="00A60D87" w:rsidRPr="0026131A" w:rsidRDefault="00A60D87" w:rsidP="00A60D87">
      <w:pPr>
        <w:pStyle w:val="a3"/>
        <w:numPr>
          <w:ilvl w:val="3"/>
          <w:numId w:val="1"/>
        </w:numPr>
        <w:bidi w:val="0"/>
      </w:pPr>
      <w:r w:rsidRPr="0026131A">
        <w:t>System adds permissions to user</w:t>
      </w:r>
    </w:p>
    <w:p w14:paraId="13DCCDF2" w14:textId="77777777" w:rsidR="00A60D87" w:rsidRPr="0026131A" w:rsidRDefault="00A60D87" w:rsidP="00A60D87">
      <w:pPr>
        <w:pStyle w:val="a3"/>
        <w:numPr>
          <w:ilvl w:val="3"/>
          <w:numId w:val="1"/>
        </w:numPr>
        <w:bidi w:val="0"/>
      </w:pPr>
      <w:r w:rsidRPr="0026131A">
        <w:t>System sets user permission as new manager</w:t>
      </w:r>
    </w:p>
    <w:p w14:paraId="18D56A66" w14:textId="77777777" w:rsidR="00A60D87" w:rsidRPr="0026131A" w:rsidRDefault="00A60D87" w:rsidP="00A60D87">
      <w:pPr>
        <w:pStyle w:val="a3"/>
        <w:numPr>
          <w:ilvl w:val="3"/>
          <w:numId w:val="1"/>
        </w:numPr>
        <w:bidi w:val="0"/>
      </w:pPr>
      <w:r w:rsidRPr="0026131A">
        <w:t>System sets user to be nominated by the user that asked for this nomination</w:t>
      </w:r>
    </w:p>
    <w:p w14:paraId="41FE8823" w14:textId="0BE27395" w:rsidR="00A60D87" w:rsidRPr="00B90DDA" w:rsidRDefault="00A60D87" w:rsidP="00B90DDA">
      <w:pPr>
        <w:pStyle w:val="a3"/>
        <w:numPr>
          <w:ilvl w:val="3"/>
          <w:numId w:val="1"/>
        </w:numPr>
        <w:bidi w:val="0"/>
      </w:pPr>
      <w:r w:rsidRPr="0026131A">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w:t>
            </w:r>
            <w:proofErr w:type="gramStart"/>
            <w:r w:rsidRPr="00072875">
              <w:t>doesn’t</w:t>
            </w:r>
            <w:proofErr w:type="gramEnd"/>
            <w:r w:rsidRPr="00072875">
              <w:t xml:space="preserve"> own</w:t>
            </w:r>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The Store owner is logged to the system and provides identification of a store he owns and a known user that is already a manager of that store</w:t>
            </w:r>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be nominated twice to be store manager of the same store</w:t>
            </w:r>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69685486"/>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0D63B2A0"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lastRenderedPageBreak/>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69685487"/>
      <w:r>
        <w:t xml:space="preserve">[1.10] </w:t>
      </w:r>
      <w:r w:rsidR="00A60D87" w:rsidRPr="001872B8">
        <w:t>Use case: Remove management permission for sub-manger</w:t>
      </w:r>
      <w:bookmarkEnd w:id="17"/>
    </w:p>
    <w:p w14:paraId="28923BB0" w14:textId="1F5F2769" w:rsidR="00741959" w:rsidRDefault="00741959" w:rsidP="00A60D87">
      <w:pPr>
        <w:pStyle w:val="a3"/>
        <w:numPr>
          <w:ilvl w:val="1"/>
          <w:numId w:val="1"/>
        </w:numPr>
        <w:bidi w:val="0"/>
        <w:rPr>
          <w:b/>
          <w:bCs/>
        </w:rPr>
      </w:pPr>
      <w:r>
        <w:rPr>
          <w:b/>
          <w:bCs/>
        </w:rPr>
        <w:t xml:space="preserve">[Req: 4.6, Class: User, CNAME: </w:t>
      </w:r>
      <w:proofErr w:type="spellStart"/>
      <w:r>
        <w:rPr>
          <w:b/>
          <w:bCs/>
        </w:rPr>
        <w:t>RemoveManagerPermissions</w:t>
      </w:r>
      <w:proofErr w:type="spell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asks to remove the list of permissions from the manager's permissions in the store</w:t>
      </w:r>
    </w:p>
    <w:p w14:paraId="261651EC" w14:textId="6E9440FC" w:rsidR="00A60D87" w:rsidRDefault="00A60D87" w:rsidP="004D7A39">
      <w:pPr>
        <w:pStyle w:val="a3"/>
        <w:numPr>
          <w:ilvl w:val="2"/>
          <w:numId w:val="1"/>
        </w:numPr>
        <w:bidi w:val="0"/>
      </w:pPr>
      <w:r w:rsidRPr="001872B8">
        <w:t>The right management permissions removed from the former manager permissions for the specific store</w:t>
      </w:r>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The user owns the store and the Store's Owner removes management permission for sub manager which is not sub manager of the specific store</w:t>
            </w:r>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77777777"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69685488"/>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asks to get information about staff working in the store</w:t>
      </w:r>
    </w:p>
    <w:p w14:paraId="4C8B55BB" w14:textId="2CCB4348" w:rsidR="00A964C6" w:rsidRDefault="00A964C6" w:rsidP="00D44A3D">
      <w:pPr>
        <w:pStyle w:val="a3"/>
        <w:numPr>
          <w:ilvl w:val="2"/>
          <w:numId w:val="1"/>
        </w:numPr>
        <w:bidi w:val="0"/>
      </w:pPr>
      <w:r>
        <w:t>System checks that the user is an owner of the store</w:t>
      </w:r>
    </w:p>
    <w:p w14:paraId="5AC53AF4" w14:textId="0E7DC59D" w:rsidR="00D44A3D" w:rsidRDefault="00A964C6" w:rsidP="00A964C6">
      <w:pPr>
        <w:pStyle w:val="a3"/>
        <w:numPr>
          <w:ilvl w:val="2"/>
          <w:numId w:val="1"/>
        </w:numPr>
        <w:bidi w:val="0"/>
      </w:pPr>
      <w:r>
        <w:t>System checks with the store for each user connected to the store with any role</w:t>
      </w:r>
    </w:p>
    <w:p w14:paraId="0A12C957" w14:textId="35451190" w:rsidR="00A964C6" w:rsidRDefault="00A964C6" w:rsidP="00A964C6">
      <w:pPr>
        <w:pStyle w:val="a3"/>
        <w:numPr>
          <w:ilvl w:val="2"/>
          <w:numId w:val="1"/>
        </w:numPr>
        <w:bidi w:val="0"/>
      </w:pPr>
      <w:r>
        <w:t>System returns list of user ids and list of each user's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Store owner asks for information about store's staff</w:t>
            </w:r>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All correct information is provided</w:t>
            </w:r>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w:t>
            </w:r>
            <w:proofErr w:type="gramStart"/>
            <w:r>
              <w:t>doesn’t</w:t>
            </w:r>
            <w:proofErr w:type="gramEnd"/>
            <w:r>
              <w:t xml:space="preserve"> own</w:t>
            </w:r>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w:t>
            </w:r>
            <w:proofErr w:type="gramStart"/>
            <w:r>
              <w:t>doesn’t</w:t>
            </w:r>
            <w:proofErr w:type="gramEnd"/>
            <w:r>
              <w:t xml:space="preserve"> have the permissions to check this information</w:t>
            </w:r>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w:t>
            </w:r>
            <w:proofErr w:type="gramStart"/>
            <w:r>
              <w:t>doesn’t</w:t>
            </w:r>
            <w:proofErr w:type="gramEnd"/>
            <w:r>
              <w:t xml:space="preserve"> exist</w:t>
            </w:r>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System informs that there is no such store in the system</w:t>
            </w:r>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69685489"/>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4996E435"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of all user's purchase</w:t>
      </w:r>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asks to view all purchase history</w:t>
            </w:r>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Admin asks to view information about purchases of items that their prices are different now</w:t>
            </w:r>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Admin asks to view information about purchases of users that are no longer users in the system</w:t>
            </w:r>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purchases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69685490"/>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23ECB0EA"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a requested store id</w:t>
      </w:r>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information of store's history</w:t>
            </w:r>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Admin asks to view information about purchases of items that their prices are different now</w:t>
            </w:r>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Admin asks to view information about purchases of users that are no longer users in the system</w:t>
            </w:r>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purchases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220B076" w14:textId="77777777" w:rsidR="00D44A3D" w:rsidRDefault="00D44A3D">
      <w:pPr>
        <w:bidi w:val="0"/>
      </w:pPr>
      <w:r>
        <w:rPr>
          <w:b/>
          <w:bCs/>
        </w:rPr>
        <w:br w:type="page"/>
      </w:r>
    </w:p>
    <w:p w14:paraId="5F6C6E30" w14:textId="295A8EB0" w:rsidR="00723B93" w:rsidRPr="001872B8" w:rsidRDefault="00723B93" w:rsidP="00723B93">
      <w:pPr>
        <w:pStyle w:val="3"/>
      </w:pPr>
      <w:bookmarkStart w:id="21" w:name="_Toc69685491"/>
      <w:r>
        <w:lastRenderedPageBreak/>
        <w:t>Items and stores:</w:t>
      </w:r>
      <w:bookmarkEnd w:id="21"/>
    </w:p>
    <w:p w14:paraId="4C662C53" w14:textId="5D44CC9B" w:rsidR="00750AF4" w:rsidRPr="001872B8" w:rsidRDefault="00681300" w:rsidP="00723B93">
      <w:pPr>
        <w:pStyle w:val="2"/>
        <w:bidi w:val="0"/>
      </w:pPr>
      <w:bookmarkStart w:id="22" w:name="_Toc69685492"/>
      <w:r>
        <w:t xml:space="preserve">[2.1] </w:t>
      </w:r>
      <w:r w:rsidR="00750AF4" w:rsidRPr="001872B8">
        <w:t>Use case: Gather information about store</w:t>
      </w:r>
      <w:r w:rsidR="00C5689F" w:rsidRPr="001872B8">
        <w:t>/</w:t>
      </w:r>
      <w:r w:rsidR="00750AF4" w:rsidRPr="001872B8">
        <w:t>product</w:t>
      </w:r>
      <w:bookmarkEnd w:id="22"/>
    </w:p>
    <w:p w14:paraId="69605BFE" w14:textId="68371D33"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proofErr w:type="spellEnd"/>
      <w:r w:rsidR="00363A09">
        <w:rPr>
          <w:b/>
          <w:bCs/>
        </w:rPr>
        <w:t xml:space="preserve">, </w:t>
      </w:r>
      <w:proofErr w:type="spellStart"/>
      <w:r w:rsidR="00363A09">
        <w:rPr>
          <w:b/>
          <w:bCs/>
        </w:rPr>
        <w:t>SearchForStore</w:t>
      </w:r>
      <w:proofErr w:type="spell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can choose to search for product or store, by entering a string query to search</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r w:rsidRPr="001872B8">
        <w:t>products</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3" w:name="_Toc69685493"/>
      <w:r>
        <w:t xml:space="preserve">[2.2] </w:t>
      </w:r>
      <w:r w:rsidR="00C57808" w:rsidRPr="001872B8">
        <w:t>Use case: Search for products</w:t>
      </w:r>
      <w:bookmarkEnd w:id="23"/>
    </w:p>
    <w:p w14:paraId="2719E2D8" w14:textId="01472764"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types in a string representing what he looks for</w:t>
      </w:r>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4" w:name="_Toc69685494"/>
      <w:r>
        <w:lastRenderedPageBreak/>
        <w:t>User buying from stores</w:t>
      </w:r>
      <w:r w:rsidR="00562FF3">
        <w:t>:</w:t>
      </w:r>
      <w:bookmarkEnd w:id="24"/>
    </w:p>
    <w:p w14:paraId="5C5413F0" w14:textId="0AAB8225" w:rsidR="00417341" w:rsidRPr="001872B8" w:rsidRDefault="00681300" w:rsidP="00723B93">
      <w:pPr>
        <w:pStyle w:val="2"/>
        <w:bidi w:val="0"/>
      </w:pPr>
      <w:bookmarkStart w:id="25" w:name="_Toc69685495"/>
      <w:r>
        <w:t xml:space="preserve">[3.1] </w:t>
      </w:r>
      <w:r w:rsidR="00417341" w:rsidRPr="001872B8">
        <w:t xml:space="preserve">Use case: Save </w:t>
      </w:r>
      <w:r w:rsidR="008C2CA6">
        <w:t>items</w:t>
      </w:r>
      <w:r w:rsidR="00417341" w:rsidRPr="001872B8">
        <w:t xml:space="preserve"> in a shopping cart</w:t>
      </w:r>
      <w:bookmarkEnd w:id="25"/>
    </w:p>
    <w:p w14:paraId="5F2466E2" w14:textId="4DD05308"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shopping cart</w:t>
      </w:r>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shopping cart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buy</w:t>
            </w:r>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6" w:name="_Toc69685496"/>
      <w:r>
        <w:t xml:space="preserve">[3.2] </w:t>
      </w:r>
      <w:r w:rsidR="00B362C8" w:rsidRPr="001872B8">
        <w:t>Use case: View shopping cart</w:t>
      </w:r>
      <w:bookmarkEnd w:id="26"/>
    </w:p>
    <w:p w14:paraId="2CE36605" w14:textId="19FEC851"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7" w:name="_Toc69685497"/>
      <w:r>
        <w:lastRenderedPageBreak/>
        <w:t xml:space="preserve">[3.3] </w:t>
      </w:r>
      <w:r w:rsidR="00B362C8" w:rsidRPr="001872B8">
        <w:t>Use case: Edit shopping cart</w:t>
      </w:r>
      <w:r w:rsidR="000411AD" w:rsidRPr="001872B8">
        <w:t>-</w:t>
      </w:r>
      <w:bookmarkEnd w:id="27"/>
    </w:p>
    <w:p w14:paraId="3BC9890B" w14:textId="72C6FE6C"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shopping cart</w:t>
      </w:r>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amount</w:t>
      </w:r>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8" w:name="_Toc69685498"/>
      <w:r>
        <w:t xml:space="preserve">[3.4] </w:t>
      </w:r>
      <w:r w:rsidR="00C64573" w:rsidRPr="001872B8">
        <w:t xml:space="preserve">Use case: </w:t>
      </w:r>
      <w:r w:rsidR="00530D41">
        <w:t>Purchase</w:t>
      </w:r>
      <w:r w:rsidR="00C64573" w:rsidRPr="001872B8">
        <w:t xml:space="preserve"> </w:t>
      </w:r>
      <w:r w:rsidR="00530D41">
        <w:t>the whole cart</w:t>
      </w:r>
      <w:bookmarkEnd w:id="28"/>
    </w:p>
    <w:p w14:paraId="1C70D49E" w14:textId="50202B77"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chooses to buy all the products in the cart</w:t>
      </w:r>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Payment info</w:t>
      </w:r>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Payment info</w:t>
      </w:r>
    </w:p>
    <w:p w14:paraId="48F9E7D1" w14:textId="53AD3389" w:rsidR="000C6B48" w:rsidRDefault="000C6B48" w:rsidP="000C6B48">
      <w:pPr>
        <w:pStyle w:val="a3"/>
        <w:numPr>
          <w:ilvl w:val="2"/>
          <w:numId w:val="1"/>
        </w:numPr>
        <w:bidi w:val="0"/>
      </w:pPr>
      <w:r>
        <w:t xml:space="preserve">System starts to perform new </w:t>
      </w:r>
      <w:r w:rsidRPr="000C6B48">
        <w:rPr>
          <w:b/>
          <w:bCs/>
        </w:rPr>
        <w:t>transaction</w:t>
      </w:r>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case</w:t>
      </w:r>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System summarizes all the prices and perform payment request to the external payment system</w:t>
      </w:r>
    </w:p>
    <w:p w14:paraId="3C688827" w14:textId="31E25512" w:rsidR="000C6B48" w:rsidRDefault="000C6B48" w:rsidP="00431FBA">
      <w:pPr>
        <w:pStyle w:val="a3"/>
        <w:numPr>
          <w:ilvl w:val="4"/>
          <w:numId w:val="1"/>
        </w:numPr>
        <w:bidi w:val="0"/>
      </w:pPr>
      <w:r>
        <w:t>System waits for respond from the payment system</w:t>
      </w:r>
    </w:p>
    <w:p w14:paraId="52E663A3" w14:textId="1CFC6781" w:rsidR="000C6B48" w:rsidRDefault="000C6B48" w:rsidP="00431FBA">
      <w:pPr>
        <w:pStyle w:val="a3"/>
        <w:numPr>
          <w:ilvl w:val="4"/>
          <w:numId w:val="1"/>
        </w:numPr>
        <w:bidi w:val="0"/>
      </w:pPr>
      <w:r>
        <w:t>If the payment was ok</w:t>
      </w:r>
    </w:p>
    <w:p w14:paraId="1A1B810E" w14:textId="53E9DD27" w:rsidR="000C6B48" w:rsidRDefault="000C6B48" w:rsidP="00431FBA">
      <w:pPr>
        <w:pStyle w:val="a3"/>
        <w:numPr>
          <w:ilvl w:val="5"/>
          <w:numId w:val="1"/>
        </w:numPr>
        <w:bidi w:val="0"/>
      </w:pPr>
      <w:r>
        <w:t>System sends a supply request with the user's details to the external supply system</w:t>
      </w:r>
    </w:p>
    <w:p w14:paraId="4DD5F6F6" w14:textId="21A88ED2" w:rsidR="000C6B48" w:rsidRDefault="000C6B48" w:rsidP="00431FBA">
      <w:pPr>
        <w:pStyle w:val="a3"/>
        <w:numPr>
          <w:ilvl w:val="5"/>
          <w:numId w:val="1"/>
        </w:numPr>
        <w:bidi w:val="0"/>
      </w:pPr>
      <w:r>
        <w:t>System waits for the positive respond from the supply system</w:t>
      </w:r>
    </w:p>
    <w:p w14:paraId="5A7BD47F" w14:textId="0596FABE" w:rsidR="000C6B48" w:rsidRDefault="000C6B48" w:rsidP="00431FBA">
      <w:pPr>
        <w:pStyle w:val="a3"/>
        <w:numPr>
          <w:ilvl w:val="5"/>
          <w:numId w:val="1"/>
        </w:numPr>
        <w:bidi w:val="0"/>
      </w:pPr>
      <w:r>
        <w:lastRenderedPageBreak/>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notifies the user that the purchase performed successfully</w:t>
      </w:r>
    </w:p>
    <w:p w14:paraId="134A8D90" w14:textId="0FBBD502" w:rsidR="00142FA4" w:rsidRDefault="00431FBA" w:rsidP="00431FBA">
      <w:pPr>
        <w:pStyle w:val="a3"/>
        <w:numPr>
          <w:ilvl w:val="6"/>
          <w:numId w:val="1"/>
        </w:numPr>
        <w:bidi w:val="0"/>
      </w:pPr>
      <w:r>
        <w:t>System updates the transaction of both user and all the stores involved, adding a new purchase history record to the history records</w:t>
      </w:r>
    </w:p>
    <w:p w14:paraId="33E76ED7" w14:textId="37F3BF1C" w:rsidR="00A86DB5" w:rsidRDefault="00A86DB5" w:rsidP="00A86DB5">
      <w:pPr>
        <w:pStyle w:val="a3"/>
        <w:numPr>
          <w:ilvl w:val="6"/>
          <w:numId w:val="1"/>
        </w:numPr>
        <w:bidi w:val="0"/>
      </w:pPr>
      <w:r>
        <w:t>System clears user's cart an all baskets</w:t>
      </w:r>
    </w:p>
    <w:p w14:paraId="0396C2E9" w14:textId="2F41AE7B" w:rsidR="00E84D26" w:rsidRDefault="00E84D26" w:rsidP="00E84D26">
      <w:pPr>
        <w:pStyle w:val="a3"/>
        <w:numPr>
          <w:ilvl w:val="5"/>
          <w:numId w:val="1"/>
        </w:numPr>
        <w:bidi w:val="0"/>
      </w:pPr>
      <w:r>
        <w:t>Els</w:t>
      </w:r>
      <w:r w:rsidR="00D47133">
        <w:t>e if supply system responds fail with supply</w:t>
      </w:r>
    </w:p>
    <w:p w14:paraId="4465960F" w14:textId="12993893" w:rsidR="00D47133" w:rsidRDefault="00D47133" w:rsidP="00D47133">
      <w:pPr>
        <w:pStyle w:val="a3"/>
        <w:numPr>
          <w:ilvl w:val="6"/>
          <w:numId w:val="1"/>
        </w:numPr>
        <w:bidi w:val="0"/>
      </w:pPr>
      <w:r>
        <w:t>System responds that the supply cannot be performed</w:t>
      </w:r>
    </w:p>
    <w:p w14:paraId="1B1C2204" w14:textId="635E8267" w:rsidR="00D47133" w:rsidRDefault="00D47133" w:rsidP="00D47133">
      <w:pPr>
        <w:pStyle w:val="a3"/>
        <w:numPr>
          <w:ilvl w:val="6"/>
          <w:numId w:val="1"/>
        </w:numPr>
        <w:bidi w:val="0"/>
      </w:pPr>
      <w:r>
        <w:rPr>
          <w:rFonts w:hint="cs"/>
        </w:rPr>
        <w:t>S</w:t>
      </w:r>
      <w:r>
        <w:t>ystem asks the payment system to perform money refund</w:t>
      </w:r>
    </w:p>
    <w:p w14:paraId="3BBD89DA" w14:textId="15EC5952" w:rsidR="00D47133" w:rsidRDefault="00D47133" w:rsidP="00D47133">
      <w:pPr>
        <w:pStyle w:val="a3"/>
        <w:numPr>
          <w:ilvl w:val="6"/>
          <w:numId w:val="1"/>
        </w:numPr>
        <w:bidi w:val="0"/>
      </w:pPr>
      <w:r>
        <w:t>System informs the user that the money was refunded</w:t>
      </w:r>
    </w:p>
    <w:p w14:paraId="272B5749" w14:textId="7CAC37D7" w:rsidR="00D47133" w:rsidRDefault="00D47133" w:rsidP="00D47133">
      <w:pPr>
        <w:pStyle w:val="a3"/>
        <w:numPr>
          <w:ilvl w:val="6"/>
          <w:numId w:val="1"/>
        </w:numPr>
        <w:bidi w:val="0"/>
      </w:pPr>
      <w:r>
        <w:t>System informs all the stores to perform items restore, with all the amounts that were taken from all the stores</w:t>
      </w:r>
    </w:p>
    <w:p w14:paraId="75E73481" w14:textId="3D6CD373" w:rsidR="00D47133" w:rsidRDefault="00D47133" w:rsidP="00D47133">
      <w:pPr>
        <w:pStyle w:val="a3"/>
        <w:numPr>
          <w:ilvl w:val="4"/>
          <w:numId w:val="1"/>
        </w:numPr>
        <w:bidi w:val="0"/>
      </w:pPr>
      <w:r>
        <w:t>Else if the payment system responds fail with payment</w:t>
      </w:r>
    </w:p>
    <w:p w14:paraId="257557B6" w14:textId="3519DF78" w:rsidR="00D47133" w:rsidRDefault="00D47133" w:rsidP="00D47133">
      <w:pPr>
        <w:pStyle w:val="a3"/>
        <w:numPr>
          <w:ilvl w:val="5"/>
          <w:numId w:val="1"/>
        </w:numPr>
        <w:bidi w:val="0"/>
      </w:pPr>
      <w:r>
        <w:t>System informs the user about fail with payment</w:t>
      </w:r>
    </w:p>
    <w:p w14:paraId="3C9EDB6E" w14:textId="305D49B5" w:rsidR="00D47133" w:rsidRDefault="00D47133" w:rsidP="00D47133">
      <w:pPr>
        <w:pStyle w:val="a3"/>
        <w:numPr>
          <w:ilvl w:val="5"/>
          <w:numId w:val="1"/>
        </w:numPr>
        <w:bidi w:val="0"/>
      </w:pPr>
      <w:r>
        <w:t>System informs all the stores to perform item restore, with all the amounts that were taken from all the stores</w:t>
      </w:r>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System informs the user that the purchase of the item cannot be performed</w:t>
      </w:r>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All products in cart are in stock in all stores, payment info is valid, payment system and supply system reply good respond</w:t>
            </w:r>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 xml:space="preserve">System updates the total price according to discount strategies in store, sends payment request to the payment system, sends supply request to the supply system, informs the </w:t>
            </w:r>
            <w:proofErr w:type="gramStart"/>
            <w:r>
              <w:t>user</w:t>
            </w:r>
            <w:proofErr w:type="gramEnd"/>
            <w:r>
              <w:t xml:space="preserve">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System informs the user that one of the items in store are not in stock- not enough of it in store, and cancels the purchase</w:t>
            </w:r>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t>All products in cart</w:t>
            </w:r>
            <w:r w:rsidR="000A6C4B">
              <w:t xml:space="preserve"> are in stock</w:t>
            </w:r>
            <w:r>
              <w:t>, but payment system responds with fail respond</w:t>
            </w:r>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System informs the user, and restores all items to the stores</w:t>
            </w:r>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lastRenderedPageBreak/>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w:t>
            </w:r>
            <w:proofErr w:type="gramStart"/>
            <w:r>
              <w:t>system</w:t>
            </w:r>
            <w:proofErr w:type="gramEnd"/>
            <w:r>
              <w:t xml:space="preserve"> and restores all items to stores</w:t>
            </w:r>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29" w:name="_Toc69685499"/>
      <w:r>
        <w:t xml:space="preserve">[3.5] </w:t>
      </w:r>
      <w:r w:rsidR="00801A09" w:rsidRPr="001872B8">
        <w:t xml:space="preserve">Use case: </w:t>
      </w:r>
      <w:r w:rsidR="00801A09" w:rsidRPr="00801A09">
        <w:t>Calculate total price for basket</w:t>
      </w:r>
      <w:bookmarkEnd w:id="29"/>
    </w:p>
    <w:p w14:paraId="488AADF3" w14:textId="77777777" w:rsidR="00801A09" w:rsidRDefault="00801A09" w:rsidP="00801A09">
      <w:pPr>
        <w:pStyle w:val="a3"/>
        <w:numPr>
          <w:ilvl w:val="1"/>
          <w:numId w:val="1"/>
        </w:numPr>
        <w:bidi w:val="0"/>
        <w:rPr>
          <w:b/>
          <w:bCs/>
        </w:rPr>
      </w:pPr>
      <w:r>
        <w:rPr>
          <w:b/>
          <w:bCs/>
        </w:rPr>
        <w:t xml:space="preserve">[Req: 2.9, Class: User, Cart, Transaction, CNAME: </w:t>
      </w:r>
      <w:proofErr w:type="spellStart"/>
      <w:r>
        <w:rPr>
          <w:b/>
          <w:bCs/>
        </w:rPr>
        <w:t>BuyWholeCart</w:t>
      </w:r>
      <w:proofErr w:type="spell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runs check for every item in basket</w:t>
      </w:r>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policy</w:t>
      </w:r>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price of all of them</w:t>
      </w:r>
    </w:p>
    <w:p w14:paraId="34398FA5" w14:textId="405288B1" w:rsidR="00DB0C1D" w:rsidRDefault="00D71B73" w:rsidP="00D71B73">
      <w:pPr>
        <w:pStyle w:val="a3"/>
        <w:numPr>
          <w:ilvl w:val="3"/>
          <w:numId w:val="1"/>
        </w:numPr>
        <w:bidi w:val="0"/>
      </w:pPr>
      <w:r w:rsidRPr="00672E9E">
        <w:rPr>
          <w:b/>
          <w:bCs/>
        </w:rPr>
        <w:t>System</w:t>
      </w:r>
      <w:r>
        <w:t xml:space="preserve"> updates the basket's total price</w:t>
      </w:r>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All products are in stock and valid with policies</w:t>
            </w:r>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w:t>
            </w:r>
            <w:proofErr w:type="gramStart"/>
            <w:r>
              <w:t>don't</w:t>
            </w:r>
            <w:proofErr w:type="gramEnd"/>
            <w:r>
              <w:t xml:space="preserve"> comply with store's policy</w:t>
            </w:r>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6D5E61F9" w14:textId="77777777" w:rsidR="00652FFF" w:rsidRDefault="00652FFF">
      <w:pPr>
        <w:bidi w:val="0"/>
        <w:rPr>
          <w:rFonts w:asciiTheme="majorHAnsi" w:eastAsiaTheme="majorEastAsia" w:hAnsiTheme="majorHAnsi" w:cstheme="majorBidi"/>
          <w:bCs/>
          <w:sz w:val="24"/>
          <w:szCs w:val="24"/>
          <w:u w:val="single"/>
        </w:rPr>
      </w:pPr>
      <w:r>
        <w:br w:type="page"/>
      </w:r>
    </w:p>
    <w:p w14:paraId="5E8592AA" w14:textId="77777777" w:rsidR="00672E9E" w:rsidRDefault="00672E9E" w:rsidP="004D5042"/>
    <w:p w14:paraId="48B4F9BC" w14:textId="7713405A" w:rsidR="00D63A5E" w:rsidRPr="001872B8" w:rsidRDefault="00723B93" w:rsidP="00723B93">
      <w:pPr>
        <w:pStyle w:val="3"/>
      </w:pPr>
      <w:bookmarkStart w:id="30" w:name="_Toc69685500"/>
      <w:r>
        <w:t>Store Manage</w:t>
      </w:r>
      <w:r w:rsidR="003210FD">
        <w:t>:</w:t>
      </w:r>
      <w:bookmarkEnd w:id="30"/>
    </w:p>
    <w:p w14:paraId="33E2F3B9" w14:textId="2947894A" w:rsidR="00723B93" w:rsidRPr="001872B8" w:rsidRDefault="00681300" w:rsidP="00723B93">
      <w:pPr>
        <w:pStyle w:val="2"/>
        <w:bidi w:val="0"/>
      </w:pPr>
      <w:bookmarkStart w:id="31" w:name="_Toc69685501"/>
      <w:r>
        <w:t xml:space="preserve">[4.1] </w:t>
      </w:r>
      <w:commentRangeStart w:id="32"/>
      <w:r w:rsidR="00723B93" w:rsidRPr="001872B8">
        <w:t>Use</w:t>
      </w:r>
      <w:commentRangeEnd w:id="32"/>
      <w:r w:rsidR="00723B93" w:rsidRPr="001872B8">
        <w:rPr>
          <w:rStyle w:val="a7"/>
        </w:rPr>
        <w:commentReference w:id="32"/>
      </w:r>
      <w:r w:rsidR="00723B93" w:rsidRPr="001872B8">
        <w:t xml:space="preserve"> case: Open a store</w:t>
      </w:r>
      <w:bookmarkEnd w:id="31"/>
    </w:p>
    <w:p w14:paraId="5B5E53AE" w14:textId="5545D32F"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r w:rsidRPr="001872B8">
        <w:rPr>
          <w:b/>
          <w:bCs/>
          <w:color w:val="FF0000"/>
        </w:rPr>
        <w:t>system</w:t>
      </w:r>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provides information</w:t>
      </w:r>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r w:rsidRPr="001872B8">
        <w:rPr>
          <w:b/>
          <w:bCs/>
          <w:color w:val="FF0000"/>
        </w:rPr>
        <w:t>store</w:t>
      </w:r>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t>The user is logged to the system and provides valid information while opening the store</w:t>
            </w:r>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The user is logged to the system and provides non valid information while opening the store</w:t>
            </w:r>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The user is not logged to the system and provides valid information while opening the store</w:t>
            </w:r>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3" w:name="_Toc69685502"/>
      <w:r>
        <w:t xml:space="preserve">[4.2] </w:t>
      </w:r>
      <w:commentRangeStart w:id="34"/>
      <w:r w:rsidR="00723B93" w:rsidRPr="001872B8">
        <w:t>Use</w:t>
      </w:r>
      <w:commentRangeEnd w:id="34"/>
      <w:r w:rsidR="00723B93" w:rsidRPr="001872B8">
        <w:rPr>
          <w:rStyle w:val="a7"/>
        </w:rPr>
        <w:commentReference w:id="34"/>
      </w:r>
      <w:r w:rsidR="00723B93" w:rsidRPr="001872B8">
        <w:t xml:space="preserve"> case: Add new product to store</w:t>
      </w:r>
      <w:bookmarkEnd w:id="33"/>
    </w:p>
    <w:p w14:paraId="6532635A" w14:textId="708C5821"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0856FA97" w14:textId="77777777" w:rsidR="00723B93" w:rsidRPr="001872B8" w:rsidRDefault="00723B93" w:rsidP="00723B93">
      <w:pPr>
        <w:pStyle w:val="a3"/>
        <w:numPr>
          <w:ilvl w:val="2"/>
          <w:numId w:val="1"/>
        </w:numPr>
        <w:bidi w:val="0"/>
        <w:rPr>
          <w:b/>
          <w:bCs/>
        </w:rPr>
      </w:pPr>
      <w:r w:rsidRPr="001872B8">
        <w:rPr>
          <w:b/>
          <w:bCs/>
        </w:rPr>
        <w:t>Same product does not already exist in the store</w:t>
      </w:r>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Store owner asks to add a new product to a store he owns</w:t>
      </w:r>
    </w:p>
    <w:p w14:paraId="735ED17D" w14:textId="77777777" w:rsidR="00723B93" w:rsidRPr="001872B8" w:rsidRDefault="00723B93" w:rsidP="00723B93">
      <w:pPr>
        <w:pStyle w:val="a3"/>
        <w:numPr>
          <w:ilvl w:val="2"/>
          <w:numId w:val="1"/>
        </w:numPr>
        <w:bidi w:val="0"/>
      </w:pPr>
      <w:r w:rsidRPr="001872B8">
        <w:t>The system asks for store identification</w:t>
      </w:r>
    </w:p>
    <w:p w14:paraId="1797A8BA" w14:textId="3DE59D7A" w:rsidR="00723B93" w:rsidRPr="001872B8" w:rsidRDefault="00723B93" w:rsidP="00723B93">
      <w:pPr>
        <w:pStyle w:val="a3"/>
        <w:numPr>
          <w:ilvl w:val="2"/>
          <w:numId w:val="1"/>
        </w:numPr>
        <w:bidi w:val="0"/>
      </w:pPr>
      <w:r w:rsidRPr="001872B8">
        <w:t>Store owner enters store id</w:t>
      </w:r>
    </w:p>
    <w:p w14:paraId="3030B0A0" w14:textId="77777777" w:rsidR="00723B93" w:rsidRPr="001872B8" w:rsidRDefault="00723B93" w:rsidP="00723B93">
      <w:pPr>
        <w:pStyle w:val="a3"/>
        <w:numPr>
          <w:ilvl w:val="2"/>
          <w:numId w:val="1"/>
        </w:numPr>
        <w:bidi w:val="0"/>
      </w:pPr>
      <w:r w:rsidRPr="001872B8">
        <w:t>System asks for product's details</w:t>
      </w:r>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provides required details- product details</w:t>
      </w:r>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System informs Store owner and seller that a product already exists</w:t>
      </w:r>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lastRenderedPageBreak/>
        <w:t>System adds the product to the store's products resource</w:t>
      </w:r>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System informs the Store owner and seller that the product was added successfully</w:t>
      </w:r>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Store owner and seller is logged to the system and provides an identification of an existing store that he owns and valid new product details</w:t>
            </w:r>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t xml:space="preserve">Store owner and seller is logged to the system and provides identification of a store that </w:t>
            </w:r>
            <w:proofErr w:type="gramStart"/>
            <w:r w:rsidRPr="00DE6FAE">
              <w:t>doesn't</w:t>
            </w:r>
            <w:proofErr w:type="gramEnd"/>
            <w:r w:rsidRPr="00DE6FAE">
              <w:t xml:space="preserve"> exist</w:t>
            </w:r>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 xml:space="preserve">The Store owner and seller is logged to the system and provides identification of a store that he </w:t>
            </w:r>
            <w:proofErr w:type="gramStart"/>
            <w:r w:rsidRPr="00DE6FAE">
              <w:t>doesn’t</w:t>
            </w:r>
            <w:proofErr w:type="gramEnd"/>
            <w:r w:rsidRPr="00DE6FAE">
              <w:t xml:space="preserve"> own</w:t>
            </w:r>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store</w:t>
            </w:r>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The Store owner and seller is not logged to the system</w:t>
            </w:r>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w:t>
            </w:r>
            <w:proofErr w:type="gramStart"/>
            <w:r w:rsidRPr="00DE6FAE">
              <w:t>doesn't</w:t>
            </w:r>
            <w:proofErr w:type="gramEnd"/>
            <w:r w:rsidRPr="00DE6FAE">
              <w:t xml:space="preserve"> exists, and with invalid product details</w:t>
            </w:r>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that the product's details are invalid</w:t>
            </w:r>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5" w:name="_Toc69685503"/>
      <w:r>
        <w:t xml:space="preserve">[4.3] </w:t>
      </w:r>
      <w:commentRangeStart w:id="36"/>
      <w:r w:rsidR="00723B93" w:rsidRPr="001872B8">
        <w:t>Use</w:t>
      </w:r>
      <w:commentRangeEnd w:id="36"/>
      <w:r w:rsidR="00723B93" w:rsidRPr="001872B8">
        <w:rPr>
          <w:rStyle w:val="a7"/>
        </w:rPr>
        <w:commentReference w:id="36"/>
      </w:r>
      <w:r w:rsidR="00723B93" w:rsidRPr="001872B8">
        <w:t xml:space="preserve"> case: Remove product from store</w:t>
      </w:r>
      <w:bookmarkEnd w:id="35"/>
    </w:p>
    <w:p w14:paraId="1C9C3EC0" w14:textId="03D74F1F"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Store owner asks to remove a product from a store he owns</w:t>
      </w:r>
    </w:p>
    <w:p w14:paraId="5486B295" w14:textId="77777777" w:rsidR="00723B93" w:rsidRPr="001872B8" w:rsidRDefault="00723B93" w:rsidP="00723B93">
      <w:pPr>
        <w:pStyle w:val="a3"/>
        <w:numPr>
          <w:ilvl w:val="2"/>
          <w:numId w:val="1"/>
        </w:numPr>
        <w:bidi w:val="0"/>
      </w:pPr>
      <w:r w:rsidRPr="001872B8">
        <w:t>The system asks for store identification</w:t>
      </w:r>
    </w:p>
    <w:p w14:paraId="4E7DF2A4" w14:textId="77777777" w:rsidR="00723B93" w:rsidRPr="001872B8" w:rsidRDefault="00723B93" w:rsidP="00723B93">
      <w:pPr>
        <w:pStyle w:val="a3"/>
        <w:numPr>
          <w:ilvl w:val="2"/>
          <w:numId w:val="1"/>
        </w:numPr>
        <w:bidi w:val="0"/>
      </w:pPr>
      <w:r w:rsidRPr="001872B8">
        <w:t>Store owner and seller enters store id</w:t>
      </w:r>
    </w:p>
    <w:p w14:paraId="50D268BA" w14:textId="77777777" w:rsidR="00723B93" w:rsidRPr="001872B8" w:rsidRDefault="00723B93" w:rsidP="00723B93">
      <w:pPr>
        <w:pStyle w:val="a3"/>
        <w:numPr>
          <w:ilvl w:val="2"/>
          <w:numId w:val="1"/>
        </w:numPr>
        <w:bidi w:val="0"/>
      </w:pPr>
      <w:r w:rsidRPr="001872B8">
        <w:t>System asks for product's id</w:t>
      </w:r>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provides required details- product id</w:t>
      </w:r>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lastRenderedPageBreak/>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resources </w:t>
      </w:r>
    </w:p>
    <w:p w14:paraId="1249D674" w14:textId="77777777" w:rsidR="00723B93" w:rsidRPr="001872B8" w:rsidRDefault="00723B93" w:rsidP="00723B93">
      <w:pPr>
        <w:pStyle w:val="a3"/>
        <w:numPr>
          <w:ilvl w:val="3"/>
          <w:numId w:val="1"/>
        </w:numPr>
        <w:bidi w:val="0"/>
      </w:pPr>
      <w:r w:rsidRPr="001872B8">
        <w:t>System informs Store owner and seller that a product was deleted successfully from the store</w:t>
      </w:r>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w:t>
      </w:r>
      <w:proofErr w:type="gramStart"/>
      <w:r w:rsidRPr="001872B8">
        <w:t>doesn’t</w:t>
      </w:r>
      <w:proofErr w:type="gramEnd"/>
      <w:r w:rsidRPr="001872B8">
        <w:t xml:space="preserve"> exists in the store</w:t>
      </w:r>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w:t>
            </w:r>
            <w:proofErr w:type="gramStart"/>
            <w:r w:rsidRPr="001872B8">
              <w:t>can't</w:t>
            </w:r>
            <w:proofErr w:type="gramEnd"/>
            <w:r w:rsidRPr="001872B8">
              <w:t xml:space="preserve"> be found when searching for products in the store</w:t>
            </w:r>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t>Store owner and seller</w:t>
            </w:r>
            <w:r w:rsidRPr="009C7222">
              <w:t xml:space="preserve"> is logged to the system and provides identification of a store that </w:t>
            </w:r>
            <w:proofErr w:type="gramStart"/>
            <w:r w:rsidRPr="009C7222">
              <w:t>doesn't</w:t>
            </w:r>
            <w:proofErr w:type="gramEnd"/>
            <w:r w:rsidRPr="009C7222">
              <w:t xml:space="preserve"> exist</w:t>
            </w:r>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w:t>
            </w:r>
            <w:proofErr w:type="gramStart"/>
            <w:r w:rsidRPr="009C7222">
              <w:rPr>
                <w:b/>
                <w:bCs/>
              </w:rPr>
              <w:t>doesn't</w:t>
            </w:r>
            <w:proofErr w:type="gramEnd"/>
            <w:r w:rsidRPr="009C7222">
              <w:rPr>
                <w:b/>
                <w:bCs/>
              </w:rPr>
              <w:t xml:space="preserve"> exists in the store</w:t>
            </w:r>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7" w:name="_Toc69685504"/>
      <w:r>
        <w:t xml:space="preserve">[4.4] </w:t>
      </w:r>
      <w:commentRangeStart w:id="38"/>
      <w:r w:rsidR="00723B93" w:rsidRPr="001872B8">
        <w:t>Use</w:t>
      </w:r>
      <w:commentRangeEnd w:id="38"/>
      <w:r w:rsidR="00723B93" w:rsidRPr="001872B8">
        <w:rPr>
          <w:rStyle w:val="a7"/>
        </w:rPr>
        <w:commentReference w:id="38"/>
      </w:r>
      <w:r w:rsidR="00723B93" w:rsidRPr="001872B8">
        <w:t xml:space="preserve"> case: Update product stock- add items</w:t>
      </w:r>
      <w:bookmarkEnd w:id="37"/>
    </w:p>
    <w:p w14:paraId="78BEE1FE" w14:textId="40DED76C" w:rsidR="00043C30" w:rsidRDefault="00043C30" w:rsidP="00723B93">
      <w:pPr>
        <w:pStyle w:val="a3"/>
        <w:numPr>
          <w:ilvl w:val="1"/>
          <w:numId w:val="1"/>
        </w:numPr>
        <w:bidi w:val="0"/>
        <w:rPr>
          <w:b/>
          <w:bCs/>
        </w:rPr>
      </w:pPr>
      <w:r>
        <w:rPr>
          <w:b/>
          <w:bCs/>
        </w:rPr>
        <w:t>[Req</w:t>
      </w:r>
      <w:r w:rsidR="00F814C2">
        <w:rPr>
          <w:b/>
          <w:bCs/>
        </w:rPr>
        <w:t xml:space="preserve">: 4.1, Class: Store, CNAME: </w:t>
      </w:r>
      <w:proofErr w:type="spellStart"/>
      <w:r w:rsidR="00805C8F">
        <w:rPr>
          <w:b/>
          <w:bCs/>
        </w:rPr>
        <w:t>UpdateItemStock</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Store owner and seller asks to add product items to store's stock</w:t>
      </w:r>
    </w:p>
    <w:p w14:paraId="35A38B83" w14:textId="77777777" w:rsidR="00723B93" w:rsidRPr="001872B8" w:rsidRDefault="00723B93" w:rsidP="00723B93">
      <w:pPr>
        <w:pStyle w:val="a3"/>
        <w:numPr>
          <w:ilvl w:val="2"/>
          <w:numId w:val="1"/>
        </w:numPr>
        <w:bidi w:val="0"/>
      </w:pPr>
      <w:r w:rsidRPr="001872B8">
        <w:t>The system asks for store identification, product id and amount</w:t>
      </w:r>
    </w:p>
    <w:p w14:paraId="5E2BF9D4" w14:textId="779BBE99" w:rsidR="00723B93" w:rsidRPr="001872B8" w:rsidRDefault="00723B93" w:rsidP="00723B93">
      <w:pPr>
        <w:pStyle w:val="a3"/>
        <w:numPr>
          <w:ilvl w:val="2"/>
          <w:numId w:val="1"/>
        </w:numPr>
        <w:bidi w:val="0"/>
      </w:pPr>
      <w:r w:rsidRPr="001872B8">
        <w:t>Store owner enters store id</w:t>
      </w:r>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A1E141E" w14:textId="77777777" w:rsidR="00723B93" w:rsidRPr="001872B8" w:rsidRDefault="00723B93" w:rsidP="00723B93">
      <w:pPr>
        <w:pStyle w:val="a3"/>
        <w:numPr>
          <w:ilvl w:val="2"/>
          <w:numId w:val="1"/>
        </w:numPr>
        <w:bidi w:val="0"/>
      </w:pPr>
      <w:r w:rsidRPr="001872B8">
        <w:t>System checks if such a store exists in user's store repository</w:t>
      </w:r>
    </w:p>
    <w:p w14:paraId="7EF68E1F" w14:textId="77777777" w:rsidR="00723B93" w:rsidRPr="001872B8" w:rsidRDefault="00723B93" w:rsidP="00723B93">
      <w:pPr>
        <w:pStyle w:val="a3"/>
        <w:numPr>
          <w:ilvl w:val="2"/>
          <w:numId w:val="1"/>
        </w:numPr>
        <w:bidi w:val="0"/>
      </w:pPr>
      <w:r w:rsidRPr="001872B8">
        <w:t>If exists</w:t>
      </w:r>
    </w:p>
    <w:p w14:paraId="53B7498D" w14:textId="77777777" w:rsidR="00723B93" w:rsidRPr="001872B8" w:rsidRDefault="00723B93" w:rsidP="00723B93">
      <w:pPr>
        <w:pStyle w:val="a3"/>
        <w:numPr>
          <w:ilvl w:val="3"/>
          <w:numId w:val="1"/>
        </w:numPr>
        <w:bidi w:val="0"/>
      </w:pPr>
      <w:r w:rsidRPr="001872B8">
        <w:t>System checks if such product exists in the store</w:t>
      </w:r>
    </w:p>
    <w:p w14:paraId="398D7DAA" w14:textId="77777777" w:rsidR="00723B93" w:rsidRPr="001872B8" w:rsidRDefault="00723B93" w:rsidP="00723B93">
      <w:pPr>
        <w:pStyle w:val="a3"/>
        <w:numPr>
          <w:ilvl w:val="3"/>
          <w:numId w:val="1"/>
        </w:numPr>
        <w:bidi w:val="0"/>
      </w:pPr>
      <w:r w:rsidRPr="001872B8">
        <w:lastRenderedPageBreak/>
        <w:t>If exists</w:t>
      </w:r>
    </w:p>
    <w:p w14:paraId="041ABBA0" w14:textId="77777777" w:rsidR="00723B93" w:rsidRPr="001872B8" w:rsidRDefault="00723B93" w:rsidP="00723B93">
      <w:pPr>
        <w:pStyle w:val="a3"/>
        <w:numPr>
          <w:ilvl w:val="4"/>
          <w:numId w:val="1"/>
        </w:numPr>
        <w:bidi w:val="0"/>
      </w:pPr>
      <w:r w:rsidRPr="001872B8">
        <w:t>System updates the product's current stock to the new amount</w:t>
      </w:r>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wants to add the new product to the store</w:t>
      </w:r>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case</w:t>
      </w:r>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39" w:name="_Toc69685505"/>
      <w:r>
        <w:t xml:space="preserve">[4.5] </w:t>
      </w:r>
      <w:commentRangeStart w:id="40"/>
      <w:r w:rsidR="00723B93" w:rsidRPr="001872B8">
        <w:t>Use</w:t>
      </w:r>
      <w:commentRangeEnd w:id="40"/>
      <w:r w:rsidR="00723B93" w:rsidRPr="001872B8">
        <w:rPr>
          <w:rStyle w:val="a7"/>
        </w:rPr>
        <w:commentReference w:id="40"/>
      </w:r>
      <w:r w:rsidR="00723B93" w:rsidRPr="001872B8">
        <w:t xml:space="preserve"> case: Update product stock- subtract items</w:t>
      </w:r>
      <w:bookmarkEnd w:id="39"/>
    </w:p>
    <w:p w14:paraId="0E3ED8C7" w14:textId="5496E05D" w:rsidR="00B83954" w:rsidRPr="00B83954" w:rsidRDefault="00B83954" w:rsidP="00B83954">
      <w:pPr>
        <w:pStyle w:val="a3"/>
        <w:numPr>
          <w:ilvl w:val="1"/>
          <w:numId w:val="1"/>
        </w:numPr>
        <w:bidi w:val="0"/>
        <w:rPr>
          <w:b/>
          <w:bCs/>
        </w:rPr>
      </w:pPr>
      <w:r>
        <w:rPr>
          <w:b/>
          <w:bCs/>
        </w:rPr>
        <w:t xml:space="preserve">[Req: 4.1, Class: Store, CNAME: </w:t>
      </w:r>
      <w:proofErr w:type="spellStart"/>
      <w:r>
        <w:rPr>
          <w:b/>
          <w:bCs/>
        </w:rPr>
        <w:t>UpdateItemStock</w:t>
      </w:r>
      <w:proofErr w:type="spell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lastRenderedPageBreak/>
        <w:t>Store owner and seller asks to subtract product items from store's stock</w:t>
      </w:r>
    </w:p>
    <w:p w14:paraId="16E80078" w14:textId="77777777" w:rsidR="00723B93" w:rsidRPr="001872B8" w:rsidRDefault="00723B93" w:rsidP="00723B93">
      <w:pPr>
        <w:pStyle w:val="a3"/>
        <w:numPr>
          <w:ilvl w:val="2"/>
          <w:numId w:val="1"/>
        </w:numPr>
        <w:bidi w:val="0"/>
      </w:pPr>
      <w:r w:rsidRPr="001872B8">
        <w:t>The system asks for store identification, product id and amount</w:t>
      </w:r>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6FDFB38" w14:textId="77777777" w:rsidR="00723B93" w:rsidRPr="001872B8" w:rsidRDefault="00723B93" w:rsidP="00723B93">
      <w:pPr>
        <w:pStyle w:val="a3"/>
        <w:numPr>
          <w:ilvl w:val="2"/>
          <w:numId w:val="1"/>
        </w:numPr>
        <w:bidi w:val="0"/>
      </w:pPr>
      <w:r w:rsidRPr="001872B8">
        <w:t>System checks if such a store exists in user's store repository</w:t>
      </w:r>
    </w:p>
    <w:p w14:paraId="189B7966" w14:textId="77777777" w:rsidR="00723B93" w:rsidRPr="001872B8" w:rsidRDefault="00723B93" w:rsidP="00723B93">
      <w:pPr>
        <w:pStyle w:val="a3"/>
        <w:numPr>
          <w:ilvl w:val="2"/>
          <w:numId w:val="1"/>
        </w:numPr>
        <w:bidi w:val="0"/>
      </w:pPr>
      <w:r w:rsidRPr="001872B8">
        <w:t>If exists</w:t>
      </w:r>
    </w:p>
    <w:p w14:paraId="1F8D00AB" w14:textId="77777777" w:rsidR="00723B93" w:rsidRPr="001872B8" w:rsidRDefault="00723B93" w:rsidP="00723B93">
      <w:pPr>
        <w:pStyle w:val="a3"/>
        <w:numPr>
          <w:ilvl w:val="3"/>
          <w:numId w:val="1"/>
        </w:numPr>
        <w:bidi w:val="0"/>
      </w:pPr>
      <w:r w:rsidRPr="001872B8">
        <w:t>System checks if such product exists in the store</w:t>
      </w:r>
    </w:p>
    <w:p w14:paraId="7F5F65F3" w14:textId="77777777" w:rsidR="00723B93" w:rsidRPr="001872B8" w:rsidRDefault="00723B93" w:rsidP="00723B93">
      <w:pPr>
        <w:pStyle w:val="a3"/>
        <w:numPr>
          <w:ilvl w:val="3"/>
          <w:numId w:val="1"/>
        </w:numPr>
        <w:bidi w:val="0"/>
      </w:pPr>
      <w:r w:rsidRPr="001872B8">
        <w:t>If exists</w:t>
      </w:r>
    </w:p>
    <w:p w14:paraId="09D72693" w14:textId="77777777" w:rsidR="00723B93" w:rsidRPr="001872B8" w:rsidRDefault="00723B93" w:rsidP="00723B93">
      <w:pPr>
        <w:pStyle w:val="a3"/>
        <w:numPr>
          <w:ilvl w:val="4"/>
          <w:numId w:val="1"/>
        </w:numPr>
        <w:bidi w:val="0"/>
      </w:pPr>
      <w:r w:rsidRPr="001872B8">
        <w:t>System updates the product's current stock to the new amount</w:t>
      </w:r>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t xml:space="preserve">System informs the </w:t>
      </w:r>
      <w:r w:rsidRPr="001872B8">
        <w:rPr>
          <w:b/>
          <w:bCs/>
        </w:rPr>
        <w:t xml:space="preserve">Store owner </w:t>
      </w:r>
      <w:r w:rsidRPr="001872B8">
        <w:t xml:space="preserve">that such product </w:t>
      </w:r>
      <w:proofErr w:type="gramStart"/>
      <w:r w:rsidRPr="001872B8">
        <w:t>doesn't</w:t>
      </w:r>
      <w:proofErr w:type="gramEnd"/>
      <w:r w:rsidRPr="001872B8">
        <w:t xml:space="preserve"> exist in the system</w:t>
      </w:r>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w:t>
            </w:r>
            <w:proofErr w:type="gramStart"/>
            <w:r w:rsidRPr="00940235">
              <w:t>doesn’t</w:t>
            </w:r>
            <w:proofErr w:type="gramEnd"/>
            <w:r w:rsidRPr="00940235">
              <w:t xml:space="preserve"> own</w:t>
            </w:r>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w:t>
            </w:r>
            <w:proofErr w:type="gramStart"/>
            <w:r w:rsidRPr="00940235">
              <w:t>doesn't</w:t>
            </w:r>
            <w:proofErr w:type="gramEnd"/>
            <w:r w:rsidRPr="00940235">
              <w:t xml:space="preserve"> exists in the store</w:t>
            </w:r>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not logged to the system</w:t>
            </w:r>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an invalid amount</w:t>
            </w:r>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1" w:name="_Toc69685506"/>
      <w:r>
        <w:t xml:space="preserve">[4.6] </w:t>
      </w:r>
      <w:commentRangeStart w:id="42"/>
      <w:r w:rsidR="00EE1DD6">
        <w:t>Use</w:t>
      </w:r>
      <w:commentRangeEnd w:id="42"/>
      <w:r w:rsidR="00EE1DD6">
        <w:rPr>
          <w:rStyle w:val="a7"/>
          <w:b w:val="0"/>
          <w:bCs w:val="0"/>
          <w:color w:val="2F5496" w:themeColor="accent1" w:themeShade="BF"/>
        </w:rPr>
        <w:commentReference w:id="42"/>
      </w:r>
      <w:r w:rsidR="00EE1DD6">
        <w:t xml:space="preserve"> case: Update existing product's details</w:t>
      </w:r>
      <w:bookmarkEnd w:id="41"/>
    </w:p>
    <w:p w14:paraId="7942ED94" w14:textId="77777777"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Store owner and seller asks to update product's details</w:t>
      </w:r>
    </w:p>
    <w:p w14:paraId="3F8F133A" w14:textId="77777777" w:rsidR="00EE1DD6" w:rsidRDefault="00EE1DD6" w:rsidP="00EE1DD6">
      <w:pPr>
        <w:pStyle w:val="a3"/>
        <w:numPr>
          <w:ilvl w:val="2"/>
          <w:numId w:val="35"/>
        </w:numPr>
        <w:bidi w:val="0"/>
        <w:spacing w:line="256" w:lineRule="auto"/>
      </w:pPr>
      <w:r>
        <w:lastRenderedPageBreak/>
        <w:t>The system asks for store identification, product id and new details</w:t>
      </w:r>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r>
        <w:t>ItemInfo</w:t>
      </w:r>
      <w:proofErr w:type="spellEnd"/>
    </w:p>
    <w:p w14:paraId="59AAEB84" w14:textId="77777777" w:rsidR="00EE1DD6" w:rsidRDefault="00EE1DD6" w:rsidP="00EE1DD6">
      <w:pPr>
        <w:pStyle w:val="a3"/>
        <w:numPr>
          <w:ilvl w:val="2"/>
          <w:numId w:val="35"/>
        </w:numPr>
        <w:bidi w:val="0"/>
        <w:spacing w:line="256" w:lineRule="auto"/>
      </w:pPr>
      <w:r>
        <w:t>System checks if such a store exists in user's store repository</w:t>
      </w:r>
    </w:p>
    <w:p w14:paraId="0D19F9C1" w14:textId="77777777" w:rsidR="00EE1DD6" w:rsidRDefault="00EE1DD6" w:rsidP="00EE1DD6">
      <w:pPr>
        <w:pStyle w:val="a3"/>
        <w:numPr>
          <w:ilvl w:val="2"/>
          <w:numId w:val="35"/>
        </w:numPr>
        <w:bidi w:val="0"/>
        <w:spacing w:line="256" w:lineRule="auto"/>
      </w:pPr>
      <w:r>
        <w:t>If exists</w:t>
      </w:r>
    </w:p>
    <w:p w14:paraId="388F0993" w14:textId="77777777" w:rsidR="00EE1DD6" w:rsidRDefault="00EE1DD6" w:rsidP="00EE1DD6">
      <w:pPr>
        <w:pStyle w:val="a3"/>
        <w:numPr>
          <w:ilvl w:val="3"/>
          <w:numId w:val="35"/>
        </w:numPr>
        <w:bidi w:val="0"/>
        <w:spacing w:line="256" w:lineRule="auto"/>
      </w:pPr>
      <w:r>
        <w:t>System checks if such product exists in the store</w:t>
      </w:r>
    </w:p>
    <w:p w14:paraId="626F2989" w14:textId="77777777" w:rsidR="00EE1DD6" w:rsidRDefault="00EE1DD6" w:rsidP="00EE1DD6">
      <w:pPr>
        <w:pStyle w:val="a3"/>
        <w:numPr>
          <w:ilvl w:val="3"/>
          <w:numId w:val="35"/>
        </w:numPr>
        <w:bidi w:val="0"/>
        <w:spacing w:line="256" w:lineRule="auto"/>
      </w:pPr>
      <w:r>
        <w:t>If exists</w:t>
      </w:r>
    </w:p>
    <w:p w14:paraId="5D996481" w14:textId="77777777" w:rsidR="00EE1DD6" w:rsidRDefault="00EE1DD6" w:rsidP="00EE1DD6">
      <w:pPr>
        <w:pStyle w:val="a3"/>
        <w:numPr>
          <w:ilvl w:val="4"/>
          <w:numId w:val="35"/>
        </w:numPr>
        <w:bidi w:val="0"/>
        <w:spacing w:line="256" w:lineRule="auto"/>
      </w:pPr>
      <w:r>
        <w:t>System updates the product's details as required</w:t>
      </w:r>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w:t>
            </w:r>
            <w:proofErr w:type="gramStart"/>
            <w:r>
              <w:t>doesn't</w:t>
            </w:r>
            <w:proofErr w:type="gramEnd"/>
            <w:r>
              <w:t xml:space="preserve"> exists in the store</w:t>
            </w:r>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w:t>
            </w:r>
            <w:proofErr w:type="gramStart"/>
            <w:r>
              <w:t>doesn't</w:t>
            </w:r>
            <w:proofErr w:type="gramEnd"/>
            <w:r>
              <w:t xml:space="preserve"> exists in the store</w:t>
            </w:r>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is logged to the system and provides a store id of an existing store he owns and a product id that exits in that store, and invalid new details</w:t>
            </w:r>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requested details are invalid</w:t>
            </w:r>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7EEBA0CD" w:rsidR="00EE1DD6" w:rsidRPr="008F6FDC" w:rsidRDefault="00681300" w:rsidP="00EE1DD6">
      <w:pPr>
        <w:pStyle w:val="2"/>
        <w:numPr>
          <w:ilvl w:val="0"/>
          <w:numId w:val="36"/>
        </w:numPr>
        <w:bidi w:val="0"/>
        <w:spacing w:line="256" w:lineRule="auto"/>
      </w:pPr>
      <w:bookmarkStart w:id="43" w:name="_Toc69685507"/>
      <w:r w:rsidRPr="008F6FDC">
        <w:t>[4.</w:t>
      </w:r>
      <w:r w:rsidR="00B83C48" w:rsidRPr="008F6FDC">
        <w:t>7</w:t>
      </w:r>
      <w:r w:rsidRPr="008F6FDC">
        <w:t xml:space="preserve">] </w:t>
      </w:r>
      <w:commentRangeStart w:id="44"/>
      <w:r w:rsidR="00EE1DD6" w:rsidRPr="008F6FDC">
        <w:t>Use</w:t>
      </w:r>
      <w:commentRangeEnd w:id="44"/>
      <w:r w:rsidR="00EE1DD6" w:rsidRPr="008F6FDC">
        <w:rPr>
          <w:rStyle w:val="a7"/>
          <w:b w:val="0"/>
          <w:bCs w:val="0"/>
          <w:color w:val="2F5496" w:themeColor="accent1" w:themeShade="BF"/>
        </w:rPr>
        <w:commentReference w:id="44"/>
      </w:r>
      <w:r w:rsidR="00EE1DD6" w:rsidRPr="008F6FDC">
        <w:t xml:space="preserve"> case: Add buying strategy to store's policy</w:t>
      </w:r>
      <w:bookmarkEnd w:id="43"/>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r>
        <w:rPr>
          <w:b/>
          <w:bCs/>
          <w:color w:val="FF0000"/>
        </w:rPr>
        <w:t>system</w:t>
      </w:r>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is an owner of an existing store</w:t>
      </w:r>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User asks to add buying strategy to store</w:t>
      </w:r>
    </w:p>
    <w:p w14:paraId="3452ABDB"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6297C394" w14:textId="77777777" w:rsidR="00EE1DD6" w:rsidRDefault="00EE1DD6" w:rsidP="00EE1DD6">
      <w:pPr>
        <w:pStyle w:val="a3"/>
        <w:numPr>
          <w:ilvl w:val="2"/>
          <w:numId w:val="35"/>
        </w:numPr>
        <w:bidi w:val="0"/>
        <w:spacing w:line="256" w:lineRule="auto"/>
        <w:rPr>
          <w:b/>
          <w:bCs/>
        </w:rPr>
      </w:pPr>
      <w:r>
        <w:rPr>
          <w:b/>
          <w:bCs/>
        </w:rPr>
        <w:t>User provides required information</w:t>
      </w:r>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w:t>
      </w:r>
      <w:proofErr w:type="gramStart"/>
      <w:r>
        <w:rPr>
          <w:b/>
          <w:bCs/>
        </w:rPr>
        <w:t>doesn't</w:t>
      </w:r>
      <w:proofErr w:type="gramEnd"/>
      <w:r>
        <w:rPr>
          <w:b/>
          <w:bCs/>
        </w:rPr>
        <w:t xml:space="preserve"> change it</w:t>
      </w:r>
    </w:p>
    <w:p w14:paraId="47355D4A" w14:textId="77777777" w:rsidR="00EE1DD6" w:rsidRDefault="00EE1DD6" w:rsidP="00EE1DD6">
      <w:pPr>
        <w:pStyle w:val="a3"/>
        <w:numPr>
          <w:ilvl w:val="2"/>
          <w:numId w:val="35"/>
        </w:numPr>
        <w:bidi w:val="0"/>
        <w:spacing w:line="256" w:lineRule="auto"/>
        <w:rPr>
          <w:b/>
          <w:bCs/>
        </w:rPr>
      </w:pPr>
      <w:r>
        <w:rPr>
          <w:b/>
          <w:bCs/>
        </w:rPr>
        <w:lastRenderedPageBreak/>
        <w:t>Else</w:t>
      </w:r>
    </w:p>
    <w:p w14:paraId="6548C722" w14:textId="77777777" w:rsidR="00EE1DD6" w:rsidRDefault="00EE1DD6" w:rsidP="00EE1DD6">
      <w:pPr>
        <w:pStyle w:val="a3"/>
        <w:numPr>
          <w:ilvl w:val="3"/>
          <w:numId w:val="35"/>
        </w:numPr>
        <w:bidi w:val="0"/>
        <w:spacing w:line="256" w:lineRule="auto"/>
        <w:rPr>
          <w:b/>
          <w:bCs/>
        </w:rPr>
      </w:pPr>
      <w:r>
        <w:rPr>
          <w:b/>
          <w:bCs/>
        </w:rPr>
        <w:t>System adds new strategy to store's policy</w:t>
      </w:r>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is logged to the system and provides identification of a store he owns and an unknown buying strategy</w:t>
            </w:r>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is not logged to the system</w:t>
            </w:r>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7453ACC3" w:rsidR="00EE1DD6" w:rsidRPr="008F6FDC" w:rsidRDefault="00681300" w:rsidP="00EE1DD6">
      <w:pPr>
        <w:pStyle w:val="2"/>
        <w:numPr>
          <w:ilvl w:val="0"/>
          <w:numId w:val="36"/>
        </w:numPr>
        <w:bidi w:val="0"/>
        <w:spacing w:line="256" w:lineRule="auto"/>
      </w:pPr>
      <w:bookmarkStart w:id="45" w:name="_Toc69685508"/>
      <w:r w:rsidRPr="008F6FDC">
        <w:t>[4.</w:t>
      </w:r>
      <w:r w:rsidR="00B83C48" w:rsidRPr="008F6FDC">
        <w:t>8</w:t>
      </w:r>
      <w:r w:rsidRPr="008F6FDC">
        <w:t xml:space="preserve">] </w:t>
      </w:r>
      <w:commentRangeStart w:id="46"/>
      <w:r w:rsidR="00EE1DD6" w:rsidRPr="008F6FDC">
        <w:t>Use</w:t>
      </w:r>
      <w:commentRangeEnd w:id="46"/>
      <w:r w:rsidR="00EE1DD6" w:rsidRPr="008F6FDC">
        <w:rPr>
          <w:rStyle w:val="a7"/>
          <w:b w:val="0"/>
          <w:bCs w:val="0"/>
          <w:color w:val="2F5496" w:themeColor="accent1" w:themeShade="BF"/>
        </w:rPr>
        <w:commentReference w:id="46"/>
      </w:r>
      <w:r w:rsidR="00EE1DD6" w:rsidRPr="008F6FDC">
        <w:t xml:space="preserve"> case: Update buying strategy to store's policy</w:t>
      </w:r>
      <w:bookmarkEnd w:id="45"/>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User asks to update buying strategy to store</w:t>
      </w:r>
    </w:p>
    <w:p w14:paraId="36951616"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107D2CFA" w14:textId="77777777" w:rsidR="00EE1DD6" w:rsidRDefault="00EE1DD6" w:rsidP="00EE1DD6">
      <w:pPr>
        <w:pStyle w:val="a3"/>
        <w:numPr>
          <w:ilvl w:val="2"/>
          <w:numId w:val="35"/>
        </w:numPr>
        <w:bidi w:val="0"/>
        <w:spacing w:line="256" w:lineRule="auto"/>
        <w:rPr>
          <w:b/>
          <w:bCs/>
        </w:rPr>
      </w:pPr>
      <w:r>
        <w:rPr>
          <w:b/>
          <w:bCs/>
        </w:rPr>
        <w:t>User provides required information</w:t>
      </w:r>
    </w:p>
    <w:p w14:paraId="2D332446" w14:textId="77777777" w:rsidR="00EE1DD6" w:rsidRDefault="00EE1DD6" w:rsidP="00EE1DD6">
      <w:pPr>
        <w:pStyle w:val="a3"/>
        <w:numPr>
          <w:ilvl w:val="2"/>
          <w:numId w:val="35"/>
        </w:numPr>
        <w:bidi w:val="0"/>
        <w:spacing w:line="256" w:lineRule="auto"/>
        <w:rPr>
          <w:b/>
          <w:bCs/>
        </w:rPr>
      </w:pPr>
      <w:r>
        <w:rPr>
          <w:b/>
          <w:bCs/>
        </w:rPr>
        <w:t>System locates store and check if strategy exists in the store's policy</w:t>
      </w:r>
    </w:p>
    <w:p w14:paraId="1E0366C7" w14:textId="77777777" w:rsidR="00EE1DD6" w:rsidRDefault="00EE1DD6" w:rsidP="00EE1DD6">
      <w:pPr>
        <w:pStyle w:val="a3"/>
        <w:numPr>
          <w:ilvl w:val="2"/>
          <w:numId w:val="35"/>
        </w:numPr>
        <w:bidi w:val="0"/>
        <w:spacing w:line="256" w:lineRule="auto"/>
        <w:rPr>
          <w:b/>
          <w:bCs/>
        </w:rPr>
      </w:pPr>
      <w:r>
        <w:rPr>
          <w:b/>
          <w:bCs/>
        </w:rPr>
        <w:t>System asks whether to delete or update existing strategy</w:t>
      </w:r>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System removes strategy from store's policy</w:t>
      </w:r>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policy</w:t>
            </w:r>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 as required</w:t>
            </w:r>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lastRenderedPageBreak/>
              <w:t>Store owner and seller</w:t>
            </w:r>
            <w:r>
              <w:t xml:space="preserve"> is logged to the system and provides identification of a store that </w:t>
            </w:r>
            <w:proofErr w:type="gramStart"/>
            <w:r>
              <w:t>doesn't</w:t>
            </w:r>
            <w:proofErr w:type="gramEnd"/>
            <w:r>
              <w:t xml:space="preserve"> exist</w:t>
            </w:r>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t xml:space="preserve">The </w:t>
            </w:r>
            <w:r>
              <w:rPr>
                <w:b w:val="0"/>
                <w:bCs w:val="0"/>
              </w:rPr>
              <w:t xml:space="preserve">Store owner and seller </w:t>
            </w:r>
            <w:r>
              <w:t>is not logged to the system</w:t>
            </w:r>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1FE1B031" w:rsidR="00EE1DD6" w:rsidRPr="008F6FDC" w:rsidRDefault="00681300" w:rsidP="00EE1DD6">
      <w:pPr>
        <w:pStyle w:val="2"/>
        <w:numPr>
          <w:ilvl w:val="0"/>
          <w:numId w:val="36"/>
        </w:numPr>
        <w:bidi w:val="0"/>
        <w:spacing w:line="256" w:lineRule="auto"/>
      </w:pPr>
      <w:bookmarkStart w:id="47" w:name="_Toc69685509"/>
      <w:r w:rsidRPr="008F6FDC">
        <w:t>[4.</w:t>
      </w:r>
      <w:r w:rsidR="00B83C48" w:rsidRPr="008F6FDC">
        <w:t>9</w:t>
      </w:r>
      <w:r w:rsidRPr="008F6FDC">
        <w:t xml:space="preserve">] </w:t>
      </w:r>
      <w:commentRangeStart w:id="48"/>
      <w:r w:rsidR="00EE1DD6" w:rsidRPr="008F6FDC">
        <w:t>Use</w:t>
      </w:r>
      <w:commentRangeEnd w:id="48"/>
      <w:r w:rsidR="00EE1DD6" w:rsidRPr="008F6FDC">
        <w:rPr>
          <w:rStyle w:val="a7"/>
          <w:b w:val="0"/>
          <w:bCs w:val="0"/>
          <w:color w:val="2F5496" w:themeColor="accent1" w:themeShade="BF"/>
        </w:rPr>
        <w:commentReference w:id="48"/>
      </w:r>
      <w:r w:rsidR="00EE1DD6" w:rsidRPr="008F6FDC">
        <w:t xml:space="preserve"> case: Add allowed discounts to store's policy</w:t>
      </w:r>
      <w:bookmarkEnd w:id="47"/>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User asks to add allowed discount type to store</w:t>
      </w:r>
    </w:p>
    <w:p w14:paraId="133D0B70" w14:textId="77777777" w:rsidR="00EE1DD6" w:rsidRDefault="00EE1DD6" w:rsidP="00EE1DD6">
      <w:pPr>
        <w:pStyle w:val="a3"/>
        <w:numPr>
          <w:ilvl w:val="2"/>
          <w:numId w:val="35"/>
        </w:numPr>
        <w:bidi w:val="0"/>
        <w:spacing w:line="256" w:lineRule="auto"/>
        <w:rPr>
          <w:b/>
          <w:bCs/>
        </w:rPr>
      </w:pPr>
      <w:r>
        <w:rPr>
          <w:b/>
          <w:bCs/>
        </w:rPr>
        <w:t>System requests the store id and discount type</w:t>
      </w:r>
    </w:p>
    <w:p w14:paraId="27EC7BEA" w14:textId="77777777" w:rsidR="00EE1DD6" w:rsidRDefault="00EE1DD6" w:rsidP="00EE1DD6">
      <w:pPr>
        <w:pStyle w:val="a3"/>
        <w:numPr>
          <w:ilvl w:val="2"/>
          <w:numId w:val="35"/>
        </w:numPr>
        <w:bidi w:val="0"/>
        <w:spacing w:line="256" w:lineRule="auto"/>
        <w:rPr>
          <w:b/>
          <w:bCs/>
        </w:rPr>
      </w:pPr>
      <w:r>
        <w:rPr>
          <w:b/>
          <w:bCs/>
        </w:rPr>
        <w:t>User provides required information</w:t>
      </w:r>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w:t>
      </w:r>
      <w:proofErr w:type="gramStart"/>
      <w:r>
        <w:rPr>
          <w:b/>
          <w:bCs/>
        </w:rPr>
        <w:t>doesn't</w:t>
      </w:r>
      <w:proofErr w:type="gramEnd"/>
      <w:r>
        <w:rPr>
          <w:b/>
          <w:bCs/>
        </w:rPr>
        <w:t xml:space="preserve"> change it</w:t>
      </w:r>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System adds new discount type to store's policy</w:t>
      </w:r>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w:t>
            </w:r>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lastRenderedPageBreak/>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66FE6C98" w:rsidR="00EE1DD6" w:rsidRPr="008F6FDC" w:rsidRDefault="00681300" w:rsidP="00EE1DD6">
      <w:pPr>
        <w:pStyle w:val="2"/>
        <w:numPr>
          <w:ilvl w:val="0"/>
          <w:numId w:val="36"/>
        </w:numPr>
        <w:bidi w:val="0"/>
        <w:spacing w:line="256" w:lineRule="auto"/>
      </w:pPr>
      <w:bookmarkStart w:id="49" w:name="_Toc69685510"/>
      <w:r w:rsidRPr="008F6FDC">
        <w:t>[4.1</w:t>
      </w:r>
      <w:r w:rsidR="00B83C48" w:rsidRPr="008F6FDC">
        <w:t>0</w:t>
      </w:r>
      <w:r w:rsidRPr="008F6FDC">
        <w:t xml:space="preserve">] </w:t>
      </w:r>
      <w:commentRangeStart w:id="50"/>
      <w:r w:rsidR="00EE1DD6" w:rsidRPr="008F6FDC">
        <w:t>Use</w:t>
      </w:r>
      <w:commentRangeEnd w:id="50"/>
      <w:r w:rsidR="00EE1DD6" w:rsidRPr="008F6FDC">
        <w:rPr>
          <w:rStyle w:val="a7"/>
          <w:b w:val="0"/>
          <w:bCs w:val="0"/>
          <w:color w:val="2F5496" w:themeColor="accent1" w:themeShade="BF"/>
        </w:rPr>
        <w:commentReference w:id="50"/>
      </w:r>
      <w:r w:rsidR="00EE1DD6" w:rsidRPr="008F6FDC">
        <w:t xml:space="preserve"> case: Update allowed discounts in store's policy</w:t>
      </w:r>
      <w:bookmarkEnd w:id="49"/>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store</w:t>
      </w:r>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discount type</w:t>
      </w:r>
    </w:p>
    <w:p w14:paraId="615B9C13" w14:textId="77777777" w:rsidR="00EE1DD6" w:rsidRDefault="00EE1DD6" w:rsidP="00EE1DD6">
      <w:pPr>
        <w:pStyle w:val="a3"/>
        <w:numPr>
          <w:ilvl w:val="2"/>
          <w:numId w:val="35"/>
        </w:numPr>
        <w:bidi w:val="0"/>
        <w:spacing w:line="256" w:lineRule="auto"/>
        <w:rPr>
          <w:b/>
          <w:bCs/>
        </w:rPr>
      </w:pPr>
      <w:r>
        <w:rPr>
          <w:b/>
          <w:bCs/>
        </w:rPr>
        <w:t>User provides required information</w:t>
      </w:r>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policy</w:t>
      </w:r>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discount type</w:t>
      </w:r>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policy</w:t>
      </w:r>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policy</w:t>
            </w:r>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discount type</w:t>
            </w:r>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discount type is unknown</w:t>
            </w:r>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lastRenderedPageBreak/>
              <w:t xml:space="preserve">The </w:t>
            </w:r>
            <w:r>
              <w:rPr>
                <w:b w:val="0"/>
                <w:bCs w:val="0"/>
              </w:rPr>
              <w:t xml:space="preserve">Store owner and seller </w:t>
            </w:r>
            <w:r>
              <w:t>is not logged to the system</w:t>
            </w:r>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discount type that </w:t>
            </w:r>
            <w:proofErr w:type="gramStart"/>
            <w:r>
              <w:t>doesn't</w:t>
            </w:r>
            <w:proofErr w:type="gramEnd"/>
            <w:r>
              <w:t xml:space="preserve"> exist</w:t>
            </w:r>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w:t>
            </w:r>
            <w:proofErr w:type="gramStart"/>
            <w:r>
              <w:t>doesn't</w:t>
            </w:r>
            <w:proofErr w:type="gramEnd"/>
            <w:r>
              <w:t xml:space="preserve"> exist and encourages him to use </w:t>
            </w:r>
            <w:r>
              <w:rPr>
                <w:b/>
                <w:bCs/>
              </w:rPr>
              <w:t>Add new discount type to store's policy</w:t>
            </w:r>
            <w:r>
              <w:t xml:space="preserve"> use case</w:t>
            </w:r>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33EB8AE8" w14:textId="0BBDF396" w:rsidR="00EE1DD6" w:rsidRPr="008F6FDC" w:rsidRDefault="005837EB" w:rsidP="00EE1DD6">
      <w:pPr>
        <w:pStyle w:val="2"/>
        <w:numPr>
          <w:ilvl w:val="0"/>
          <w:numId w:val="36"/>
        </w:numPr>
        <w:bidi w:val="0"/>
        <w:spacing w:line="256" w:lineRule="auto"/>
      </w:pPr>
      <w:bookmarkStart w:id="51" w:name="_Toc69685511"/>
      <w:r w:rsidRPr="008F6FDC">
        <w:t>[4.1</w:t>
      </w:r>
      <w:r w:rsidR="00B83C48" w:rsidRPr="008F6FDC">
        <w:t>1</w:t>
      </w:r>
      <w:r w:rsidRPr="008F6FDC">
        <w:t xml:space="preserve">] </w:t>
      </w:r>
      <w:commentRangeStart w:id="52"/>
      <w:r w:rsidR="00EE1DD6" w:rsidRPr="008F6FDC">
        <w:t>Use</w:t>
      </w:r>
      <w:commentRangeEnd w:id="52"/>
      <w:r w:rsidR="00EE1DD6" w:rsidRPr="008F6FDC">
        <w:rPr>
          <w:rStyle w:val="a7"/>
          <w:b w:val="0"/>
          <w:bCs w:val="0"/>
          <w:color w:val="2F5496" w:themeColor="accent1" w:themeShade="BF"/>
        </w:rPr>
        <w:commentReference w:id="52"/>
      </w:r>
      <w:r w:rsidR="00EE1DD6" w:rsidRPr="008F6FDC">
        <w:t xml:space="preserve"> case: View store's policy</w:t>
      </w:r>
      <w:bookmarkEnd w:id="51"/>
    </w:p>
    <w:p w14:paraId="6E3CC6A3" w14:textId="77777777" w:rsidR="00EE1DD6" w:rsidRDefault="00EE1DD6" w:rsidP="00EE1DD6">
      <w:pPr>
        <w:bidi w:val="0"/>
        <w:ind w:left="360" w:firstLine="720"/>
        <w:rPr>
          <w:b/>
          <w:bCs/>
        </w:rPr>
      </w:pPr>
      <w:r>
        <w:rPr>
          <w:b/>
          <w:bCs/>
        </w:rPr>
        <w:t xml:space="preserve">[Req: 4.2, Class: Store, CNAME: </w:t>
      </w:r>
      <w:proofErr w:type="spellStart"/>
      <w:r>
        <w:rPr>
          <w:b/>
          <w:bCs/>
        </w:rPr>
        <w:t>EditItemToStore</w:t>
      </w:r>
      <w:proofErr w:type="spellEnd"/>
      <w:r>
        <w:rPr>
          <w:b/>
          <w:bCs/>
        </w:rPr>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User asks to view store's policy</w:t>
      </w:r>
    </w:p>
    <w:p w14:paraId="52C7987C" w14:textId="77777777" w:rsidR="00EE1DD6" w:rsidRDefault="00EE1DD6" w:rsidP="00EE1DD6">
      <w:pPr>
        <w:pStyle w:val="a3"/>
        <w:numPr>
          <w:ilvl w:val="2"/>
          <w:numId w:val="35"/>
        </w:numPr>
        <w:bidi w:val="0"/>
        <w:spacing w:line="256" w:lineRule="auto"/>
        <w:rPr>
          <w:b/>
          <w:bCs/>
        </w:rPr>
      </w:pPr>
      <w:r>
        <w:rPr>
          <w:b/>
          <w:bCs/>
        </w:rPr>
        <w:t>System asks for store's id</w:t>
      </w:r>
    </w:p>
    <w:p w14:paraId="4E31B62C" w14:textId="77777777" w:rsidR="00EE1DD6" w:rsidRDefault="00EE1DD6" w:rsidP="00EE1DD6">
      <w:pPr>
        <w:pStyle w:val="a3"/>
        <w:numPr>
          <w:ilvl w:val="2"/>
          <w:numId w:val="35"/>
        </w:numPr>
        <w:bidi w:val="0"/>
        <w:spacing w:line="256" w:lineRule="auto"/>
        <w:rPr>
          <w:b/>
          <w:bCs/>
        </w:rPr>
      </w:pPr>
      <w:r>
        <w:rPr>
          <w:b/>
          <w:bCs/>
        </w:rPr>
        <w:t>User provides store id</w:t>
      </w:r>
    </w:p>
    <w:p w14:paraId="642689C1" w14:textId="77777777" w:rsidR="00EE1DD6" w:rsidRDefault="00EE1DD6" w:rsidP="00EE1DD6">
      <w:pPr>
        <w:pStyle w:val="a3"/>
        <w:numPr>
          <w:ilvl w:val="2"/>
          <w:numId w:val="35"/>
        </w:numPr>
        <w:bidi w:val="0"/>
        <w:spacing w:line="256" w:lineRule="auto"/>
        <w:rPr>
          <w:b/>
          <w:bCs/>
        </w:rPr>
      </w:pPr>
      <w:r>
        <w:rPr>
          <w:b/>
          <w:bCs/>
        </w:rPr>
        <w:t>System presents store policy</w:t>
      </w:r>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presents store's policy- buying strategies and discount types</w:t>
            </w:r>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710FA151" w:rsidR="00EE1DD6" w:rsidRPr="008F6FDC" w:rsidRDefault="005837EB" w:rsidP="00EE1DD6">
      <w:pPr>
        <w:pStyle w:val="2"/>
        <w:numPr>
          <w:ilvl w:val="0"/>
          <w:numId w:val="36"/>
        </w:numPr>
        <w:bidi w:val="0"/>
        <w:spacing w:line="256" w:lineRule="auto"/>
        <w:rPr>
          <w:rtl/>
        </w:rPr>
      </w:pPr>
      <w:bookmarkStart w:id="53" w:name="_Toc69685512"/>
      <w:r w:rsidRPr="008F6FDC">
        <w:t>[4.1</w:t>
      </w:r>
      <w:r w:rsidR="00B83C48" w:rsidRPr="008F6FDC">
        <w:t>2</w:t>
      </w:r>
      <w:r w:rsidRPr="008F6FDC">
        <w:t xml:space="preserve">] </w:t>
      </w:r>
      <w:commentRangeStart w:id="54"/>
      <w:r w:rsidR="00EE1DD6" w:rsidRPr="008F6FDC">
        <w:t>Use</w:t>
      </w:r>
      <w:commentRangeEnd w:id="54"/>
      <w:r w:rsidR="00EE1DD6" w:rsidRPr="008F6FDC">
        <w:rPr>
          <w:rStyle w:val="a7"/>
          <w:b w:val="0"/>
          <w:bCs w:val="0"/>
          <w:color w:val="2F5496" w:themeColor="accent1" w:themeShade="BF"/>
        </w:rPr>
        <w:commentReference w:id="54"/>
      </w:r>
      <w:r w:rsidR="00EE1DD6" w:rsidRPr="008F6FDC">
        <w:t xml:space="preserve"> case: Add buying strategy to store's product</w:t>
      </w:r>
      <w:bookmarkEnd w:id="53"/>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User asks to add buying strategy to product</w:t>
      </w:r>
    </w:p>
    <w:p w14:paraId="1B086A3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2CE09056" w14:textId="77777777" w:rsidR="00EE1DD6" w:rsidRDefault="00EE1DD6" w:rsidP="00EE1DD6">
      <w:pPr>
        <w:pStyle w:val="a3"/>
        <w:numPr>
          <w:ilvl w:val="2"/>
          <w:numId w:val="35"/>
        </w:numPr>
        <w:bidi w:val="0"/>
        <w:spacing w:line="256" w:lineRule="auto"/>
        <w:rPr>
          <w:b/>
          <w:bCs/>
        </w:rPr>
      </w:pPr>
      <w:r>
        <w:rPr>
          <w:b/>
          <w:bCs/>
        </w:rPr>
        <w:t>User provides required information</w:t>
      </w:r>
    </w:p>
    <w:p w14:paraId="3E0DF57B" w14:textId="77777777" w:rsidR="00EE1DD6" w:rsidRDefault="00EE1DD6" w:rsidP="00EE1DD6">
      <w:pPr>
        <w:pStyle w:val="a3"/>
        <w:numPr>
          <w:ilvl w:val="2"/>
          <w:numId w:val="35"/>
        </w:numPr>
        <w:bidi w:val="0"/>
        <w:spacing w:line="256" w:lineRule="auto"/>
        <w:rPr>
          <w:b/>
          <w:bCs/>
        </w:rPr>
      </w:pPr>
      <w:r>
        <w:rPr>
          <w:b/>
          <w:bCs/>
        </w:rPr>
        <w:lastRenderedPageBreak/>
        <w:t>If store exists, buying strategy valid and product exists in store</w:t>
      </w:r>
    </w:p>
    <w:p w14:paraId="388F390A" w14:textId="77777777" w:rsidR="00EE1DD6" w:rsidRDefault="00EE1DD6" w:rsidP="00EE1DD6">
      <w:pPr>
        <w:pStyle w:val="a3"/>
        <w:numPr>
          <w:ilvl w:val="3"/>
          <w:numId w:val="35"/>
        </w:numPr>
        <w:bidi w:val="0"/>
        <w:spacing w:line="256" w:lineRule="auto"/>
        <w:rPr>
          <w:b/>
          <w:bCs/>
        </w:rPr>
      </w:pPr>
      <w:r>
        <w:rPr>
          <w:b/>
          <w:bCs/>
        </w:rPr>
        <w:t>System check if requested buying strategy exists in store's policy</w:t>
      </w:r>
    </w:p>
    <w:p w14:paraId="698C07CD" w14:textId="77777777" w:rsidR="00EE1DD6" w:rsidRDefault="00EE1DD6" w:rsidP="00EE1DD6">
      <w:pPr>
        <w:pStyle w:val="a3"/>
        <w:numPr>
          <w:ilvl w:val="3"/>
          <w:numId w:val="35"/>
        </w:numPr>
        <w:bidi w:val="0"/>
        <w:spacing w:line="256" w:lineRule="auto"/>
        <w:rPr>
          <w:b/>
          <w:bCs/>
        </w:rPr>
      </w:pPr>
      <w:r>
        <w:rPr>
          <w:b/>
          <w:bCs/>
        </w:rPr>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System informs user</w:t>
      </w:r>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store</w:t>
            </w:r>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is not logged to the system</w:t>
            </w:r>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w:t>
            </w:r>
            <w:proofErr w:type="gramStart"/>
            <w:r>
              <w:t>doesn’t</w:t>
            </w:r>
            <w:proofErr w:type="gramEnd"/>
            <w:r>
              <w:t xml:space="preserve"> exist in store</w:t>
            </w:r>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w:t>
            </w:r>
            <w:proofErr w:type="gramStart"/>
            <w:r>
              <w:t>isn't</w:t>
            </w:r>
            <w:proofErr w:type="gramEnd"/>
            <w:r>
              <w:t xml:space="preserve"> allowed in store</w:t>
            </w:r>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18738217" w:rsidR="00EE1DD6" w:rsidRPr="008F6FDC" w:rsidRDefault="005837EB" w:rsidP="00EE1DD6">
      <w:pPr>
        <w:pStyle w:val="2"/>
        <w:numPr>
          <w:ilvl w:val="0"/>
          <w:numId w:val="36"/>
        </w:numPr>
        <w:bidi w:val="0"/>
        <w:spacing w:line="256" w:lineRule="auto"/>
        <w:rPr>
          <w:rtl/>
        </w:rPr>
      </w:pPr>
      <w:bookmarkStart w:id="55" w:name="_Toc69685513"/>
      <w:r w:rsidRPr="008F6FDC">
        <w:t>[4.1</w:t>
      </w:r>
      <w:r w:rsidR="00B83C48" w:rsidRPr="008F6FDC">
        <w:t>3</w:t>
      </w:r>
      <w:r w:rsidRPr="008F6FDC">
        <w:t xml:space="preserve">] </w:t>
      </w:r>
      <w:commentRangeStart w:id="56"/>
      <w:r w:rsidR="00EE1DD6" w:rsidRPr="008F6FDC">
        <w:t>Use</w:t>
      </w:r>
      <w:commentRangeEnd w:id="56"/>
      <w:r w:rsidR="00EE1DD6" w:rsidRPr="008F6FDC">
        <w:rPr>
          <w:rStyle w:val="a7"/>
          <w:b w:val="0"/>
          <w:bCs w:val="0"/>
          <w:color w:val="2F5496" w:themeColor="accent1" w:themeShade="BF"/>
        </w:rPr>
        <w:commentReference w:id="56"/>
      </w:r>
      <w:r w:rsidR="00EE1DD6" w:rsidRPr="008F6FDC">
        <w:t xml:space="preserve"> case: Update buying strategy to store's product</w:t>
      </w:r>
      <w:bookmarkEnd w:id="55"/>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User asks to update buying strategy to product</w:t>
      </w:r>
    </w:p>
    <w:p w14:paraId="6790CAD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38C38522" w14:textId="77777777" w:rsidR="00EE1DD6" w:rsidRDefault="00EE1DD6" w:rsidP="00EE1DD6">
      <w:pPr>
        <w:pStyle w:val="a3"/>
        <w:numPr>
          <w:ilvl w:val="2"/>
          <w:numId w:val="35"/>
        </w:numPr>
        <w:bidi w:val="0"/>
        <w:spacing w:line="256" w:lineRule="auto"/>
        <w:rPr>
          <w:b/>
          <w:bCs/>
        </w:rPr>
      </w:pPr>
      <w:r>
        <w:rPr>
          <w:b/>
          <w:bCs/>
        </w:rPr>
        <w:t>User provides required information</w:t>
      </w:r>
    </w:p>
    <w:p w14:paraId="3FD74510" w14:textId="77777777" w:rsidR="00EE1DD6" w:rsidRDefault="00EE1DD6" w:rsidP="00EE1DD6">
      <w:pPr>
        <w:pStyle w:val="a3"/>
        <w:numPr>
          <w:ilvl w:val="2"/>
          <w:numId w:val="35"/>
        </w:numPr>
        <w:bidi w:val="0"/>
        <w:spacing w:line="256" w:lineRule="auto"/>
        <w:rPr>
          <w:b/>
          <w:bCs/>
        </w:rPr>
      </w:pPr>
      <w:r>
        <w:rPr>
          <w:b/>
          <w:bCs/>
        </w:rPr>
        <w:t>If store exists, buying strategy valid and exists and product exists in store</w:t>
      </w:r>
    </w:p>
    <w:p w14:paraId="40815D3D" w14:textId="77777777" w:rsidR="00EE1DD6" w:rsidRDefault="00EE1DD6" w:rsidP="00EE1DD6">
      <w:pPr>
        <w:pStyle w:val="a3"/>
        <w:numPr>
          <w:ilvl w:val="3"/>
          <w:numId w:val="35"/>
        </w:numPr>
        <w:bidi w:val="0"/>
        <w:spacing w:line="256" w:lineRule="auto"/>
        <w:rPr>
          <w:b/>
          <w:bCs/>
        </w:rPr>
      </w:pPr>
      <w:r>
        <w:rPr>
          <w:b/>
          <w:bCs/>
        </w:rPr>
        <w:lastRenderedPageBreak/>
        <w:t>System asks whether to delete or update</w:t>
      </w:r>
    </w:p>
    <w:p w14:paraId="3DE2D29D" w14:textId="77777777" w:rsidR="00EE1DD6" w:rsidRDefault="00EE1DD6" w:rsidP="00EE1DD6">
      <w:pPr>
        <w:pStyle w:val="a3"/>
        <w:numPr>
          <w:ilvl w:val="4"/>
          <w:numId w:val="35"/>
        </w:numPr>
        <w:bidi w:val="0"/>
        <w:spacing w:line="256" w:lineRule="auto"/>
        <w:rPr>
          <w:b/>
          <w:bCs/>
        </w:rPr>
      </w:pPr>
      <w:r>
        <w:rPr>
          <w:b/>
          <w:bCs/>
        </w:rPr>
        <w:t>If update, System check if requested buying strategy exists in store's policy</w:t>
      </w:r>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is not logged to the system</w:t>
            </w:r>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w:t>
            </w:r>
            <w:proofErr w:type="gramStart"/>
            <w:r>
              <w:t>doesn’t</w:t>
            </w:r>
            <w:proofErr w:type="gramEnd"/>
            <w:r>
              <w:t xml:space="preserve"> exist in store</w:t>
            </w:r>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w:t>
            </w:r>
            <w:proofErr w:type="gramStart"/>
            <w:r>
              <w:t>isn't</w:t>
            </w:r>
            <w:proofErr w:type="gramEnd"/>
            <w:r>
              <w:t xml:space="preserve"> allowed in store</w:t>
            </w:r>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4CBA857B" w:rsidR="00EE1DD6" w:rsidRPr="008F6FDC" w:rsidRDefault="005837EB" w:rsidP="00EE1DD6">
      <w:pPr>
        <w:pStyle w:val="2"/>
        <w:numPr>
          <w:ilvl w:val="0"/>
          <w:numId w:val="36"/>
        </w:numPr>
        <w:bidi w:val="0"/>
        <w:spacing w:line="256" w:lineRule="auto"/>
      </w:pPr>
      <w:bookmarkStart w:id="57" w:name="_Toc69685514"/>
      <w:r w:rsidRPr="008F6FDC">
        <w:t>[4.1</w:t>
      </w:r>
      <w:r w:rsidR="00B83C48" w:rsidRPr="008F6FDC">
        <w:t>4</w:t>
      </w:r>
      <w:r w:rsidRPr="008F6FDC">
        <w:t xml:space="preserve">] </w:t>
      </w:r>
      <w:commentRangeStart w:id="58"/>
      <w:r w:rsidR="00EE1DD6" w:rsidRPr="008F6FDC">
        <w:t>Use</w:t>
      </w:r>
      <w:commentRangeEnd w:id="58"/>
      <w:r w:rsidR="00EE1DD6" w:rsidRPr="008F6FDC">
        <w:rPr>
          <w:rStyle w:val="a7"/>
          <w:b w:val="0"/>
          <w:bCs w:val="0"/>
          <w:color w:val="2F5496" w:themeColor="accent1" w:themeShade="BF"/>
        </w:rPr>
        <w:commentReference w:id="58"/>
      </w:r>
      <w:r w:rsidR="00EE1DD6" w:rsidRPr="008F6FDC">
        <w:t xml:space="preserve"> case: View product's buying strategies</w:t>
      </w:r>
      <w:bookmarkEnd w:id="57"/>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User asks to view buying strategy of product in store</w:t>
      </w:r>
    </w:p>
    <w:p w14:paraId="07BB271D" w14:textId="77777777" w:rsidR="00EE1DD6" w:rsidRDefault="00EE1DD6" w:rsidP="00EE1DD6">
      <w:pPr>
        <w:pStyle w:val="a3"/>
        <w:numPr>
          <w:ilvl w:val="2"/>
          <w:numId w:val="35"/>
        </w:numPr>
        <w:bidi w:val="0"/>
        <w:spacing w:line="256" w:lineRule="auto"/>
        <w:rPr>
          <w:b/>
          <w:bCs/>
        </w:rPr>
      </w:pPr>
      <w:r>
        <w:rPr>
          <w:b/>
          <w:bCs/>
        </w:rPr>
        <w:t>System requests the store id and product id</w:t>
      </w:r>
    </w:p>
    <w:p w14:paraId="31D82554" w14:textId="77777777" w:rsidR="00EE1DD6" w:rsidRDefault="00EE1DD6" w:rsidP="00EE1DD6">
      <w:pPr>
        <w:pStyle w:val="a3"/>
        <w:numPr>
          <w:ilvl w:val="2"/>
          <w:numId w:val="35"/>
        </w:numPr>
        <w:bidi w:val="0"/>
        <w:spacing w:line="256" w:lineRule="auto"/>
        <w:rPr>
          <w:b/>
          <w:bCs/>
        </w:rPr>
      </w:pPr>
      <w:r>
        <w:rPr>
          <w:b/>
          <w:bCs/>
        </w:rPr>
        <w:t>User provides required information</w:t>
      </w:r>
    </w:p>
    <w:p w14:paraId="4C1CDE48" w14:textId="77777777" w:rsidR="00EE1DD6" w:rsidRDefault="00EE1DD6" w:rsidP="00EE1DD6">
      <w:pPr>
        <w:pStyle w:val="a3"/>
        <w:numPr>
          <w:ilvl w:val="2"/>
          <w:numId w:val="35"/>
        </w:numPr>
        <w:bidi w:val="0"/>
        <w:spacing w:line="256" w:lineRule="auto"/>
        <w:rPr>
          <w:b/>
          <w:bCs/>
        </w:rPr>
      </w:pPr>
      <w:r>
        <w:rPr>
          <w:b/>
          <w:bCs/>
        </w:rPr>
        <w:lastRenderedPageBreak/>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System provides all exiting buying strategies of the product in the store</w:t>
      </w:r>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provides all existing buying strategies of the product in the store</w:t>
            </w:r>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w:t>
            </w:r>
            <w:proofErr w:type="gramStart"/>
            <w:r>
              <w:rPr>
                <w:b/>
                <w:bCs/>
              </w:rPr>
              <w:t>doesn’t</w:t>
            </w:r>
            <w:proofErr w:type="gramEnd"/>
            <w:r>
              <w:rPr>
                <w:b/>
                <w:bCs/>
              </w:rPr>
              <w:t xml:space="preserve"> exist in the store</w:t>
            </w:r>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4AB15A3E" w:rsidR="00EE1DD6" w:rsidRPr="008F6FDC" w:rsidRDefault="005837EB" w:rsidP="00EE1DD6">
      <w:pPr>
        <w:pStyle w:val="2"/>
        <w:numPr>
          <w:ilvl w:val="0"/>
          <w:numId w:val="36"/>
        </w:numPr>
        <w:bidi w:val="0"/>
        <w:spacing w:line="256" w:lineRule="auto"/>
      </w:pPr>
      <w:bookmarkStart w:id="59" w:name="_Toc69685515"/>
      <w:r w:rsidRPr="008F6FDC">
        <w:t>[4.1</w:t>
      </w:r>
      <w:r w:rsidR="00B83C48" w:rsidRPr="008F6FDC">
        <w:t>5</w:t>
      </w:r>
      <w:r w:rsidRPr="008F6FDC">
        <w:t xml:space="preserve">] </w:t>
      </w:r>
      <w:r w:rsidR="00EE1DD6" w:rsidRPr="008F6FDC">
        <w:t>Use case: Add discount to product</w:t>
      </w:r>
      <w:bookmarkEnd w:id="59"/>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User asks to add discounts to product</w:t>
      </w:r>
    </w:p>
    <w:p w14:paraId="74D3F98F" w14:textId="77777777" w:rsidR="00EE1DD6" w:rsidRDefault="00EE1DD6" w:rsidP="00EE1DD6">
      <w:pPr>
        <w:pStyle w:val="a3"/>
        <w:numPr>
          <w:ilvl w:val="2"/>
          <w:numId w:val="35"/>
        </w:numPr>
        <w:bidi w:val="0"/>
        <w:spacing w:line="256" w:lineRule="auto"/>
        <w:rPr>
          <w:b/>
          <w:bCs/>
        </w:rPr>
      </w:pPr>
      <w:r>
        <w:rPr>
          <w:b/>
          <w:bCs/>
        </w:rPr>
        <w:t>System requests the store id, discount type and discount details and product id</w:t>
      </w:r>
    </w:p>
    <w:p w14:paraId="0319DA64" w14:textId="77777777" w:rsidR="00EE1DD6" w:rsidRDefault="00EE1DD6" w:rsidP="00EE1DD6">
      <w:pPr>
        <w:pStyle w:val="a3"/>
        <w:numPr>
          <w:ilvl w:val="2"/>
          <w:numId w:val="35"/>
        </w:numPr>
        <w:bidi w:val="0"/>
        <w:spacing w:line="256" w:lineRule="auto"/>
        <w:rPr>
          <w:b/>
          <w:bCs/>
        </w:rPr>
      </w:pPr>
      <w:r>
        <w:rPr>
          <w:b/>
          <w:bCs/>
        </w:rPr>
        <w:t>User provides required information</w:t>
      </w:r>
    </w:p>
    <w:p w14:paraId="11DBD020" w14:textId="77777777" w:rsidR="00EE1DD6" w:rsidRDefault="00EE1DD6" w:rsidP="00EE1DD6">
      <w:pPr>
        <w:pStyle w:val="a3"/>
        <w:numPr>
          <w:ilvl w:val="2"/>
          <w:numId w:val="35"/>
        </w:numPr>
        <w:bidi w:val="0"/>
        <w:spacing w:line="256" w:lineRule="auto"/>
        <w:rPr>
          <w:b/>
          <w:bCs/>
        </w:rPr>
      </w:pPr>
      <w:r>
        <w:rPr>
          <w:b/>
          <w:bCs/>
        </w:rPr>
        <w:t>If store exists, discount type and details valid and exists and product exists in store</w:t>
      </w:r>
    </w:p>
    <w:p w14:paraId="38CC0C08" w14:textId="77777777" w:rsidR="00EE1DD6" w:rsidRDefault="00EE1DD6" w:rsidP="00EE1DD6">
      <w:pPr>
        <w:pStyle w:val="a3"/>
        <w:numPr>
          <w:ilvl w:val="3"/>
          <w:numId w:val="35"/>
        </w:numPr>
        <w:bidi w:val="0"/>
        <w:spacing w:line="256" w:lineRule="auto"/>
        <w:rPr>
          <w:b/>
          <w:bCs/>
        </w:rPr>
      </w:pPr>
      <w:r>
        <w:rPr>
          <w:b/>
          <w:bCs/>
        </w:rPr>
        <w:t>System checks if discount is valid in store's policy</w:t>
      </w:r>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adds the discount to the product int the store</w:t>
            </w:r>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lastRenderedPageBreak/>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w:t>
            </w:r>
            <w:proofErr w:type="gramStart"/>
            <w:r>
              <w:t>doesn’t</w:t>
            </w:r>
            <w:proofErr w:type="gramEnd"/>
            <w:r>
              <w:t xml:space="preserve"> exist in store</w:t>
            </w:r>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valid discount that is not valid with store policy, and a product id that exists in store</w:t>
            </w:r>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28C1911A" w14:textId="77777777" w:rsidR="00EE1DD6" w:rsidRDefault="00EE1DD6" w:rsidP="00EE1DD6">
      <w:pPr>
        <w:bidi w:val="0"/>
        <w:rPr>
          <w:b/>
          <w:bCs/>
        </w:rPr>
      </w:pPr>
    </w:p>
    <w:p w14:paraId="24E852D0" w14:textId="78FE1F1F" w:rsidR="00EE1DD6" w:rsidRPr="008F6FDC" w:rsidRDefault="005837EB" w:rsidP="00EE1DD6">
      <w:pPr>
        <w:pStyle w:val="2"/>
        <w:numPr>
          <w:ilvl w:val="0"/>
          <w:numId w:val="36"/>
        </w:numPr>
        <w:bidi w:val="0"/>
        <w:spacing w:line="256" w:lineRule="auto"/>
      </w:pPr>
      <w:bookmarkStart w:id="60" w:name="_Toc69685516"/>
      <w:r w:rsidRPr="008F6FDC">
        <w:t>[4.1</w:t>
      </w:r>
      <w:r w:rsidR="00B83C48" w:rsidRPr="008F6FDC">
        <w:t>6</w:t>
      </w:r>
      <w:r w:rsidRPr="008F6FDC">
        <w:t xml:space="preserve">] </w:t>
      </w:r>
      <w:r w:rsidR="00EE1DD6" w:rsidRPr="008F6FDC">
        <w:t>Use case: Update product's discount</w:t>
      </w:r>
      <w:bookmarkEnd w:id="60"/>
    </w:p>
    <w:p w14:paraId="7FBDAA29" w14:textId="77777777" w:rsidR="00EE1DD6" w:rsidRDefault="00EE1DD6" w:rsidP="00EE1DD6">
      <w:pPr>
        <w:pStyle w:val="a3"/>
        <w:numPr>
          <w:ilvl w:val="1"/>
          <w:numId w:val="35"/>
        </w:numPr>
        <w:bidi w:val="0"/>
        <w:spacing w:line="256" w:lineRule="auto"/>
        <w:rPr>
          <w:b/>
          <w:bCs/>
        </w:rPr>
      </w:pPr>
      <w:r>
        <w:rPr>
          <w:b/>
          <w:bCs/>
        </w:rPr>
        <w:t>Actor: Store owner and seller</w:t>
      </w:r>
    </w:p>
    <w:p w14:paraId="2A35D45E" w14:textId="77777777" w:rsidR="00EE1DD6" w:rsidRDefault="00EE1DD6" w:rsidP="00EE1DD6">
      <w:pPr>
        <w:pStyle w:val="a3"/>
        <w:numPr>
          <w:ilvl w:val="1"/>
          <w:numId w:val="35"/>
        </w:numPr>
        <w:bidi w:val="0"/>
        <w:spacing w:line="256" w:lineRule="auto"/>
        <w:rPr>
          <w:b/>
          <w:bCs/>
        </w:rPr>
      </w:pPr>
      <w:r>
        <w:rPr>
          <w:b/>
          <w:bCs/>
        </w:rPr>
        <w:t xml:space="preserve">Precondition: </w:t>
      </w:r>
    </w:p>
    <w:p w14:paraId="6E20DC28"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7DAAEBB4"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1215E4A"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182B0724" w14:textId="77777777" w:rsidR="00EE1DD6" w:rsidRDefault="00EE1DD6" w:rsidP="00EE1DD6">
      <w:pPr>
        <w:pStyle w:val="a3"/>
        <w:numPr>
          <w:ilvl w:val="1"/>
          <w:numId w:val="35"/>
        </w:numPr>
        <w:bidi w:val="0"/>
        <w:spacing w:line="256" w:lineRule="auto"/>
        <w:rPr>
          <w:b/>
          <w:bCs/>
        </w:rPr>
      </w:pPr>
      <w:r>
        <w:rPr>
          <w:b/>
          <w:bCs/>
        </w:rPr>
        <w:t>Actions:</w:t>
      </w:r>
    </w:p>
    <w:p w14:paraId="45BDA3C7" w14:textId="77777777" w:rsidR="00EE1DD6" w:rsidRDefault="00EE1DD6" w:rsidP="00EE1DD6">
      <w:pPr>
        <w:pStyle w:val="a3"/>
        <w:numPr>
          <w:ilvl w:val="2"/>
          <w:numId w:val="35"/>
        </w:numPr>
        <w:bidi w:val="0"/>
        <w:spacing w:line="256" w:lineRule="auto"/>
        <w:rPr>
          <w:b/>
          <w:bCs/>
        </w:rPr>
      </w:pPr>
      <w:r>
        <w:rPr>
          <w:b/>
          <w:bCs/>
        </w:rPr>
        <w:t>User asks to update discounts to product</w:t>
      </w:r>
    </w:p>
    <w:p w14:paraId="1740EFDF" w14:textId="77777777" w:rsidR="00EE1DD6" w:rsidRDefault="00EE1DD6" w:rsidP="00EE1DD6">
      <w:pPr>
        <w:pStyle w:val="a3"/>
        <w:numPr>
          <w:ilvl w:val="2"/>
          <w:numId w:val="35"/>
        </w:numPr>
        <w:bidi w:val="0"/>
        <w:spacing w:line="256" w:lineRule="auto"/>
        <w:rPr>
          <w:b/>
          <w:bCs/>
        </w:rPr>
      </w:pPr>
      <w:r>
        <w:rPr>
          <w:b/>
          <w:bCs/>
        </w:rPr>
        <w:t>System requests the store id, discount type and discount details and product id</w:t>
      </w:r>
    </w:p>
    <w:p w14:paraId="313F0B0A" w14:textId="77777777" w:rsidR="00EE1DD6" w:rsidRDefault="00EE1DD6" w:rsidP="00EE1DD6">
      <w:pPr>
        <w:pStyle w:val="a3"/>
        <w:numPr>
          <w:ilvl w:val="2"/>
          <w:numId w:val="35"/>
        </w:numPr>
        <w:bidi w:val="0"/>
        <w:spacing w:line="256" w:lineRule="auto"/>
        <w:rPr>
          <w:b/>
          <w:bCs/>
        </w:rPr>
      </w:pPr>
      <w:r>
        <w:rPr>
          <w:b/>
          <w:bCs/>
        </w:rPr>
        <w:t>User provides required information</w:t>
      </w:r>
    </w:p>
    <w:p w14:paraId="5A974DFB" w14:textId="77777777" w:rsidR="00EE1DD6" w:rsidRDefault="00EE1DD6" w:rsidP="00EE1DD6">
      <w:pPr>
        <w:pStyle w:val="a3"/>
        <w:numPr>
          <w:ilvl w:val="2"/>
          <w:numId w:val="35"/>
        </w:numPr>
        <w:bidi w:val="0"/>
        <w:spacing w:line="256" w:lineRule="auto"/>
        <w:rPr>
          <w:b/>
          <w:bCs/>
        </w:rPr>
      </w:pPr>
      <w:r>
        <w:rPr>
          <w:b/>
          <w:bCs/>
        </w:rPr>
        <w:t>If store exists, discount type and details valid and exists and product exists in store</w:t>
      </w:r>
    </w:p>
    <w:p w14:paraId="79977DBB" w14:textId="77777777" w:rsidR="00EE1DD6" w:rsidRDefault="00EE1DD6" w:rsidP="00EE1DD6">
      <w:pPr>
        <w:pStyle w:val="a3"/>
        <w:numPr>
          <w:ilvl w:val="3"/>
          <w:numId w:val="35"/>
        </w:numPr>
        <w:bidi w:val="0"/>
        <w:spacing w:line="256" w:lineRule="auto"/>
        <w:rPr>
          <w:b/>
          <w:bCs/>
        </w:rPr>
      </w:pPr>
      <w:r>
        <w:rPr>
          <w:b/>
          <w:bCs/>
        </w:rPr>
        <w:t>System checks if discount is valid in store's policy</w:t>
      </w:r>
    </w:p>
    <w:p w14:paraId="43BF702F"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640" w:type="dxa"/>
        <w:tblInd w:w="-714" w:type="dxa"/>
        <w:tblLook w:val="04A0" w:firstRow="1" w:lastRow="0" w:firstColumn="1" w:lastColumn="0" w:noHBand="0" w:noVBand="1"/>
      </w:tblPr>
      <w:tblGrid>
        <w:gridCol w:w="5104"/>
        <w:gridCol w:w="4536"/>
      </w:tblGrid>
      <w:tr w:rsidR="00EE1DD6" w14:paraId="12098C04"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23FA1A7" w14:textId="77777777" w:rsidR="00EE1DD6" w:rsidRDefault="00EE1DD6">
            <w:pPr>
              <w:bidi w:val="0"/>
              <w:rPr>
                <w:b w:val="0"/>
                <w:bCs w:val="0"/>
              </w:rPr>
            </w:pPr>
            <w:r>
              <w:rPr>
                <w:b w:val="0"/>
                <w:bCs w:val="0"/>
              </w:rPr>
              <w:t>Action</w:t>
            </w:r>
          </w:p>
        </w:tc>
        <w:tc>
          <w:tcPr>
            <w:tcW w:w="4536" w:type="dxa"/>
            <w:hideMark/>
          </w:tcPr>
          <w:p w14:paraId="7E2950B1"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62546E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D36B8"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1438EC57"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CF819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adds the discount to the product int the store</w:t>
            </w:r>
          </w:p>
          <w:p w14:paraId="41AC9D8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3B9D7CE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1DB821"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222D83E9" w14:textId="77777777" w:rsidR="00EE1DD6" w:rsidRDefault="00EE1DD6">
            <w:pPr>
              <w:bidi w:val="0"/>
              <w:ind w:left="36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A44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40086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CD985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5AF79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9D8FA2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51B32BD6"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27488E"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p w14:paraId="051746E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06F0AA"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4A4B9C2C"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53264D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A58123" w14:textId="77777777" w:rsidR="00EE1DD6" w:rsidRDefault="00EE1DD6">
            <w:pPr>
              <w:bidi w:val="0"/>
            </w:pPr>
            <w:r>
              <w:lastRenderedPageBreak/>
              <w:t xml:space="preserve">The </w:t>
            </w:r>
            <w:r>
              <w:rPr>
                <w:b w:val="0"/>
                <w:bCs w:val="0"/>
              </w:rPr>
              <w:t xml:space="preserve">Store owner and seller </w:t>
            </w:r>
            <w:r>
              <w:t>is not logged to the system</w:t>
            </w:r>
          </w:p>
          <w:p w14:paraId="25581819"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3EA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7ECDEF7"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1133D38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3BEBC"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w:t>
            </w:r>
            <w:proofErr w:type="gramStart"/>
            <w:r>
              <w:t>doesn’t</w:t>
            </w:r>
            <w:proofErr w:type="gramEnd"/>
            <w:r>
              <w:t xml:space="preserve"> exist in store</w:t>
            </w:r>
            <w:r>
              <w:rPr>
                <w:b w:val="0"/>
                <w:bCs w:val="0"/>
              </w:rPr>
              <w:t xml:space="preserve"> </w:t>
            </w:r>
          </w:p>
          <w:p w14:paraId="5CC90D55"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116A52"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p w14:paraId="3F28899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5EA7C80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46C22E"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valid discount that is not valid with store policy, and a product id that exists in store</w:t>
            </w:r>
          </w:p>
          <w:p w14:paraId="119413EA"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CCAA2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65B24B33" w14:textId="77777777" w:rsidR="00EE1DD6" w:rsidRDefault="00EE1DD6" w:rsidP="00EE1DD6">
      <w:pPr>
        <w:bidi w:val="0"/>
        <w:rPr>
          <w:b/>
          <w:bCs/>
        </w:rPr>
      </w:pPr>
    </w:p>
    <w:p w14:paraId="03FBD160" w14:textId="4D32662F" w:rsidR="00EE1DD6" w:rsidRPr="008F6FDC" w:rsidRDefault="005837EB" w:rsidP="00EE1DD6">
      <w:pPr>
        <w:pStyle w:val="2"/>
        <w:numPr>
          <w:ilvl w:val="0"/>
          <w:numId w:val="36"/>
        </w:numPr>
        <w:bidi w:val="0"/>
        <w:spacing w:line="256" w:lineRule="auto"/>
      </w:pPr>
      <w:bookmarkStart w:id="61" w:name="_Toc69685517"/>
      <w:r w:rsidRPr="008F6FDC">
        <w:t>[4.1</w:t>
      </w:r>
      <w:r w:rsidR="00B83C48" w:rsidRPr="008F6FDC">
        <w:t>7</w:t>
      </w:r>
      <w:r w:rsidRPr="008F6FDC">
        <w:t xml:space="preserve">] </w:t>
      </w:r>
      <w:r w:rsidR="00EE1DD6" w:rsidRPr="008F6FDC">
        <w:t>Use case: View product's discount</w:t>
      </w:r>
      <w:bookmarkEnd w:id="61"/>
    </w:p>
    <w:p w14:paraId="6E9C0E4A" w14:textId="77777777" w:rsidR="00EE1DD6" w:rsidRDefault="00EE1DD6" w:rsidP="00EE1DD6">
      <w:pPr>
        <w:pStyle w:val="a3"/>
        <w:numPr>
          <w:ilvl w:val="1"/>
          <w:numId w:val="35"/>
        </w:numPr>
        <w:bidi w:val="0"/>
        <w:spacing w:line="256" w:lineRule="auto"/>
        <w:rPr>
          <w:b/>
          <w:bCs/>
        </w:rPr>
      </w:pPr>
      <w:r>
        <w:rPr>
          <w:b/>
          <w:bCs/>
        </w:rPr>
        <w:t>Actor: Store owner and seller</w:t>
      </w:r>
    </w:p>
    <w:p w14:paraId="73DD127C" w14:textId="77777777" w:rsidR="00EE1DD6" w:rsidRDefault="00EE1DD6" w:rsidP="00EE1DD6">
      <w:pPr>
        <w:pStyle w:val="a3"/>
        <w:numPr>
          <w:ilvl w:val="1"/>
          <w:numId w:val="35"/>
        </w:numPr>
        <w:bidi w:val="0"/>
        <w:spacing w:line="256" w:lineRule="auto"/>
        <w:rPr>
          <w:b/>
          <w:bCs/>
        </w:rPr>
      </w:pPr>
      <w:r>
        <w:rPr>
          <w:b/>
          <w:bCs/>
        </w:rPr>
        <w:t xml:space="preserve">Precondition: </w:t>
      </w:r>
    </w:p>
    <w:p w14:paraId="031B04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3E8B5A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0309F4ED"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3005D08F" w14:textId="77777777" w:rsidR="00EE1DD6" w:rsidRDefault="00EE1DD6" w:rsidP="00EE1DD6">
      <w:pPr>
        <w:pStyle w:val="a3"/>
        <w:numPr>
          <w:ilvl w:val="1"/>
          <w:numId w:val="35"/>
        </w:numPr>
        <w:bidi w:val="0"/>
        <w:spacing w:line="256" w:lineRule="auto"/>
        <w:rPr>
          <w:b/>
          <w:bCs/>
        </w:rPr>
      </w:pPr>
      <w:r>
        <w:rPr>
          <w:b/>
          <w:bCs/>
        </w:rPr>
        <w:t>Actions:</w:t>
      </w:r>
    </w:p>
    <w:p w14:paraId="6A1EDB16" w14:textId="77777777" w:rsidR="00EE1DD6" w:rsidRDefault="00EE1DD6" w:rsidP="00EE1DD6">
      <w:pPr>
        <w:pStyle w:val="a3"/>
        <w:numPr>
          <w:ilvl w:val="2"/>
          <w:numId w:val="35"/>
        </w:numPr>
        <w:bidi w:val="0"/>
        <w:spacing w:line="256" w:lineRule="auto"/>
        <w:rPr>
          <w:b/>
          <w:bCs/>
        </w:rPr>
      </w:pPr>
      <w:r>
        <w:rPr>
          <w:b/>
          <w:bCs/>
        </w:rPr>
        <w:t>User asks to view buying strategy of product in store</w:t>
      </w:r>
    </w:p>
    <w:p w14:paraId="3CC7C35E" w14:textId="77777777" w:rsidR="00EE1DD6" w:rsidRDefault="00EE1DD6" w:rsidP="00EE1DD6">
      <w:pPr>
        <w:pStyle w:val="a3"/>
        <w:numPr>
          <w:ilvl w:val="2"/>
          <w:numId w:val="35"/>
        </w:numPr>
        <w:bidi w:val="0"/>
        <w:spacing w:line="256" w:lineRule="auto"/>
        <w:rPr>
          <w:b/>
          <w:bCs/>
        </w:rPr>
      </w:pPr>
      <w:r>
        <w:rPr>
          <w:b/>
          <w:bCs/>
        </w:rPr>
        <w:t>System requests the store id and product id</w:t>
      </w:r>
    </w:p>
    <w:p w14:paraId="569EC7F6" w14:textId="77777777" w:rsidR="00EE1DD6" w:rsidRDefault="00EE1DD6" w:rsidP="00EE1DD6">
      <w:pPr>
        <w:pStyle w:val="a3"/>
        <w:numPr>
          <w:ilvl w:val="2"/>
          <w:numId w:val="35"/>
        </w:numPr>
        <w:bidi w:val="0"/>
        <w:spacing w:line="256" w:lineRule="auto"/>
        <w:rPr>
          <w:b/>
          <w:bCs/>
        </w:rPr>
      </w:pPr>
      <w:r>
        <w:rPr>
          <w:b/>
          <w:bCs/>
        </w:rPr>
        <w:t>User provides required information</w:t>
      </w:r>
    </w:p>
    <w:p w14:paraId="246A07E7"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12BDF31A" w14:textId="77777777" w:rsidR="00EE1DD6" w:rsidRDefault="00EE1DD6" w:rsidP="00EE1DD6">
      <w:pPr>
        <w:pStyle w:val="a3"/>
        <w:numPr>
          <w:ilvl w:val="4"/>
          <w:numId w:val="35"/>
        </w:numPr>
        <w:bidi w:val="0"/>
        <w:spacing w:line="256" w:lineRule="auto"/>
        <w:rPr>
          <w:b/>
          <w:bCs/>
        </w:rPr>
      </w:pPr>
      <w:r>
        <w:rPr>
          <w:b/>
          <w:bCs/>
        </w:rPr>
        <w:t>System provides all exiting buying strategies of the product in the store</w:t>
      </w:r>
    </w:p>
    <w:tbl>
      <w:tblPr>
        <w:tblStyle w:val="4"/>
        <w:tblW w:w="9640" w:type="dxa"/>
        <w:tblInd w:w="-714" w:type="dxa"/>
        <w:tblLook w:val="04A0" w:firstRow="1" w:lastRow="0" w:firstColumn="1" w:lastColumn="0" w:noHBand="0" w:noVBand="1"/>
      </w:tblPr>
      <w:tblGrid>
        <w:gridCol w:w="5104"/>
        <w:gridCol w:w="4536"/>
      </w:tblGrid>
      <w:tr w:rsidR="00EE1DD6" w14:paraId="52A35F0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1C23D92E" w14:textId="77777777" w:rsidR="00EE1DD6" w:rsidRDefault="00EE1DD6">
            <w:pPr>
              <w:bidi w:val="0"/>
              <w:rPr>
                <w:b w:val="0"/>
                <w:bCs w:val="0"/>
              </w:rPr>
            </w:pPr>
            <w:r>
              <w:rPr>
                <w:b w:val="0"/>
                <w:bCs w:val="0"/>
              </w:rPr>
              <w:t>Action</w:t>
            </w:r>
          </w:p>
        </w:tc>
        <w:tc>
          <w:tcPr>
            <w:tcW w:w="4536" w:type="dxa"/>
            <w:hideMark/>
          </w:tcPr>
          <w:p w14:paraId="264F7E0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1941864"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80C8F5" w14:textId="77777777" w:rsidR="00EE1DD6" w:rsidRDefault="00EE1DD6">
            <w:pPr>
              <w:bidi w:val="0"/>
              <w:rPr>
                <w:b w:val="0"/>
                <w:bCs w:val="0"/>
              </w:rPr>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AA5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provides all existing buying strategies of the product in the store</w:t>
            </w:r>
          </w:p>
          <w:p w14:paraId="6D780CE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58462C48"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7894C3"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41EFCDEA" w14:textId="77777777" w:rsidR="00EE1DD6" w:rsidRDefault="00EE1DD6">
            <w:pPr>
              <w:bidi w:val="0"/>
              <w:rPr>
                <w:b w:val="0"/>
                <w:bCs w:val="0"/>
              </w:rPr>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BB52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6A968D2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1DB5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C0269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0B94E80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7E617A60"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273AD"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p w14:paraId="550C9182"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3704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w:t>
            </w:r>
            <w:proofErr w:type="gramStart"/>
            <w:r>
              <w:rPr>
                <w:b/>
                <w:bCs/>
              </w:rPr>
              <w:t>doesn’t</w:t>
            </w:r>
            <w:proofErr w:type="gramEnd"/>
            <w:r>
              <w:rPr>
                <w:b/>
                <w:bCs/>
              </w:rPr>
              <w:t xml:space="preserve"> exist in the store</w:t>
            </w:r>
          </w:p>
          <w:p w14:paraId="7FA1D4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16629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A0B347" w14:textId="77777777" w:rsidR="00EE1DD6" w:rsidRDefault="00EE1DD6">
            <w:pPr>
              <w:bidi w:val="0"/>
            </w:pPr>
            <w:r>
              <w:t xml:space="preserve">The </w:t>
            </w:r>
            <w:r>
              <w:rPr>
                <w:b w:val="0"/>
                <w:bCs w:val="0"/>
              </w:rPr>
              <w:t xml:space="preserve">Store owner and seller </w:t>
            </w:r>
            <w:r>
              <w:t>is not logged to the system</w:t>
            </w:r>
          </w:p>
          <w:p w14:paraId="3C0A951E" w14:textId="77777777" w:rsidR="00EE1DD6" w:rsidRDefault="00EE1DD6">
            <w:pPr>
              <w:bidi w:val="0"/>
              <w:ind w:left="360"/>
            </w:pPr>
          </w:p>
        </w:tc>
        <w:tc>
          <w:tcPr>
            <w:tcW w:w="4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07702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6761B969" w14:textId="77777777" w:rsidR="00EE1DD6" w:rsidRDefault="00EE1DD6" w:rsidP="00EE1DD6">
      <w:pPr>
        <w:bidi w:val="0"/>
        <w:rPr>
          <w:b/>
          <w:bCs/>
        </w:rPr>
      </w:pPr>
    </w:p>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2" w:name="_Toc69685518"/>
      <w:r>
        <w:lastRenderedPageBreak/>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store</w:t>
      </w:r>
      <w:bookmarkEnd w:id="62"/>
    </w:p>
    <w:p w14:paraId="0FAAE18D" w14:textId="6B69A556"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r w:rsidRPr="008F6FDC">
        <w:rPr>
          <w:b/>
          <w:bCs/>
        </w:rPr>
        <w:t>Get</w:t>
      </w:r>
      <w:r w:rsidR="008F6FDC" w:rsidRPr="008F6FDC">
        <w:rPr>
          <w:b/>
          <w:bCs/>
        </w:rPr>
        <w:t>Store</w:t>
      </w:r>
      <w:r w:rsidRPr="008F6FDC">
        <w:rPr>
          <w:b/>
          <w:bCs/>
        </w:rPr>
        <w:t>History</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r w:rsidR="00AF13E4">
        <w:t>sore</w:t>
      </w:r>
    </w:p>
    <w:p w14:paraId="70FA2786" w14:textId="77777777" w:rsidR="00892CF2" w:rsidRDefault="00EE1DD6" w:rsidP="00892CF2">
      <w:pPr>
        <w:pStyle w:val="a3"/>
        <w:numPr>
          <w:ilvl w:val="2"/>
          <w:numId w:val="35"/>
        </w:numPr>
        <w:bidi w:val="0"/>
        <w:spacing w:line="256" w:lineRule="auto"/>
      </w:pPr>
      <w:r>
        <w:t xml:space="preserve">If </w:t>
      </w:r>
      <w:proofErr w:type="gramStart"/>
      <w:r>
        <w:t>The</w:t>
      </w:r>
      <w:proofErr w:type="gramEnd"/>
      <w:r>
        <w:t xml:space="preserve"> User is logged, the </w:t>
      </w:r>
      <w:proofErr w:type="spellStart"/>
      <w:r>
        <w:t>storeID</w:t>
      </w:r>
      <w:proofErr w:type="spellEnd"/>
      <w:r>
        <w:t xml:space="preserve"> belongs to existing store in the system ownership permissions for the specific store</w:t>
      </w:r>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4380517F" w14:textId="77777777" w:rsidR="00EE1DD6" w:rsidRDefault="00EE1DD6" w:rsidP="00EE1DD6">
      <w:pPr>
        <w:bidi w:val="0"/>
        <w:rPr>
          <w:b/>
          <w:bCs/>
        </w:rPr>
      </w:pPr>
    </w:p>
    <w:p w14:paraId="0858FCB2" w14:textId="4CF8602E"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681300" w:rsidRDefault="00681300" w:rsidP="00A60D87">
      <w:pPr>
        <w:pStyle w:val="a8"/>
        <w:rPr>
          <w:rtl/>
        </w:rPr>
      </w:pPr>
      <w:r>
        <w:rPr>
          <w:rStyle w:val="a7"/>
        </w:rPr>
        <w:annotationRef/>
      </w:r>
      <w:r>
        <w:rPr>
          <w:rFonts w:hint="cs"/>
          <w:rtl/>
        </w:rPr>
        <w:t>דרישה 3.3</w:t>
      </w:r>
    </w:p>
  </w:comment>
  <w:comment w:id="32" w:author="דור כרמי" w:date="2021-03-18T19:35:00Z" w:initials="דכ">
    <w:p w14:paraId="636EEA42" w14:textId="77777777" w:rsidR="00681300" w:rsidRDefault="00681300" w:rsidP="00723B93">
      <w:pPr>
        <w:pStyle w:val="a8"/>
        <w:rPr>
          <w:rtl/>
        </w:rPr>
      </w:pPr>
      <w:r>
        <w:rPr>
          <w:rStyle w:val="a7"/>
        </w:rPr>
        <w:annotationRef/>
      </w:r>
      <w:r>
        <w:rPr>
          <w:rFonts w:hint="cs"/>
          <w:rtl/>
        </w:rPr>
        <w:t>דרישה 3.2</w:t>
      </w:r>
    </w:p>
  </w:comment>
  <w:comment w:id="34" w:author="דור כרמי" w:date="2021-03-18T19:35:00Z" w:initials="דכ">
    <w:p w14:paraId="5F3D309C" w14:textId="77777777" w:rsidR="00681300" w:rsidRDefault="00681300" w:rsidP="00723B93">
      <w:pPr>
        <w:pStyle w:val="a8"/>
        <w:rPr>
          <w:rtl/>
        </w:rPr>
      </w:pPr>
      <w:r>
        <w:rPr>
          <w:rStyle w:val="a7"/>
        </w:rPr>
        <w:annotationRef/>
      </w:r>
      <w:r>
        <w:rPr>
          <w:rFonts w:hint="cs"/>
          <w:rtl/>
        </w:rPr>
        <w:t xml:space="preserve">דרישה </w:t>
      </w:r>
      <w:r>
        <w:t>4.1</w:t>
      </w:r>
    </w:p>
    <w:p w14:paraId="497EC662" w14:textId="77777777" w:rsidR="00681300" w:rsidRDefault="00681300" w:rsidP="00723B93">
      <w:pPr>
        <w:pStyle w:val="a8"/>
        <w:rPr>
          <w:rtl/>
        </w:rPr>
      </w:pPr>
      <w:r>
        <w:rPr>
          <w:rFonts w:hint="cs"/>
          <w:rtl/>
        </w:rPr>
        <w:t>מנהל את המלאי:</w:t>
      </w:r>
    </w:p>
    <w:p w14:paraId="1F8D8528" w14:textId="77777777" w:rsidR="00681300" w:rsidRDefault="00681300" w:rsidP="00723B93">
      <w:pPr>
        <w:pStyle w:val="a8"/>
        <w:rPr>
          <w:rtl/>
        </w:rPr>
      </w:pPr>
      <w:r>
        <w:rPr>
          <w:rFonts w:hint="cs"/>
          <w:rtl/>
        </w:rPr>
        <w:t>מוסיף מוצר חדש לחנות</w:t>
      </w:r>
    </w:p>
    <w:p w14:paraId="133A040F" w14:textId="77777777" w:rsidR="00681300" w:rsidRDefault="00681300" w:rsidP="00723B93">
      <w:pPr>
        <w:pStyle w:val="a8"/>
        <w:rPr>
          <w:rtl/>
        </w:rPr>
      </w:pPr>
      <w:r>
        <w:rPr>
          <w:rFonts w:hint="cs"/>
          <w:rtl/>
        </w:rPr>
        <w:t>מעדכן מלאי של מוצר לחיוב- אספקה</w:t>
      </w:r>
    </w:p>
    <w:p w14:paraId="33BA7397" w14:textId="77777777" w:rsidR="00681300" w:rsidRDefault="00681300" w:rsidP="00723B93">
      <w:pPr>
        <w:pStyle w:val="a8"/>
        <w:rPr>
          <w:rtl/>
        </w:rPr>
      </w:pPr>
      <w:r>
        <w:rPr>
          <w:rFonts w:hint="cs"/>
          <w:rtl/>
        </w:rPr>
        <w:t>מעדכן מלאי של מוצר לשלילה- מכירה, סיבה אחרת</w:t>
      </w:r>
    </w:p>
    <w:p w14:paraId="12F12DEB" w14:textId="77777777" w:rsidR="00681300" w:rsidRDefault="00681300" w:rsidP="00723B93">
      <w:pPr>
        <w:pStyle w:val="a8"/>
        <w:rPr>
          <w:rtl/>
        </w:rPr>
      </w:pPr>
      <w:r>
        <w:rPr>
          <w:rFonts w:hint="cs"/>
          <w:rtl/>
        </w:rPr>
        <w:t>מסיר מוצר מהחנות</w:t>
      </w:r>
    </w:p>
    <w:p w14:paraId="497B3D7A" w14:textId="77777777" w:rsidR="00681300" w:rsidRDefault="00681300" w:rsidP="00723B93">
      <w:pPr>
        <w:pStyle w:val="a8"/>
        <w:rPr>
          <w:rtl/>
        </w:rPr>
      </w:pPr>
      <w:r>
        <w:rPr>
          <w:rFonts w:hint="cs"/>
          <w:rtl/>
        </w:rPr>
        <w:t>מעדכן פרטים של מוצר</w:t>
      </w:r>
    </w:p>
    <w:p w14:paraId="17F25880" w14:textId="77777777" w:rsidR="00681300" w:rsidRDefault="00681300" w:rsidP="00723B93">
      <w:pPr>
        <w:pStyle w:val="a8"/>
        <w:rPr>
          <w:rtl/>
        </w:rPr>
      </w:pPr>
    </w:p>
  </w:comment>
  <w:comment w:id="36" w:author="דור כרמי" w:date="2021-03-18T19:35:00Z" w:initials="דכ">
    <w:p w14:paraId="4739DE8C" w14:textId="77777777" w:rsidR="00681300" w:rsidRDefault="00681300" w:rsidP="00723B93">
      <w:pPr>
        <w:pStyle w:val="a8"/>
        <w:rPr>
          <w:rtl/>
        </w:rPr>
      </w:pPr>
      <w:r>
        <w:rPr>
          <w:rStyle w:val="a7"/>
        </w:rPr>
        <w:annotationRef/>
      </w:r>
      <w:r>
        <w:rPr>
          <w:rFonts w:hint="cs"/>
          <w:rtl/>
        </w:rPr>
        <w:t xml:space="preserve">דרישה </w:t>
      </w:r>
      <w:r>
        <w:t>4.1</w:t>
      </w:r>
    </w:p>
    <w:p w14:paraId="121B759B" w14:textId="77777777" w:rsidR="00681300" w:rsidRDefault="00681300" w:rsidP="00723B93">
      <w:pPr>
        <w:pStyle w:val="a8"/>
        <w:rPr>
          <w:rtl/>
        </w:rPr>
      </w:pPr>
      <w:r>
        <w:rPr>
          <w:rFonts w:hint="cs"/>
          <w:rtl/>
        </w:rPr>
        <w:t>מנהל את המלאי:</w:t>
      </w:r>
    </w:p>
    <w:p w14:paraId="427B7F7E" w14:textId="77777777" w:rsidR="00681300" w:rsidRDefault="00681300" w:rsidP="00723B93">
      <w:pPr>
        <w:pStyle w:val="a8"/>
        <w:rPr>
          <w:rtl/>
        </w:rPr>
      </w:pPr>
      <w:r>
        <w:rPr>
          <w:rFonts w:hint="cs"/>
          <w:rtl/>
        </w:rPr>
        <w:t>מוסיף מוצר חדש לחנות</w:t>
      </w:r>
    </w:p>
    <w:p w14:paraId="16D6E9DB" w14:textId="77777777" w:rsidR="00681300" w:rsidRDefault="00681300" w:rsidP="00723B93">
      <w:pPr>
        <w:pStyle w:val="a8"/>
        <w:rPr>
          <w:rtl/>
        </w:rPr>
      </w:pPr>
      <w:r>
        <w:rPr>
          <w:rFonts w:hint="cs"/>
          <w:rtl/>
        </w:rPr>
        <w:t>מעדכן מלאי של מוצר לחיוב- אספקה</w:t>
      </w:r>
    </w:p>
    <w:p w14:paraId="4DD62B4F" w14:textId="77777777" w:rsidR="00681300" w:rsidRDefault="00681300" w:rsidP="00723B93">
      <w:pPr>
        <w:pStyle w:val="a8"/>
        <w:rPr>
          <w:rtl/>
        </w:rPr>
      </w:pPr>
      <w:r>
        <w:rPr>
          <w:rFonts w:hint="cs"/>
          <w:rtl/>
        </w:rPr>
        <w:t>מעדכן מלאי של מוצר לשלילה- מכירה, סיבה אחרת</w:t>
      </w:r>
    </w:p>
    <w:p w14:paraId="2C484ABF" w14:textId="77777777" w:rsidR="00681300" w:rsidRDefault="00681300" w:rsidP="00723B93">
      <w:pPr>
        <w:pStyle w:val="a8"/>
        <w:rPr>
          <w:rtl/>
        </w:rPr>
      </w:pPr>
      <w:r>
        <w:rPr>
          <w:rFonts w:hint="cs"/>
          <w:rtl/>
        </w:rPr>
        <w:t>מסיר מוצר מהחנות</w:t>
      </w:r>
    </w:p>
    <w:p w14:paraId="6C683B14" w14:textId="77777777" w:rsidR="00681300" w:rsidRDefault="00681300" w:rsidP="00723B93">
      <w:pPr>
        <w:pStyle w:val="a8"/>
        <w:rPr>
          <w:rtl/>
        </w:rPr>
      </w:pPr>
      <w:r>
        <w:rPr>
          <w:rFonts w:hint="cs"/>
          <w:rtl/>
        </w:rPr>
        <w:t>מעדכן פרטים של מוצר</w:t>
      </w:r>
    </w:p>
    <w:p w14:paraId="75AF6938" w14:textId="77777777" w:rsidR="00681300" w:rsidRDefault="00681300" w:rsidP="00723B93">
      <w:pPr>
        <w:pStyle w:val="a8"/>
        <w:rPr>
          <w:rtl/>
        </w:rPr>
      </w:pPr>
    </w:p>
  </w:comment>
  <w:comment w:id="38" w:author="דור כרמי" w:date="2021-03-18T19:35:00Z" w:initials="דכ">
    <w:p w14:paraId="65648C64" w14:textId="77777777" w:rsidR="00681300" w:rsidRDefault="00681300" w:rsidP="00723B93">
      <w:pPr>
        <w:pStyle w:val="a8"/>
        <w:rPr>
          <w:rtl/>
        </w:rPr>
      </w:pPr>
      <w:r>
        <w:rPr>
          <w:rStyle w:val="a7"/>
        </w:rPr>
        <w:annotationRef/>
      </w:r>
      <w:r>
        <w:rPr>
          <w:rFonts w:hint="cs"/>
          <w:rtl/>
        </w:rPr>
        <w:t xml:space="preserve">דרישה </w:t>
      </w:r>
      <w:r>
        <w:t>4.1</w:t>
      </w:r>
    </w:p>
    <w:p w14:paraId="5D6ACCB1" w14:textId="77777777" w:rsidR="00681300" w:rsidRDefault="00681300" w:rsidP="00723B93">
      <w:pPr>
        <w:pStyle w:val="a8"/>
        <w:rPr>
          <w:rtl/>
        </w:rPr>
      </w:pPr>
      <w:r>
        <w:rPr>
          <w:rFonts w:hint="cs"/>
          <w:rtl/>
        </w:rPr>
        <w:t>מנהל את המלאי:</w:t>
      </w:r>
    </w:p>
    <w:p w14:paraId="653B7F82" w14:textId="77777777" w:rsidR="00681300" w:rsidRDefault="00681300" w:rsidP="00723B93">
      <w:pPr>
        <w:pStyle w:val="a8"/>
        <w:rPr>
          <w:rtl/>
        </w:rPr>
      </w:pPr>
      <w:r>
        <w:rPr>
          <w:rFonts w:hint="cs"/>
          <w:rtl/>
        </w:rPr>
        <w:t>מוסיף מוצר חדש לחנות</w:t>
      </w:r>
    </w:p>
    <w:p w14:paraId="36979CEE" w14:textId="77777777" w:rsidR="00681300" w:rsidRDefault="00681300" w:rsidP="00723B93">
      <w:pPr>
        <w:pStyle w:val="a8"/>
        <w:rPr>
          <w:rtl/>
        </w:rPr>
      </w:pPr>
      <w:r>
        <w:rPr>
          <w:rFonts w:hint="cs"/>
          <w:rtl/>
        </w:rPr>
        <w:t>מעדכן מלאי של מוצר לחיוב- אספקה</w:t>
      </w:r>
    </w:p>
    <w:p w14:paraId="716C3637" w14:textId="77777777" w:rsidR="00681300" w:rsidRDefault="00681300" w:rsidP="00723B93">
      <w:pPr>
        <w:pStyle w:val="a8"/>
        <w:rPr>
          <w:rtl/>
        </w:rPr>
      </w:pPr>
      <w:r>
        <w:rPr>
          <w:rFonts w:hint="cs"/>
          <w:rtl/>
        </w:rPr>
        <w:t>מעדכן מלאי של מוצר לשלילה- מכירה, סיבה אחרת</w:t>
      </w:r>
    </w:p>
    <w:p w14:paraId="5F68E16D" w14:textId="77777777" w:rsidR="00681300" w:rsidRDefault="00681300" w:rsidP="00723B93">
      <w:pPr>
        <w:pStyle w:val="a8"/>
        <w:rPr>
          <w:rtl/>
        </w:rPr>
      </w:pPr>
      <w:r>
        <w:rPr>
          <w:rFonts w:hint="cs"/>
          <w:rtl/>
        </w:rPr>
        <w:t>מסיר מוצר מהחנות</w:t>
      </w:r>
    </w:p>
    <w:p w14:paraId="559CFFC4" w14:textId="77777777" w:rsidR="00681300" w:rsidRDefault="00681300" w:rsidP="00723B93">
      <w:pPr>
        <w:pStyle w:val="a8"/>
        <w:rPr>
          <w:rtl/>
        </w:rPr>
      </w:pPr>
      <w:r>
        <w:rPr>
          <w:rFonts w:hint="cs"/>
          <w:rtl/>
        </w:rPr>
        <w:t>מעדכן פרטים של מוצר</w:t>
      </w:r>
    </w:p>
    <w:p w14:paraId="030CF4FF" w14:textId="77777777" w:rsidR="00681300" w:rsidRDefault="00681300" w:rsidP="00723B93">
      <w:pPr>
        <w:pStyle w:val="a8"/>
        <w:rPr>
          <w:rtl/>
        </w:rPr>
      </w:pPr>
    </w:p>
  </w:comment>
  <w:comment w:id="40" w:author="דור כרמי" w:date="2021-03-18T19:35:00Z" w:initials="דכ">
    <w:p w14:paraId="231F989B" w14:textId="77777777" w:rsidR="00681300" w:rsidRDefault="00681300" w:rsidP="00723B93">
      <w:pPr>
        <w:pStyle w:val="a8"/>
        <w:rPr>
          <w:rtl/>
        </w:rPr>
      </w:pPr>
      <w:r>
        <w:rPr>
          <w:rStyle w:val="a7"/>
        </w:rPr>
        <w:annotationRef/>
      </w:r>
      <w:r>
        <w:rPr>
          <w:rFonts w:hint="cs"/>
          <w:rtl/>
        </w:rPr>
        <w:t xml:space="preserve">דרישה </w:t>
      </w:r>
      <w:r>
        <w:t>4.1</w:t>
      </w:r>
    </w:p>
    <w:p w14:paraId="0E2E2E1B" w14:textId="77777777" w:rsidR="00681300" w:rsidRDefault="00681300" w:rsidP="00723B93">
      <w:pPr>
        <w:pStyle w:val="a8"/>
        <w:rPr>
          <w:rtl/>
        </w:rPr>
      </w:pPr>
      <w:r>
        <w:rPr>
          <w:rFonts w:hint="cs"/>
          <w:rtl/>
        </w:rPr>
        <w:t>מנהל את המלאי:</w:t>
      </w:r>
    </w:p>
    <w:p w14:paraId="1CAB8A57" w14:textId="77777777" w:rsidR="00681300" w:rsidRDefault="00681300" w:rsidP="00723B93">
      <w:pPr>
        <w:pStyle w:val="a8"/>
        <w:rPr>
          <w:rtl/>
        </w:rPr>
      </w:pPr>
      <w:r>
        <w:rPr>
          <w:rFonts w:hint="cs"/>
          <w:rtl/>
        </w:rPr>
        <w:t>מוסיף מוצר חדש לחנות</w:t>
      </w:r>
    </w:p>
    <w:p w14:paraId="7BE6FED9" w14:textId="77777777" w:rsidR="00681300" w:rsidRDefault="00681300" w:rsidP="00723B93">
      <w:pPr>
        <w:pStyle w:val="a8"/>
        <w:rPr>
          <w:rtl/>
        </w:rPr>
      </w:pPr>
      <w:r>
        <w:rPr>
          <w:rFonts w:hint="cs"/>
          <w:rtl/>
        </w:rPr>
        <w:t>מעדכן מלאי של מוצר לחיוב- אספקה</w:t>
      </w:r>
    </w:p>
    <w:p w14:paraId="67CBC377" w14:textId="77777777" w:rsidR="00681300" w:rsidRDefault="00681300" w:rsidP="00723B93">
      <w:pPr>
        <w:pStyle w:val="a8"/>
        <w:rPr>
          <w:rtl/>
        </w:rPr>
      </w:pPr>
      <w:r>
        <w:rPr>
          <w:rFonts w:hint="cs"/>
          <w:rtl/>
        </w:rPr>
        <w:t>מעדכן מלאי של מוצר לשלילה- מכירה, סיבה אחרת</w:t>
      </w:r>
    </w:p>
    <w:p w14:paraId="0F169728" w14:textId="77777777" w:rsidR="00681300" w:rsidRDefault="00681300" w:rsidP="00723B93">
      <w:pPr>
        <w:pStyle w:val="a8"/>
        <w:rPr>
          <w:rtl/>
        </w:rPr>
      </w:pPr>
      <w:r>
        <w:rPr>
          <w:rFonts w:hint="cs"/>
          <w:rtl/>
        </w:rPr>
        <w:t>מסיר מוצר מהחנות</w:t>
      </w:r>
    </w:p>
    <w:p w14:paraId="70B194B9" w14:textId="77777777" w:rsidR="00681300" w:rsidRDefault="00681300" w:rsidP="00723B93">
      <w:pPr>
        <w:pStyle w:val="a8"/>
        <w:rPr>
          <w:rtl/>
        </w:rPr>
      </w:pPr>
      <w:r>
        <w:rPr>
          <w:rFonts w:hint="cs"/>
          <w:rtl/>
        </w:rPr>
        <w:t>מעדכן פרטים של מוצר</w:t>
      </w:r>
    </w:p>
    <w:p w14:paraId="67A36A13" w14:textId="77777777" w:rsidR="00681300" w:rsidRDefault="00681300" w:rsidP="00723B93">
      <w:pPr>
        <w:pStyle w:val="a8"/>
        <w:rPr>
          <w:rtl/>
        </w:rPr>
      </w:pPr>
    </w:p>
  </w:comment>
  <w:comment w:id="42" w:author="דור כרמי" w:date="2021-03-18T19:35:00Z" w:initials="דכ">
    <w:p w14:paraId="2CC35FC3" w14:textId="77777777" w:rsidR="00681300" w:rsidRDefault="00681300" w:rsidP="00EE1DD6">
      <w:pPr>
        <w:pStyle w:val="a8"/>
      </w:pPr>
      <w:r>
        <w:rPr>
          <w:rStyle w:val="a7"/>
        </w:rPr>
        <w:annotationRef/>
      </w:r>
      <w:r>
        <w:rPr>
          <w:rtl/>
        </w:rPr>
        <w:t xml:space="preserve">דרישה </w:t>
      </w:r>
      <w:r>
        <w:t>4.1</w:t>
      </w:r>
    </w:p>
    <w:p w14:paraId="5E3D8186" w14:textId="77777777" w:rsidR="00681300" w:rsidRDefault="00681300" w:rsidP="00EE1DD6">
      <w:pPr>
        <w:pStyle w:val="a8"/>
        <w:rPr>
          <w:rtl/>
        </w:rPr>
      </w:pPr>
      <w:r>
        <w:rPr>
          <w:rtl/>
        </w:rPr>
        <w:t>מנהל את המלאי:</w:t>
      </w:r>
    </w:p>
    <w:p w14:paraId="789EC8AB" w14:textId="77777777" w:rsidR="00681300" w:rsidRDefault="00681300" w:rsidP="00EE1DD6">
      <w:pPr>
        <w:pStyle w:val="a8"/>
        <w:rPr>
          <w:rtl/>
        </w:rPr>
      </w:pPr>
      <w:r>
        <w:rPr>
          <w:rtl/>
        </w:rPr>
        <w:t>מוסיף מוצר חדש לחנות</w:t>
      </w:r>
    </w:p>
    <w:p w14:paraId="7E8543E6" w14:textId="77777777" w:rsidR="00681300" w:rsidRDefault="00681300" w:rsidP="00EE1DD6">
      <w:pPr>
        <w:pStyle w:val="a8"/>
        <w:rPr>
          <w:rtl/>
        </w:rPr>
      </w:pPr>
      <w:r>
        <w:rPr>
          <w:rtl/>
        </w:rPr>
        <w:t>מעדכן מלאי של מוצר לחיוב- אספקה</w:t>
      </w:r>
    </w:p>
    <w:p w14:paraId="598AD174" w14:textId="77777777" w:rsidR="00681300" w:rsidRDefault="00681300" w:rsidP="00EE1DD6">
      <w:pPr>
        <w:pStyle w:val="a8"/>
        <w:rPr>
          <w:rtl/>
        </w:rPr>
      </w:pPr>
      <w:r>
        <w:rPr>
          <w:rtl/>
        </w:rPr>
        <w:t>מעדכן מלאי של מוצר לשלילה- מכירה, סיבה אחרת</w:t>
      </w:r>
    </w:p>
    <w:p w14:paraId="3D923591" w14:textId="77777777" w:rsidR="00681300" w:rsidRDefault="00681300" w:rsidP="00EE1DD6">
      <w:pPr>
        <w:pStyle w:val="a8"/>
        <w:rPr>
          <w:rtl/>
        </w:rPr>
      </w:pPr>
      <w:r>
        <w:rPr>
          <w:rtl/>
        </w:rPr>
        <w:t>מסיר מוצר מהחנות</w:t>
      </w:r>
    </w:p>
    <w:p w14:paraId="2D1DE121" w14:textId="77777777" w:rsidR="00681300" w:rsidRDefault="00681300" w:rsidP="00EE1DD6">
      <w:pPr>
        <w:pStyle w:val="a8"/>
        <w:rPr>
          <w:rtl/>
        </w:rPr>
      </w:pPr>
      <w:r>
        <w:rPr>
          <w:rtl/>
        </w:rPr>
        <w:t>מעדכן פרטים של מוצר</w:t>
      </w:r>
    </w:p>
    <w:p w14:paraId="6E528694" w14:textId="77777777" w:rsidR="00681300" w:rsidRDefault="00681300" w:rsidP="00EE1DD6">
      <w:pPr>
        <w:pStyle w:val="a8"/>
        <w:rPr>
          <w:rtl/>
        </w:rPr>
      </w:pPr>
    </w:p>
  </w:comment>
  <w:comment w:id="44" w:author="דור כרמי" w:date="2021-03-18T19:35:00Z" w:initials="דכ">
    <w:p w14:paraId="0917CE3D" w14:textId="77777777" w:rsidR="00681300" w:rsidRDefault="00681300" w:rsidP="00EE1DD6">
      <w:pPr>
        <w:pStyle w:val="a8"/>
        <w:rPr>
          <w:rtl/>
        </w:rPr>
      </w:pPr>
      <w:r>
        <w:rPr>
          <w:rStyle w:val="a7"/>
        </w:rPr>
        <w:annotationRef/>
      </w:r>
      <w:r>
        <w:rPr>
          <w:rtl/>
        </w:rPr>
        <w:t xml:space="preserve">דרישה </w:t>
      </w:r>
      <w:r>
        <w:t>4.1</w:t>
      </w:r>
    </w:p>
    <w:p w14:paraId="714FA444" w14:textId="77777777" w:rsidR="00681300" w:rsidRDefault="00681300" w:rsidP="00EE1DD6">
      <w:pPr>
        <w:pStyle w:val="a8"/>
        <w:rPr>
          <w:rtl/>
        </w:rPr>
      </w:pPr>
      <w:r>
        <w:rPr>
          <w:rtl/>
        </w:rPr>
        <w:t>מנהל את המלאי:</w:t>
      </w:r>
    </w:p>
    <w:p w14:paraId="175DC80E" w14:textId="77777777" w:rsidR="00681300" w:rsidRDefault="00681300" w:rsidP="00EE1DD6">
      <w:pPr>
        <w:pStyle w:val="a8"/>
        <w:rPr>
          <w:rtl/>
        </w:rPr>
      </w:pPr>
      <w:r>
        <w:rPr>
          <w:rtl/>
        </w:rPr>
        <w:t>מוסיף מוצר חדש לחנות</w:t>
      </w:r>
    </w:p>
    <w:p w14:paraId="03D0849A" w14:textId="77777777" w:rsidR="00681300" w:rsidRDefault="00681300" w:rsidP="00EE1DD6">
      <w:pPr>
        <w:pStyle w:val="a8"/>
        <w:rPr>
          <w:rtl/>
        </w:rPr>
      </w:pPr>
      <w:r>
        <w:rPr>
          <w:rtl/>
        </w:rPr>
        <w:t>מעדכן מלאי של מוצר לחיוב- אספקה</w:t>
      </w:r>
    </w:p>
    <w:p w14:paraId="717BAE4E" w14:textId="77777777" w:rsidR="00681300" w:rsidRDefault="00681300" w:rsidP="00EE1DD6">
      <w:pPr>
        <w:pStyle w:val="a8"/>
        <w:rPr>
          <w:rtl/>
        </w:rPr>
      </w:pPr>
      <w:r>
        <w:rPr>
          <w:rtl/>
        </w:rPr>
        <w:t>מעדכן מלאי של מוצר לשלילה- מכירה, סיבה אחרת</w:t>
      </w:r>
    </w:p>
    <w:p w14:paraId="30DAE68A" w14:textId="77777777" w:rsidR="00681300" w:rsidRDefault="00681300" w:rsidP="00EE1DD6">
      <w:pPr>
        <w:pStyle w:val="a8"/>
        <w:rPr>
          <w:rtl/>
        </w:rPr>
      </w:pPr>
      <w:r>
        <w:rPr>
          <w:rtl/>
        </w:rPr>
        <w:t>מסיר מוצר מהחנות</w:t>
      </w:r>
    </w:p>
    <w:p w14:paraId="58CB0DE1" w14:textId="77777777" w:rsidR="00681300" w:rsidRDefault="00681300" w:rsidP="00EE1DD6">
      <w:pPr>
        <w:pStyle w:val="a8"/>
        <w:rPr>
          <w:rtl/>
        </w:rPr>
      </w:pPr>
      <w:r>
        <w:rPr>
          <w:rtl/>
        </w:rPr>
        <w:t>מעדכן פרטים של מוצר</w:t>
      </w:r>
    </w:p>
    <w:p w14:paraId="00E0511A" w14:textId="77777777" w:rsidR="00681300" w:rsidRDefault="00681300" w:rsidP="00EE1DD6">
      <w:pPr>
        <w:pStyle w:val="a8"/>
        <w:rPr>
          <w:rtl/>
        </w:rPr>
      </w:pPr>
    </w:p>
  </w:comment>
  <w:comment w:id="46" w:author="דור כרמי" w:date="2021-03-18T19:35:00Z" w:initials="דכ">
    <w:p w14:paraId="3893F630" w14:textId="77777777" w:rsidR="00681300" w:rsidRDefault="00681300" w:rsidP="00EE1DD6">
      <w:pPr>
        <w:pStyle w:val="a8"/>
        <w:rPr>
          <w:rtl/>
        </w:rPr>
      </w:pPr>
      <w:r>
        <w:rPr>
          <w:rStyle w:val="a7"/>
        </w:rPr>
        <w:annotationRef/>
      </w:r>
      <w:r>
        <w:rPr>
          <w:rtl/>
        </w:rPr>
        <w:t xml:space="preserve">דרישה </w:t>
      </w:r>
      <w:r>
        <w:t>4.1</w:t>
      </w:r>
    </w:p>
    <w:p w14:paraId="1F585B91" w14:textId="77777777" w:rsidR="00681300" w:rsidRDefault="00681300" w:rsidP="00EE1DD6">
      <w:pPr>
        <w:pStyle w:val="a8"/>
        <w:rPr>
          <w:rtl/>
        </w:rPr>
      </w:pPr>
      <w:r>
        <w:rPr>
          <w:rtl/>
        </w:rPr>
        <w:t>מנהל את המלאי:</w:t>
      </w:r>
    </w:p>
    <w:p w14:paraId="1BBD9D99" w14:textId="77777777" w:rsidR="00681300" w:rsidRDefault="00681300" w:rsidP="00EE1DD6">
      <w:pPr>
        <w:pStyle w:val="a8"/>
        <w:rPr>
          <w:rtl/>
        </w:rPr>
      </w:pPr>
      <w:r>
        <w:rPr>
          <w:rtl/>
        </w:rPr>
        <w:t>מוסיף מוצר חדש לחנות</w:t>
      </w:r>
    </w:p>
    <w:p w14:paraId="5453BAD7" w14:textId="77777777" w:rsidR="00681300" w:rsidRDefault="00681300" w:rsidP="00EE1DD6">
      <w:pPr>
        <w:pStyle w:val="a8"/>
        <w:rPr>
          <w:rtl/>
        </w:rPr>
      </w:pPr>
      <w:r>
        <w:rPr>
          <w:rtl/>
        </w:rPr>
        <w:t>מעדכן מלאי של מוצר לחיוב- אספקה</w:t>
      </w:r>
    </w:p>
    <w:p w14:paraId="2B33B627" w14:textId="77777777" w:rsidR="00681300" w:rsidRDefault="00681300" w:rsidP="00EE1DD6">
      <w:pPr>
        <w:pStyle w:val="a8"/>
        <w:rPr>
          <w:rtl/>
        </w:rPr>
      </w:pPr>
      <w:r>
        <w:rPr>
          <w:rtl/>
        </w:rPr>
        <w:t>מעדכן מלאי של מוצר לשלילה- מכירה, סיבה אחרת</w:t>
      </w:r>
    </w:p>
    <w:p w14:paraId="79DFCD28" w14:textId="77777777" w:rsidR="00681300" w:rsidRDefault="00681300" w:rsidP="00EE1DD6">
      <w:pPr>
        <w:pStyle w:val="a8"/>
        <w:rPr>
          <w:rtl/>
        </w:rPr>
      </w:pPr>
      <w:r>
        <w:rPr>
          <w:rtl/>
        </w:rPr>
        <w:t>מסיר מוצר מהחנות</w:t>
      </w:r>
    </w:p>
    <w:p w14:paraId="19CE7351" w14:textId="77777777" w:rsidR="00681300" w:rsidRDefault="00681300" w:rsidP="00EE1DD6">
      <w:pPr>
        <w:pStyle w:val="a8"/>
        <w:rPr>
          <w:rtl/>
        </w:rPr>
      </w:pPr>
      <w:r>
        <w:rPr>
          <w:rtl/>
        </w:rPr>
        <w:t>מעדכן פרטים של מוצר</w:t>
      </w:r>
    </w:p>
    <w:p w14:paraId="202AA09A" w14:textId="77777777" w:rsidR="00681300" w:rsidRDefault="00681300" w:rsidP="00EE1DD6">
      <w:pPr>
        <w:pStyle w:val="a8"/>
        <w:rPr>
          <w:rtl/>
        </w:rPr>
      </w:pPr>
    </w:p>
  </w:comment>
  <w:comment w:id="48" w:author="דור כרמי" w:date="2021-03-18T19:35:00Z" w:initials="דכ">
    <w:p w14:paraId="1E5FF3F0" w14:textId="77777777" w:rsidR="00681300" w:rsidRDefault="00681300" w:rsidP="00EE1DD6">
      <w:pPr>
        <w:pStyle w:val="a8"/>
        <w:rPr>
          <w:rtl/>
        </w:rPr>
      </w:pPr>
      <w:r>
        <w:rPr>
          <w:rStyle w:val="a7"/>
        </w:rPr>
        <w:annotationRef/>
      </w:r>
      <w:r>
        <w:rPr>
          <w:rtl/>
        </w:rPr>
        <w:t xml:space="preserve">דרישה </w:t>
      </w:r>
      <w:r>
        <w:t>4.1</w:t>
      </w:r>
    </w:p>
    <w:p w14:paraId="621DF64F" w14:textId="77777777" w:rsidR="00681300" w:rsidRDefault="00681300" w:rsidP="00EE1DD6">
      <w:pPr>
        <w:pStyle w:val="a8"/>
        <w:rPr>
          <w:rtl/>
        </w:rPr>
      </w:pPr>
      <w:r>
        <w:rPr>
          <w:rtl/>
        </w:rPr>
        <w:t>מנהל את המלאי:</w:t>
      </w:r>
    </w:p>
    <w:p w14:paraId="327F106A" w14:textId="77777777" w:rsidR="00681300" w:rsidRDefault="00681300" w:rsidP="00EE1DD6">
      <w:pPr>
        <w:pStyle w:val="a8"/>
        <w:rPr>
          <w:rtl/>
        </w:rPr>
      </w:pPr>
      <w:r>
        <w:rPr>
          <w:rtl/>
        </w:rPr>
        <w:t>מוסיף מוצר חדש לחנות</w:t>
      </w:r>
    </w:p>
    <w:p w14:paraId="4FA57292" w14:textId="77777777" w:rsidR="00681300" w:rsidRDefault="00681300" w:rsidP="00EE1DD6">
      <w:pPr>
        <w:pStyle w:val="a8"/>
        <w:rPr>
          <w:rtl/>
        </w:rPr>
      </w:pPr>
      <w:r>
        <w:rPr>
          <w:rtl/>
        </w:rPr>
        <w:t>מעדכן מלאי של מוצר לחיוב- אספקה</w:t>
      </w:r>
    </w:p>
    <w:p w14:paraId="1929307F" w14:textId="77777777" w:rsidR="00681300" w:rsidRDefault="00681300" w:rsidP="00EE1DD6">
      <w:pPr>
        <w:pStyle w:val="a8"/>
        <w:rPr>
          <w:rtl/>
        </w:rPr>
      </w:pPr>
      <w:r>
        <w:rPr>
          <w:rtl/>
        </w:rPr>
        <w:t>מעדכן מלאי של מוצר לשלילה- מכירה, סיבה אחרת</w:t>
      </w:r>
    </w:p>
    <w:p w14:paraId="5C36295D" w14:textId="77777777" w:rsidR="00681300" w:rsidRDefault="00681300" w:rsidP="00EE1DD6">
      <w:pPr>
        <w:pStyle w:val="a8"/>
        <w:rPr>
          <w:rtl/>
        </w:rPr>
      </w:pPr>
      <w:r>
        <w:rPr>
          <w:rtl/>
        </w:rPr>
        <w:t>מסיר מוצר מהחנות</w:t>
      </w:r>
    </w:p>
    <w:p w14:paraId="24DDBB97" w14:textId="77777777" w:rsidR="00681300" w:rsidRDefault="00681300" w:rsidP="00EE1DD6">
      <w:pPr>
        <w:pStyle w:val="a8"/>
        <w:rPr>
          <w:rtl/>
        </w:rPr>
      </w:pPr>
      <w:r>
        <w:rPr>
          <w:rtl/>
        </w:rPr>
        <w:t>מעדכן פרטים של מוצר</w:t>
      </w:r>
    </w:p>
    <w:p w14:paraId="69724B6C" w14:textId="77777777" w:rsidR="00681300" w:rsidRDefault="00681300" w:rsidP="00EE1DD6">
      <w:pPr>
        <w:pStyle w:val="a8"/>
        <w:rPr>
          <w:rtl/>
        </w:rPr>
      </w:pPr>
    </w:p>
  </w:comment>
  <w:comment w:id="50" w:author="דור כרמי" w:date="2021-03-18T19:35:00Z" w:initials="דכ">
    <w:p w14:paraId="60C45795" w14:textId="77777777" w:rsidR="00681300" w:rsidRDefault="00681300" w:rsidP="00EE1DD6">
      <w:pPr>
        <w:pStyle w:val="a8"/>
        <w:rPr>
          <w:rtl/>
        </w:rPr>
      </w:pPr>
      <w:r>
        <w:rPr>
          <w:rStyle w:val="a7"/>
        </w:rPr>
        <w:annotationRef/>
      </w:r>
      <w:r>
        <w:rPr>
          <w:rtl/>
        </w:rPr>
        <w:t xml:space="preserve">דרישה </w:t>
      </w:r>
      <w:r>
        <w:t>4.1</w:t>
      </w:r>
    </w:p>
    <w:p w14:paraId="6760D7CD" w14:textId="77777777" w:rsidR="00681300" w:rsidRDefault="00681300" w:rsidP="00EE1DD6">
      <w:pPr>
        <w:pStyle w:val="a8"/>
        <w:rPr>
          <w:rtl/>
        </w:rPr>
      </w:pPr>
      <w:r>
        <w:rPr>
          <w:rtl/>
        </w:rPr>
        <w:t>מנהל את המלאי:</w:t>
      </w:r>
    </w:p>
    <w:p w14:paraId="0943CA2A" w14:textId="77777777" w:rsidR="00681300" w:rsidRDefault="00681300" w:rsidP="00EE1DD6">
      <w:pPr>
        <w:pStyle w:val="a8"/>
        <w:rPr>
          <w:rtl/>
        </w:rPr>
      </w:pPr>
      <w:r>
        <w:rPr>
          <w:rtl/>
        </w:rPr>
        <w:t>מוסיף מוצר חדש לחנות</w:t>
      </w:r>
    </w:p>
    <w:p w14:paraId="08AF55F3" w14:textId="77777777" w:rsidR="00681300" w:rsidRDefault="00681300" w:rsidP="00EE1DD6">
      <w:pPr>
        <w:pStyle w:val="a8"/>
        <w:rPr>
          <w:rtl/>
        </w:rPr>
      </w:pPr>
      <w:r>
        <w:rPr>
          <w:rtl/>
        </w:rPr>
        <w:t>מעדכן מלאי של מוצר לחיוב- אספקה</w:t>
      </w:r>
    </w:p>
    <w:p w14:paraId="4980F097" w14:textId="77777777" w:rsidR="00681300" w:rsidRDefault="00681300" w:rsidP="00EE1DD6">
      <w:pPr>
        <w:pStyle w:val="a8"/>
        <w:rPr>
          <w:rtl/>
        </w:rPr>
      </w:pPr>
      <w:r>
        <w:rPr>
          <w:rtl/>
        </w:rPr>
        <w:t>מעדכן מלאי של מוצר לשלילה- מכירה, סיבה אחרת</w:t>
      </w:r>
    </w:p>
    <w:p w14:paraId="729ABC3A" w14:textId="77777777" w:rsidR="00681300" w:rsidRDefault="00681300" w:rsidP="00EE1DD6">
      <w:pPr>
        <w:pStyle w:val="a8"/>
        <w:rPr>
          <w:rtl/>
        </w:rPr>
      </w:pPr>
      <w:r>
        <w:rPr>
          <w:rtl/>
        </w:rPr>
        <w:t>מסיר מוצר מהחנות</w:t>
      </w:r>
    </w:p>
    <w:p w14:paraId="3533E213" w14:textId="77777777" w:rsidR="00681300" w:rsidRDefault="00681300" w:rsidP="00EE1DD6">
      <w:pPr>
        <w:pStyle w:val="a8"/>
        <w:rPr>
          <w:rtl/>
        </w:rPr>
      </w:pPr>
      <w:r>
        <w:rPr>
          <w:rtl/>
        </w:rPr>
        <w:t>מעדכן פרטים של מוצר</w:t>
      </w:r>
    </w:p>
    <w:p w14:paraId="2274C70D" w14:textId="77777777" w:rsidR="00681300" w:rsidRDefault="00681300" w:rsidP="00EE1DD6">
      <w:pPr>
        <w:pStyle w:val="a8"/>
        <w:rPr>
          <w:rtl/>
        </w:rPr>
      </w:pPr>
    </w:p>
  </w:comment>
  <w:comment w:id="52" w:author="דור כרמי" w:date="2021-03-18T19:35:00Z" w:initials="דכ">
    <w:p w14:paraId="7504F085" w14:textId="77777777" w:rsidR="00681300" w:rsidRDefault="00681300" w:rsidP="00EE1DD6">
      <w:pPr>
        <w:pStyle w:val="a8"/>
        <w:rPr>
          <w:rtl/>
        </w:rPr>
      </w:pPr>
      <w:r>
        <w:rPr>
          <w:rStyle w:val="a7"/>
        </w:rPr>
        <w:annotationRef/>
      </w:r>
      <w:r>
        <w:rPr>
          <w:rtl/>
        </w:rPr>
        <w:t xml:space="preserve">דרישה </w:t>
      </w:r>
      <w:r>
        <w:t>4.1</w:t>
      </w:r>
    </w:p>
    <w:p w14:paraId="598C245D" w14:textId="77777777" w:rsidR="00681300" w:rsidRDefault="00681300" w:rsidP="00EE1DD6">
      <w:pPr>
        <w:pStyle w:val="a8"/>
        <w:rPr>
          <w:rtl/>
        </w:rPr>
      </w:pPr>
      <w:r>
        <w:rPr>
          <w:rtl/>
        </w:rPr>
        <w:t>מנהל את המלאי:</w:t>
      </w:r>
    </w:p>
    <w:p w14:paraId="705BDBF9" w14:textId="77777777" w:rsidR="00681300" w:rsidRDefault="00681300" w:rsidP="00EE1DD6">
      <w:pPr>
        <w:pStyle w:val="a8"/>
        <w:rPr>
          <w:rtl/>
        </w:rPr>
      </w:pPr>
      <w:r>
        <w:rPr>
          <w:rtl/>
        </w:rPr>
        <w:t>מוסיף מוצר חדש לחנות</w:t>
      </w:r>
    </w:p>
    <w:p w14:paraId="0F12D7A5" w14:textId="77777777" w:rsidR="00681300" w:rsidRDefault="00681300" w:rsidP="00EE1DD6">
      <w:pPr>
        <w:pStyle w:val="a8"/>
        <w:rPr>
          <w:rtl/>
        </w:rPr>
      </w:pPr>
      <w:r>
        <w:rPr>
          <w:rtl/>
        </w:rPr>
        <w:t>מעדכן מלאי של מוצר לחיוב- אספקה</w:t>
      </w:r>
    </w:p>
    <w:p w14:paraId="60E795E7" w14:textId="77777777" w:rsidR="00681300" w:rsidRDefault="00681300" w:rsidP="00EE1DD6">
      <w:pPr>
        <w:pStyle w:val="a8"/>
        <w:rPr>
          <w:rtl/>
        </w:rPr>
      </w:pPr>
      <w:r>
        <w:rPr>
          <w:rtl/>
        </w:rPr>
        <w:t>מעדכן מלאי של מוצר לשלילה- מכירה, סיבה אחרת</w:t>
      </w:r>
    </w:p>
    <w:p w14:paraId="2F6EAB44" w14:textId="77777777" w:rsidR="00681300" w:rsidRDefault="00681300" w:rsidP="00EE1DD6">
      <w:pPr>
        <w:pStyle w:val="a8"/>
        <w:rPr>
          <w:rtl/>
        </w:rPr>
      </w:pPr>
      <w:r>
        <w:rPr>
          <w:rtl/>
        </w:rPr>
        <w:t>מסיר מוצר מהחנות</w:t>
      </w:r>
    </w:p>
    <w:p w14:paraId="43AD1C34" w14:textId="77777777" w:rsidR="00681300" w:rsidRDefault="00681300" w:rsidP="00EE1DD6">
      <w:pPr>
        <w:pStyle w:val="a8"/>
        <w:rPr>
          <w:rtl/>
        </w:rPr>
      </w:pPr>
      <w:r>
        <w:rPr>
          <w:rtl/>
        </w:rPr>
        <w:t>מעדכן פרטים של מוצר</w:t>
      </w:r>
    </w:p>
    <w:p w14:paraId="631FE230" w14:textId="77777777" w:rsidR="00681300" w:rsidRDefault="00681300" w:rsidP="00EE1DD6">
      <w:pPr>
        <w:pStyle w:val="a8"/>
        <w:rPr>
          <w:rtl/>
        </w:rPr>
      </w:pPr>
    </w:p>
  </w:comment>
  <w:comment w:id="54" w:author="דור כרמי" w:date="2021-03-18T19:35:00Z" w:initials="דכ">
    <w:p w14:paraId="59352979" w14:textId="77777777" w:rsidR="00681300" w:rsidRDefault="00681300" w:rsidP="00EE1DD6">
      <w:pPr>
        <w:pStyle w:val="a8"/>
        <w:rPr>
          <w:rtl/>
        </w:rPr>
      </w:pPr>
      <w:r>
        <w:rPr>
          <w:rStyle w:val="a7"/>
        </w:rPr>
        <w:annotationRef/>
      </w:r>
      <w:r>
        <w:rPr>
          <w:rtl/>
        </w:rPr>
        <w:t xml:space="preserve">דרישה </w:t>
      </w:r>
      <w:r>
        <w:t>4.1</w:t>
      </w:r>
    </w:p>
    <w:p w14:paraId="6784DF38" w14:textId="77777777" w:rsidR="00681300" w:rsidRDefault="00681300" w:rsidP="00EE1DD6">
      <w:pPr>
        <w:pStyle w:val="a8"/>
        <w:rPr>
          <w:rtl/>
        </w:rPr>
      </w:pPr>
      <w:r>
        <w:rPr>
          <w:rtl/>
        </w:rPr>
        <w:t>מנהל את המלאי:</w:t>
      </w:r>
    </w:p>
    <w:p w14:paraId="6F74667F" w14:textId="77777777" w:rsidR="00681300" w:rsidRDefault="00681300" w:rsidP="00EE1DD6">
      <w:pPr>
        <w:pStyle w:val="a8"/>
        <w:rPr>
          <w:rtl/>
        </w:rPr>
      </w:pPr>
      <w:r>
        <w:rPr>
          <w:rtl/>
        </w:rPr>
        <w:t>מוסיף מוצר חדש לחנות</w:t>
      </w:r>
    </w:p>
    <w:p w14:paraId="5F8CF957" w14:textId="77777777" w:rsidR="00681300" w:rsidRDefault="00681300" w:rsidP="00EE1DD6">
      <w:pPr>
        <w:pStyle w:val="a8"/>
        <w:rPr>
          <w:rtl/>
        </w:rPr>
      </w:pPr>
      <w:r>
        <w:rPr>
          <w:rtl/>
        </w:rPr>
        <w:t>מעדכן מלאי של מוצר לחיוב- אספקה</w:t>
      </w:r>
    </w:p>
    <w:p w14:paraId="3E466B54" w14:textId="77777777" w:rsidR="00681300" w:rsidRDefault="00681300" w:rsidP="00EE1DD6">
      <w:pPr>
        <w:pStyle w:val="a8"/>
        <w:rPr>
          <w:rtl/>
        </w:rPr>
      </w:pPr>
      <w:r>
        <w:rPr>
          <w:rtl/>
        </w:rPr>
        <w:t>מעדכן מלאי של מוצר לשלילה- מכירה, סיבה אחרת</w:t>
      </w:r>
    </w:p>
    <w:p w14:paraId="2E903E7F" w14:textId="77777777" w:rsidR="00681300" w:rsidRDefault="00681300" w:rsidP="00EE1DD6">
      <w:pPr>
        <w:pStyle w:val="a8"/>
        <w:rPr>
          <w:rtl/>
        </w:rPr>
      </w:pPr>
      <w:r>
        <w:rPr>
          <w:rtl/>
        </w:rPr>
        <w:t>מסיר מוצר מהחנות</w:t>
      </w:r>
    </w:p>
    <w:p w14:paraId="6EBA64D4" w14:textId="77777777" w:rsidR="00681300" w:rsidRDefault="00681300" w:rsidP="00EE1DD6">
      <w:pPr>
        <w:pStyle w:val="a8"/>
        <w:rPr>
          <w:rtl/>
        </w:rPr>
      </w:pPr>
      <w:r>
        <w:rPr>
          <w:rtl/>
        </w:rPr>
        <w:t>מעדכן פרטים של מוצר</w:t>
      </w:r>
    </w:p>
    <w:p w14:paraId="7FBAF8EC" w14:textId="77777777" w:rsidR="00681300" w:rsidRDefault="00681300" w:rsidP="00EE1DD6">
      <w:pPr>
        <w:pStyle w:val="a8"/>
        <w:rPr>
          <w:rtl/>
        </w:rPr>
      </w:pPr>
    </w:p>
  </w:comment>
  <w:comment w:id="56" w:author="דור כרמי" w:date="2021-03-18T19:35:00Z" w:initials="דכ">
    <w:p w14:paraId="42EC62C1" w14:textId="77777777" w:rsidR="00681300" w:rsidRDefault="00681300" w:rsidP="00EE1DD6">
      <w:pPr>
        <w:pStyle w:val="a8"/>
        <w:rPr>
          <w:rtl/>
        </w:rPr>
      </w:pPr>
      <w:r>
        <w:rPr>
          <w:rStyle w:val="a7"/>
        </w:rPr>
        <w:annotationRef/>
      </w:r>
      <w:r>
        <w:rPr>
          <w:rtl/>
        </w:rPr>
        <w:t xml:space="preserve">דרישה </w:t>
      </w:r>
      <w:r>
        <w:t>4.1</w:t>
      </w:r>
    </w:p>
    <w:p w14:paraId="01956B0C" w14:textId="77777777" w:rsidR="00681300" w:rsidRDefault="00681300" w:rsidP="00EE1DD6">
      <w:pPr>
        <w:pStyle w:val="a8"/>
        <w:rPr>
          <w:rtl/>
        </w:rPr>
      </w:pPr>
      <w:r>
        <w:rPr>
          <w:rtl/>
        </w:rPr>
        <w:t>מנהל את המלאי:</w:t>
      </w:r>
    </w:p>
    <w:p w14:paraId="5C38522C" w14:textId="77777777" w:rsidR="00681300" w:rsidRDefault="00681300" w:rsidP="00EE1DD6">
      <w:pPr>
        <w:pStyle w:val="a8"/>
        <w:rPr>
          <w:rtl/>
        </w:rPr>
      </w:pPr>
      <w:r>
        <w:rPr>
          <w:rtl/>
        </w:rPr>
        <w:t>מוסיף מוצר חדש לחנות</w:t>
      </w:r>
    </w:p>
    <w:p w14:paraId="77B53F45" w14:textId="77777777" w:rsidR="00681300" w:rsidRDefault="00681300" w:rsidP="00EE1DD6">
      <w:pPr>
        <w:pStyle w:val="a8"/>
        <w:rPr>
          <w:rtl/>
        </w:rPr>
      </w:pPr>
      <w:r>
        <w:rPr>
          <w:rtl/>
        </w:rPr>
        <w:t>מעדכן מלאי של מוצר לחיוב- אספקה</w:t>
      </w:r>
    </w:p>
    <w:p w14:paraId="7F4924D6" w14:textId="77777777" w:rsidR="00681300" w:rsidRDefault="00681300" w:rsidP="00EE1DD6">
      <w:pPr>
        <w:pStyle w:val="a8"/>
        <w:rPr>
          <w:rtl/>
        </w:rPr>
      </w:pPr>
      <w:r>
        <w:rPr>
          <w:rtl/>
        </w:rPr>
        <w:t>מעדכן מלאי של מוצר לשלילה- מכירה, סיבה אחרת</w:t>
      </w:r>
    </w:p>
    <w:p w14:paraId="34171FCD" w14:textId="77777777" w:rsidR="00681300" w:rsidRDefault="00681300" w:rsidP="00EE1DD6">
      <w:pPr>
        <w:pStyle w:val="a8"/>
        <w:rPr>
          <w:rtl/>
        </w:rPr>
      </w:pPr>
      <w:r>
        <w:rPr>
          <w:rtl/>
        </w:rPr>
        <w:t>מסיר מוצר מהחנות</w:t>
      </w:r>
    </w:p>
    <w:p w14:paraId="762BD143" w14:textId="77777777" w:rsidR="00681300" w:rsidRDefault="00681300" w:rsidP="00EE1DD6">
      <w:pPr>
        <w:pStyle w:val="a8"/>
        <w:rPr>
          <w:rtl/>
        </w:rPr>
      </w:pPr>
      <w:r>
        <w:rPr>
          <w:rtl/>
        </w:rPr>
        <w:t>מעדכן פרטים של מוצר</w:t>
      </w:r>
    </w:p>
    <w:p w14:paraId="0A07F6B9" w14:textId="77777777" w:rsidR="00681300" w:rsidRDefault="00681300" w:rsidP="00EE1DD6">
      <w:pPr>
        <w:pStyle w:val="a8"/>
        <w:rPr>
          <w:rtl/>
        </w:rPr>
      </w:pPr>
    </w:p>
  </w:comment>
  <w:comment w:id="58" w:author="דור כרמי" w:date="2021-03-18T19:35:00Z" w:initials="דכ">
    <w:p w14:paraId="6E90C297" w14:textId="77777777" w:rsidR="00681300" w:rsidRDefault="00681300" w:rsidP="00EE1DD6">
      <w:pPr>
        <w:pStyle w:val="a8"/>
        <w:rPr>
          <w:rtl/>
        </w:rPr>
      </w:pPr>
      <w:r>
        <w:rPr>
          <w:rStyle w:val="a7"/>
        </w:rPr>
        <w:annotationRef/>
      </w:r>
      <w:r>
        <w:rPr>
          <w:rtl/>
        </w:rPr>
        <w:t xml:space="preserve">דרישה </w:t>
      </w:r>
      <w:r>
        <w:t>4.1</w:t>
      </w:r>
    </w:p>
    <w:p w14:paraId="4285FB37" w14:textId="77777777" w:rsidR="00681300" w:rsidRDefault="00681300" w:rsidP="00EE1DD6">
      <w:pPr>
        <w:pStyle w:val="a8"/>
        <w:rPr>
          <w:rtl/>
        </w:rPr>
      </w:pPr>
      <w:r>
        <w:rPr>
          <w:rtl/>
        </w:rPr>
        <w:t>מנהל את המלאי:</w:t>
      </w:r>
    </w:p>
    <w:p w14:paraId="2903373C" w14:textId="77777777" w:rsidR="00681300" w:rsidRDefault="00681300" w:rsidP="00EE1DD6">
      <w:pPr>
        <w:pStyle w:val="a8"/>
        <w:rPr>
          <w:rtl/>
        </w:rPr>
      </w:pPr>
      <w:r>
        <w:rPr>
          <w:rtl/>
        </w:rPr>
        <w:t>מוסיף מוצר חדש לחנות</w:t>
      </w:r>
    </w:p>
    <w:p w14:paraId="7B6AD2DB" w14:textId="77777777" w:rsidR="00681300" w:rsidRDefault="00681300" w:rsidP="00EE1DD6">
      <w:pPr>
        <w:pStyle w:val="a8"/>
        <w:rPr>
          <w:rtl/>
        </w:rPr>
      </w:pPr>
      <w:r>
        <w:rPr>
          <w:rtl/>
        </w:rPr>
        <w:t>מעדכן מלאי של מוצר לחיוב- אספקה</w:t>
      </w:r>
    </w:p>
    <w:p w14:paraId="4C282880" w14:textId="77777777" w:rsidR="00681300" w:rsidRDefault="00681300" w:rsidP="00EE1DD6">
      <w:pPr>
        <w:pStyle w:val="a8"/>
        <w:rPr>
          <w:rtl/>
        </w:rPr>
      </w:pPr>
      <w:r>
        <w:rPr>
          <w:rtl/>
        </w:rPr>
        <w:t>מעדכן מלאי של מוצר לשלילה- מכירה, סיבה אחרת</w:t>
      </w:r>
    </w:p>
    <w:p w14:paraId="3BA6839A" w14:textId="77777777" w:rsidR="00681300" w:rsidRDefault="00681300" w:rsidP="00EE1DD6">
      <w:pPr>
        <w:pStyle w:val="a8"/>
        <w:rPr>
          <w:rtl/>
        </w:rPr>
      </w:pPr>
      <w:r>
        <w:rPr>
          <w:rtl/>
        </w:rPr>
        <w:t>מסיר מוצר מהחנות</w:t>
      </w:r>
    </w:p>
    <w:p w14:paraId="7E138142" w14:textId="77777777" w:rsidR="00681300" w:rsidRDefault="00681300" w:rsidP="00EE1DD6">
      <w:pPr>
        <w:pStyle w:val="a8"/>
        <w:rPr>
          <w:rtl/>
        </w:rPr>
      </w:pPr>
      <w:r>
        <w:rPr>
          <w:rtl/>
        </w:rPr>
        <w:t>מעדכן פרטים של מוצר</w:t>
      </w:r>
    </w:p>
    <w:p w14:paraId="4D52CAC5" w14:textId="77777777" w:rsidR="00681300" w:rsidRDefault="00681300"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C048" w14:textId="77777777" w:rsidR="000F1EB7" w:rsidRDefault="000F1EB7" w:rsidP="003C56A3">
      <w:pPr>
        <w:spacing w:after="0" w:line="240" w:lineRule="auto"/>
      </w:pPr>
      <w:r>
        <w:separator/>
      </w:r>
    </w:p>
  </w:endnote>
  <w:endnote w:type="continuationSeparator" w:id="0">
    <w:p w14:paraId="60C8A724" w14:textId="77777777" w:rsidR="000F1EB7" w:rsidRDefault="000F1EB7"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panose1 w:val="020B07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14DC" w14:textId="77777777" w:rsidR="000F1EB7" w:rsidRDefault="000F1EB7" w:rsidP="003C56A3">
      <w:pPr>
        <w:spacing w:after="0" w:line="240" w:lineRule="auto"/>
      </w:pPr>
      <w:r>
        <w:separator/>
      </w:r>
    </w:p>
  </w:footnote>
  <w:footnote w:type="continuationSeparator" w:id="0">
    <w:p w14:paraId="0C211308" w14:textId="77777777" w:rsidR="000F1EB7" w:rsidRDefault="000F1EB7"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2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A8D6996"/>
    <w:multiLevelType w:val="hybridMultilevel"/>
    <w:tmpl w:val="707CD21A"/>
    <w:lvl w:ilvl="0" w:tplc="1278E55A">
      <w:start w:val="1"/>
      <w:numFmt w:val="bullet"/>
      <w:pStyle w:val="2"/>
      <w:lvlText w:val=""/>
      <w:lvlPicBulletId w:val="0"/>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47B5329"/>
    <w:multiLevelType w:val="hybridMultilevel"/>
    <w:tmpl w:val="329A9C08"/>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32"/>
  </w:num>
  <w:num w:numId="4">
    <w:abstractNumId w:val="13"/>
  </w:num>
  <w:num w:numId="5">
    <w:abstractNumId w:val="16"/>
  </w:num>
  <w:num w:numId="6">
    <w:abstractNumId w:val="29"/>
  </w:num>
  <w:num w:numId="7">
    <w:abstractNumId w:val="30"/>
  </w:num>
  <w:num w:numId="8">
    <w:abstractNumId w:val="8"/>
  </w:num>
  <w:num w:numId="9">
    <w:abstractNumId w:val="7"/>
  </w:num>
  <w:num w:numId="10">
    <w:abstractNumId w:val="9"/>
  </w:num>
  <w:num w:numId="11">
    <w:abstractNumId w:val="11"/>
  </w:num>
  <w:num w:numId="12">
    <w:abstractNumId w:val="0"/>
  </w:num>
  <w:num w:numId="13">
    <w:abstractNumId w:val="27"/>
  </w:num>
  <w:num w:numId="14">
    <w:abstractNumId w:val="5"/>
  </w:num>
  <w:num w:numId="15">
    <w:abstractNumId w:val="19"/>
  </w:num>
  <w:num w:numId="16">
    <w:abstractNumId w:val="4"/>
  </w:num>
  <w:num w:numId="17">
    <w:abstractNumId w:val="25"/>
  </w:num>
  <w:num w:numId="18">
    <w:abstractNumId w:val="28"/>
  </w:num>
  <w:num w:numId="19">
    <w:abstractNumId w:val="12"/>
  </w:num>
  <w:num w:numId="20">
    <w:abstractNumId w:val="24"/>
  </w:num>
  <w:num w:numId="21">
    <w:abstractNumId w:val="21"/>
  </w:num>
  <w:num w:numId="22">
    <w:abstractNumId w:val="1"/>
  </w:num>
  <w:num w:numId="23">
    <w:abstractNumId w:val="6"/>
  </w:num>
  <w:num w:numId="24">
    <w:abstractNumId w:val="33"/>
  </w:num>
  <w:num w:numId="25">
    <w:abstractNumId w:val="23"/>
  </w:num>
  <w:num w:numId="26">
    <w:abstractNumId w:val="10"/>
  </w:num>
  <w:num w:numId="27">
    <w:abstractNumId w:val="22"/>
  </w:num>
  <w:num w:numId="28">
    <w:abstractNumId w:val="2"/>
  </w:num>
  <w:num w:numId="29">
    <w:abstractNumId w:val="20"/>
  </w:num>
  <w:num w:numId="30">
    <w:abstractNumId w:val="26"/>
  </w:num>
  <w:num w:numId="31">
    <w:abstractNumId w:val="14"/>
  </w:num>
  <w:num w:numId="32">
    <w:abstractNumId w:val="17"/>
  </w:num>
  <w:num w:numId="33">
    <w:abstractNumId w:val="15"/>
  </w:num>
  <w:num w:numId="34">
    <w:abstractNumId w:val="18"/>
  </w:num>
  <w:num w:numId="35">
    <w:abstractNumId w:val="31"/>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7"/>
    <w:lvlOverride w:ilvl="0"/>
    <w:lvlOverride w:ilvl="1"/>
    <w:lvlOverride w:ilvl="2">
      <w:startOverride w:val="1"/>
    </w:lvlOverride>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28C1"/>
    <w:rsid w:val="000411AD"/>
    <w:rsid w:val="00043C30"/>
    <w:rsid w:val="00052377"/>
    <w:rsid w:val="00072875"/>
    <w:rsid w:val="000A169B"/>
    <w:rsid w:val="000A6C4B"/>
    <w:rsid w:val="000C6B48"/>
    <w:rsid w:val="000D2E1A"/>
    <w:rsid w:val="000F0407"/>
    <w:rsid w:val="000F1EB7"/>
    <w:rsid w:val="000F4A4B"/>
    <w:rsid w:val="00103BA9"/>
    <w:rsid w:val="00114A44"/>
    <w:rsid w:val="0012018C"/>
    <w:rsid w:val="00126CE4"/>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A36A6"/>
    <w:rsid w:val="002A602A"/>
    <w:rsid w:val="002A77B0"/>
    <w:rsid w:val="002B0AE6"/>
    <w:rsid w:val="002B43EB"/>
    <w:rsid w:val="002B4CCD"/>
    <w:rsid w:val="002C4A59"/>
    <w:rsid w:val="002D268E"/>
    <w:rsid w:val="002E782D"/>
    <w:rsid w:val="003035D0"/>
    <w:rsid w:val="00303BEB"/>
    <w:rsid w:val="003210FD"/>
    <w:rsid w:val="003479FF"/>
    <w:rsid w:val="003519DD"/>
    <w:rsid w:val="00353C85"/>
    <w:rsid w:val="00363A09"/>
    <w:rsid w:val="00381164"/>
    <w:rsid w:val="0038166F"/>
    <w:rsid w:val="0039504C"/>
    <w:rsid w:val="003A0C2E"/>
    <w:rsid w:val="003B6B0D"/>
    <w:rsid w:val="003C1673"/>
    <w:rsid w:val="003C3A85"/>
    <w:rsid w:val="003C56A3"/>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5DFE"/>
    <w:rsid w:val="0055672F"/>
    <w:rsid w:val="00562FF3"/>
    <w:rsid w:val="00580B3E"/>
    <w:rsid w:val="0058278E"/>
    <w:rsid w:val="005837EB"/>
    <w:rsid w:val="005954EE"/>
    <w:rsid w:val="005A06C6"/>
    <w:rsid w:val="005B0322"/>
    <w:rsid w:val="005B26BA"/>
    <w:rsid w:val="005B26CF"/>
    <w:rsid w:val="005C571E"/>
    <w:rsid w:val="005C7A52"/>
    <w:rsid w:val="005D07AD"/>
    <w:rsid w:val="005D116B"/>
    <w:rsid w:val="005E473D"/>
    <w:rsid w:val="00611B8D"/>
    <w:rsid w:val="00627875"/>
    <w:rsid w:val="00643424"/>
    <w:rsid w:val="00652FFF"/>
    <w:rsid w:val="00672E9E"/>
    <w:rsid w:val="00681300"/>
    <w:rsid w:val="006A2272"/>
    <w:rsid w:val="006C668D"/>
    <w:rsid w:val="006C768D"/>
    <w:rsid w:val="006D2174"/>
    <w:rsid w:val="00723B93"/>
    <w:rsid w:val="007274DA"/>
    <w:rsid w:val="00741959"/>
    <w:rsid w:val="00750AF4"/>
    <w:rsid w:val="00754ACE"/>
    <w:rsid w:val="00760CE7"/>
    <w:rsid w:val="00782EAC"/>
    <w:rsid w:val="007A204D"/>
    <w:rsid w:val="007B760E"/>
    <w:rsid w:val="007C3612"/>
    <w:rsid w:val="007C4505"/>
    <w:rsid w:val="007D3615"/>
    <w:rsid w:val="007D41B7"/>
    <w:rsid w:val="007D60E1"/>
    <w:rsid w:val="007F3A8A"/>
    <w:rsid w:val="007F3EF7"/>
    <w:rsid w:val="00801A09"/>
    <w:rsid w:val="00805C8F"/>
    <w:rsid w:val="00810332"/>
    <w:rsid w:val="00811CE8"/>
    <w:rsid w:val="00812810"/>
    <w:rsid w:val="008233E3"/>
    <w:rsid w:val="008348B8"/>
    <w:rsid w:val="00856FCB"/>
    <w:rsid w:val="0085711B"/>
    <w:rsid w:val="00862C22"/>
    <w:rsid w:val="00876725"/>
    <w:rsid w:val="00884298"/>
    <w:rsid w:val="00892CF2"/>
    <w:rsid w:val="008964A0"/>
    <w:rsid w:val="008A5EA4"/>
    <w:rsid w:val="008B5F12"/>
    <w:rsid w:val="008C29AD"/>
    <w:rsid w:val="008C2CA6"/>
    <w:rsid w:val="008C3284"/>
    <w:rsid w:val="008E52E3"/>
    <w:rsid w:val="008E745A"/>
    <w:rsid w:val="008E7807"/>
    <w:rsid w:val="008F6FDC"/>
    <w:rsid w:val="009057C8"/>
    <w:rsid w:val="00915301"/>
    <w:rsid w:val="009307D1"/>
    <w:rsid w:val="00933463"/>
    <w:rsid w:val="00940235"/>
    <w:rsid w:val="00956F11"/>
    <w:rsid w:val="009B5FA3"/>
    <w:rsid w:val="009B7A10"/>
    <w:rsid w:val="009C7222"/>
    <w:rsid w:val="009E3621"/>
    <w:rsid w:val="009E692E"/>
    <w:rsid w:val="00A0331A"/>
    <w:rsid w:val="00A26FD7"/>
    <w:rsid w:val="00A30429"/>
    <w:rsid w:val="00A34883"/>
    <w:rsid w:val="00A37649"/>
    <w:rsid w:val="00A438C5"/>
    <w:rsid w:val="00A60D87"/>
    <w:rsid w:val="00A61585"/>
    <w:rsid w:val="00A661D6"/>
    <w:rsid w:val="00A72BB3"/>
    <w:rsid w:val="00A764C0"/>
    <w:rsid w:val="00A86DB5"/>
    <w:rsid w:val="00A964C6"/>
    <w:rsid w:val="00AA788E"/>
    <w:rsid w:val="00AB6C42"/>
    <w:rsid w:val="00AD287E"/>
    <w:rsid w:val="00AE3E05"/>
    <w:rsid w:val="00AE428D"/>
    <w:rsid w:val="00AE47D4"/>
    <w:rsid w:val="00AE5E33"/>
    <w:rsid w:val="00AF13E4"/>
    <w:rsid w:val="00B01E2B"/>
    <w:rsid w:val="00B13155"/>
    <w:rsid w:val="00B34220"/>
    <w:rsid w:val="00B362C8"/>
    <w:rsid w:val="00B370A3"/>
    <w:rsid w:val="00B71417"/>
    <w:rsid w:val="00B777D0"/>
    <w:rsid w:val="00B83954"/>
    <w:rsid w:val="00B83C48"/>
    <w:rsid w:val="00B8794C"/>
    <w:rsid w:val="00B90DDA"/>
    <w:rsid w:val="00B9110C"/>
    <w:rsid w:val="00BF0ED1"/>
    <w:rsid w:val="00BF4D4F"/>
    <w:rsid w:val="00C163BE"/>
    <w:rsid w:val="00C47CFF"/>
    <w:rsid w:val="00C5295D"/>
    <w:rsid w:val="00C5689F"/>
    <w:rsid w:val="00C57808"/>
    <w:rsid w:val="00C64573"/>
    <w:rsid w:val="00C84ECE"/>
    <w:rsid w:val="00CA3FB6"/>
    <w:rsid w:val="00CA7199"/>
    <w:rsid w:val="00CB3439"/>
    <w:rsid w:val="00CC2115"/>
    <w:rsid w:val="00CC2670"/>
    <w:rsid w:val="00CC7CCC"/>
    <w:rsid w:val="00CD2B6B"/>
    <w:rsid w:val="00CF14C3"/>
    <w:rsid w:val="00D23448"/>
    <w:rsid w:val="00D44A3D"/>
    <w:rsid w:val="00D47133"/>
    <w:rsid w:val="00D62502"/>
    <w:rsid w:val="00D63811"/>
    <w:rsid w:val="00D63A5E"/>
    <w:rsid w:val="00D706E0"/>
    <w:rsid w:val="00D70801"/>
    <w:rsid w:val="00D71B73"/>
    <w:rsid w:val="00D7415A"/>
    <w:rsid w:val="00D840BF"/>
    <w:rsid w:val="00D8427C"/>
    <w:rsid w:val="00D91CEB"/>
    <w:rsid w:val="00DB0C1D"/>
    <w:rsid w:val="00DB5C1D"/>
    <w:rsid w:val="00DC3F91"/>
    <w:rsid w:val="00DE6FAE"/>
    <w:rsid w:val="00E07642"/>
    <w:rsid w:val="00E23C46"/>
    <w:rsid w:val="00E33001"/>
    <w:rsid w:val="00E41652"/>
    <w:rsid w:val="00E42C2D"/>
    <w:rsid w:val="00E4328D"/>
    <w:rsid w:val="00E43FCC"/>
    <w:rsid w:val="00E84D26"/>
    <w:rsid w:val="00E87439"/>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60D87"/>
    <w:pPr>
      <w:tabs>
        <w:tab w:val="left" w:pos="1761"/>
        <w:tab w:val="right" w:leader="dot" w:pos="8296"/>
      </w:tabs>
      <w:bidi w:val="0"/>
      <w:spacing w:after="100"/>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9913</Words>
  <Characters>49569</Characters>
  <Application>Microsoft Office Word</Application>
  <DocSecurity>0</DocSecurity>
  <Lines>413</Lines>
  <Paragraphs>118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107</cp:revision>
  <cp:lastPrinted>2021-04-18T21:44:00Z</cp:lastPrinted>
  <dcterms:created xsi:type="dcterms:W3CDTF">2021-04-17T17:30:00Z</dcterms:created>
  <dcterms:modified xsi:type="dcterms:W3CDTF">2021-04-18T21:45:00Z</dcterms:modified>
</cp:coreProperties>
</file>